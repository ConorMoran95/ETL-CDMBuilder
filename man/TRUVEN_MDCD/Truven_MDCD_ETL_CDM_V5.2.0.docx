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41BFCDDA" w:rsidR="00F67E51" w:rsidRDefault="00F67E51" w:rsidP="00F67E51">
      <w:pPr>
        <w:pStyle w:val="Title"/>
        <w:jc w:val="center"/>
      </w:pPr>
      <w:r>
        <w:t xml:space="preserve">Johnson &amp; Johnson </w:t>
      </w:r>
      <w:r>
        <w:br/>
        <w:t>Common Data Model (CDM v</w:t>
      </w:r>
      <w:r w:rsidR="00953B49">
        <w:t>5</w:t>
      </w:r>
      <w:r>
        <w:t>.</w:t>
      </w:r>
      <w:del w:id="0" w:author="Blacketer, Margaret [JRDUS]" w:date="2017-12-12T13:13:00Z">
        <w:r w:rsidDel="006F668E">
          <w:delText>0</w:delText>
        </w:r>
        <w:r w:rsidR="000E10D2" w:rsidDel="006F668E">
          <w:delText>.1</w:delText>
        </w:r>
      </w:del>
      <w:ins w:id="1" w:author="Blacketer, Margaret [JRDUS]" w:date="2017-12-12T13:13:00Z">
        <w:r w:rsidR="006F668E">
          <w:t>2</w:t>
        </w:r>
      </w:ins>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996484E" w:rsidR="00654DE8" w:rsidRPr="00534069" w:rsidRDefault="00871107" w:rsidP="00F67E51">
      <w:pPr>
        <w:jc w:val="center"/>
      </w:pPr>
      <w:r w:rsidRPr="00534069">
        <w:t xml:space="preserve">Version </w:t>
      </w:r>
      <w:del w:id="2" w:author="Blacketer, Margaret [JRDUS]" w:date="2017-12-12T13:14:00Z">
        <w:r w:rsidR="00AD6FCD" w:rsidDel="006F668E">
          <w:delText>7</w:delText>
        </w:r>
        <w:r w:rsidR="00654DE8" w:rsidRPr="00534069" w:rsidDel="006F668E">
          <w:delText>.</w:delText>
        </w:r>
        <w:r w:rsidR="00A1601D" w:rsidDel="006F668E">
          <w:delText>2</w:delText>
        </w:r>
      </w:del>
      <w:ins w:id="3" w:author="Blacketer, Margaret [JRDUS]" w:date="2017-12-12T13:14:00Z">
        <w:r w:rsidR="006F668E">
          <w:t>8</w:t>
        </w:r>
      </w:ins>
    </w:p>
    <w:p w14:paraId="7D8766AA" w14:textId="366AAA92" w:rsidR="001A53CA" w:rsidRDefault="00A1601D" w:rsidP="00F67E51">
      <w:pPr>
        <w:jc w:val="center"/>
      </w:pPr>
      <w:del w:id="4" w:author="Blacketer, Margaret [JRDUS]" w:date="2017-12-12T13:14:00Z">
        <w:r w:rsidDel="006F668E">
          <w:delText>September 7</w:delText>
        </w:r>
      </w:del>
      <w:ins w:id="5" w:author="Blacketer, Margaret [JRDUS]" w:date="2017-12-12T13:14:00Z">
        <w:r w:rsidR="006F668E">
          <w:t>December 12</w:t>
        </w:r>
      </w:ins>
      <w:r>
        <w:t>,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F77487">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F77487">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F77487">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F77487">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6" w:name="_Toc475696898"/>
      <w:bookmarkStart w:id="7" w:name="_Toc368404497"/>
      <w:r>
        <w:lastRenderedPageBreak/>
        <w:t>0</w:t>
      </w:r>
      <w:r>
        <w:tab/>
        <w:t>Change Log</w:t>
      </w:r>
      <w:bookmarkEnd w:id="6"/>
    </w:p>
    <w:p w14:paraId="47BC630E" w14:textId="533EE48A" w:rsidR="00685DAF" w:rsidRDefault="00685DAF" w:rsidP="00685DAF"/>
    <w:p w14:paraId="588EBB99" w14:textId="4FA9962B" w:rsidR="006F668E" w:rsidRDefault="006F668E" w:rsidP="0028375C">
      <w:pPr>
        <w:rPr>
          <w:ins w:id="8" w:author="Blacketer, Margaret [JRDUS]" w:date="2017-12-12T13:14:00Z"/>
          <w:b/>
        </w:rPr>
      </w:pPr>
      <w:ins w:id="9" w:author="Blacketer, Margaret [JRDUS]" w:date="2017-12-12T13:14:00Z">
        <w:r>
          <w:rPr>
            <w:b/>
          </w:rPr>
          <w:t>Version 8</w:t>
        </w:r>
      </w:ins>
    </w:p>
    <w:p w14:paraId="37F2DF44" w14:textId="1784F14B" w:rsidR="006F668E" w:rsidRDefault="006F668E" w:rsidP="0028375C">
      <w:pPr>
        <w:rPr>
          <w:ins w:id="10" w:author="Blacketer, Margaret [JRDUS]" w:date="2017-12-12T13:15:00Z"/>
          <w:i/>
        </w:rPr>
      </w:pPr>
      <w:ins w:id="11" w:author="Blacketer, Margaret [JRDUS]" w:date="2017-12-12T13:14:00Z">
        <w:r w:rsidRPr="006F668E">
          <w:rPr>
            <w:i/>
            <w:rPrChange w:id="12" w:author="Blacketer, Margaret [JRDUS]" w:date="2017-12-12T13:15:00Z">
              <w:rPr>
                <w:b/>
                <w:i/>
              </w:rPr>
            </w:rPrChange>
          </w:rPr>
          <w:t>12/12/2017</w:t>
        </w:r>
      </w:ins>
    </w:p>
    <w:p w14:paraId="67B32CE9" w14:textId="51255702" w:rsidR="006F668E" w:rsidRPr="006F668E" w:rsidRDefault="006F668E">
      <w:pPr>
        <w:pStyle w:val="ListParagraph"/>
        <w:numPr>
          <w:ilvl w:val="0"/>
          <w:numId w:val="46"/>
        </w:numPr>
        <w:rPr>
          <w:ins w:id="13" w:author="Blacketer, Margaret [JRDUS]" w:date="2017-12-12T13:14:00Z"/>
          <w:i/>
          <w:rPrChange w:id="14" w:author="Blacketer, Margaret [JRDUS]" w:date="2017-12-12T13:16:00Z">
            <w:rPr>
              <w:ins w:id="15" w:author="Blacketer, Margaret [JRDUS]" w:date="2017-12-12T13:14:00Z"/>
              <w:b/>
            </w:rPr>
          </w:rPrChange>
        </w:rPr>
        <w:pPrChange w:id="16" w:author="Blacketer, Margaret [JRDUS]" w:date="2017-12-12T13:16:00Z">
          <w:pPr/>
        </w:pPrChange>
      </w:pPr>
      <w:ins w:id="17" w:author="Blacketer, Margaret [JRDUS]" w:date="2017-12-12T13:15:00Z">
        <w:r>
          <w:t>Conversion to CDM v5.2.0</w:t>
        </w:r>
      </w:ins>
    </w:p>
    <w:p w14:paraId="3860634B" w14:textId="4E84D290" w:rsidR="003B4BC9" w:rsidRDefault="003B4BC9" w:rsidP="0028375C">
      <w:pPr>
        <w:rPr>
          <w:b/>
        </w:rPr>
      </w:pPr>
      <w:r>
        <w:rPr>
          <w:b/>
        </w:rPr>
        <w:t>Version 7.2</w:t>
      </w:r>
    </w:p>
    <w:p w14:paraId="4DDFEB79" w14:textId="064E841F" w:rsidR="003B4BC9" w:rsidRDefault="003B4BC9" w:rsidP="003B4BC9">
      <w:pPr>
        <w:spacing w:after="0"/>
        <w:rPr>
          <w:i/>
        </w:rPr>
      </w:pPr>
      <w:r>
        <w:rPr>
          <w:i/>
        </w:rPr>
        <w:t>9/7/2017</w:t>
      </w:r>
    </w:p>
    <w:p w14:paraId="0D2F3A3C" w14:textId="7E7D8291" w:rsidR="003B4BC9" w:rsidRPr="003B4BC9" w:rsidRDefault="003B4BC9" w:rsidP="003B4BC9">
      <w:pPr>
        <w:pStyle w:val="ListParagraph"/>
        <w:numPr>
          <w:ilvl w:val="0"/>
          <w:numId w:val="45"/>
        </w:numPr>
      </w:pPr>
      <w:r>
        <w:t>Updated DEATH logic to using STCM to identify death records rather than an embedded code list</w:t>
      </w:r>
    </w:p>
    <w:p w14:paraId="6A9D2261" w14:textId="38A8A21F"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p>
    <w:p w14:paraId="4D2FAF75" w14:textId="10999182" w:rsidR="00443EF1" w:rsidRDefault="00443EF1" w:rsidP="002F489F">
      <w:pPr>
        <w:numPr>
          <w:ilvl w:val="0"/>
          <w:numId w:val="44"/>
        </w:numPr>
        <w:spacing w:after="0"/>
      </w:pPr>
      <w:r>
        <w:t xml:space="preserve">Updated procedure code mapping for ICD10PCS </w:t>
      </w:r>
      <w:hyperlink r:id="rId12" w:history="1">
        <w:r w:rsidRPr="00443EF1">
          <w:rPr>
            <w:rStyle w:val="Hyperlink"/>
          </w:rPr>
          <w:t>HIX-1255</w:t>
        </w:r>
      </w:hyperlink>
    </w:p>
    <w:p w14:paraId="6E6FF22E" w14:textId="1FCA78ED" w:rsidR="00927062" w:rsidRPr="009F7049" w:rsidRDefault="00927062" w:rsidP="002F489F">
      <w:pPr>
        <w:numPr>
          <w:ilvl w:val="0"/>
          <w:numId w:val="44"/>
        </w:numPr>
        <w:spacing w:after="0"/>
      </w:pPr>
      <w:r>
        <w:t>Updated CONDITION_START_DATE to service date if coming from INPATIENT_SERVICES/OUTPATIENT_SERVICES</w:t>
      </w:r>
      <w:r w:rsidR="00BB706B">
        <w:t xml:space="preserve"> </w:t>
      </w:r>
      <w:hyperlink r:id="rId13" w:history="1">
        <w:r w:rsidR="00BB706B" w:rsidRPr="00BB706B">
          <w:rPr>
            <w:rStyle w:val="Hyperlink"/>
          </w:rPr>
          <w:t>HIX-1274</w:t>
        </w:r>
      </w:hyperlink>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 xml:space="preserve">Set unknown/missing PROVIDER_IDs and CARE_SITE_IDs to NULL instead of 0 </w:t>
      </w:r>
      <w:proofErr w:type="gramStart"/>
      <w:r>
        <w:t>so as to</w:t>
      </w:r>
      <w:proofErr w:type="gramEnd"/>
      <w:r>
        <w:t xml:space="preserve">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18" w:name="_Toc475696899"/>
      <w:r>
        <w:lastRenderedPageBreak/>
        <w:t>Introduction</w:t>
      </w:r>
      <w:bookmarkEnd w:id="7"/>
      <w:bookmarkEnd w:id="18"/>
    </w:p>
    <w:p w14:paraId="36179655" w14:textId="7352881E" w:rsidR="00121BA4" w:rsidRPr="00BE6F3A" w:rsidRDefault="00144AAD" w:rsidP="004166C0">
      <w:pPr>
        <w:keepNext/>
        <w:keepLines/>
      </w:pPr>
      <w:r>
        <w:t xml:space="preserve">The purpose of this document is to describe the Extract, Transform, Load (ETL) mapping of the licensed data from </w:t>
      </w:r>
      <w:proofErr w:type="spellStart"/>
      <w:r>
        <w:t>Truven’s</w:t>
      </w:r>
      <w:proofErr w:type="spellEnd"/>
      <w:r>
        <w:t xml:space="preserve">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w:t>
      </w:r>
      <w:proofErr w:type="spellStart"/>
      <w:r w:rsidR="00121BA4" w:rsidRPr="00BE6F3A">
        <w:t>Truven</w:t>
      </w:r>
      <w:r w:rsidR="00C667E4" w:rsidRPr="00BE6F3A">
        <w:t>’s</w:t>
      </w:r>
      <w:proofErr w:type="spellEnd"/>
      <w:r w:rsidR="00C667E4" w:rsidRPr="00BE6F3A">
        <w:t xml:space="preserve">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proofErr w:type="gramStart"/>
      <w:r w:rsidR="00865BB6" w:rsidRPr="00BE6F3A">
        <w:t>Also</w:t>
      </w:r>
      <w:proofErr w:type="gramEnd"/>
      <w:r w:rsidR="00865BB6" w:rsidRPr="00BE6F3A">
        <w:t xml:space="preserve">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 xml:space="preserve">MDCD’s DRUG_CLAIMS </w:t>
      </w:r>
      <w:proofErr w:type="gramStart"/>
      <w:r w:rsidRPr="00BE6F3A">
        <w:t>does</w:t>
      </w:r>
      <w:proofErr w:type="gramEnd"/>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19" w:name="_Toc368404498"/>
      <w:bookmarkStart w:id="20" w:name="_Toc475696900"/>
      <w:r w:rsidRPr="00BE6F3A">
        <w:t>Abbreviations</w:t>
      </w:r>
      <w:bookmarkEnd w:id="19"/>
      <w:bookmarkEnd w:id="2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21" w:name="_Toc368404499"/>
      <w:bookmarkStart w:id="22" w:name="_Toc475696901"/>
      <w:r>
        <w:t>Conventions Used in Document</w:t>
      </w:r>
      <w:bookmarkEnd w:id="21"/>
      <w:bookmarkEnd w:id="22"/>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23" w:name="_Toc368404500"/>
      <w:bookmarkStart w:id="24" w:name="_Toc475696902"/>
      <w:r>
        <w:lastRenderedPageBreak/>
        <w:t>Processing Sequence Map</w:t>
      </w:r>
      <w:bookmarkEnd w:id="23"/>
      <w:bookmarkEnd w:id="24"/>
    </w:p>
    <w:p w14:paraId="085C6765" w14:textId="5FF528A9" w:rsidR="003A1D93" w:rsidRDefault="003A1D93" w:rsidP="003A1D93">
      <w:pPr>
        <w:keepNext/>
        <w:keepLines/>
      </w:pPr>
      <w:r>
        <w:t xml:space="preserve">This section describes the processing sequence to build CDM tables from </w:t>
      </w:r>
      <w:proofErr w:type="spellStart"/>
      <w:r w:rsidR="00A918CF">
        <w:t>Truven</w:t>
      </w:r>
      <w:proofErr w:type="spellEnd"/>
      <w:r w:rsidR="00A918CF">
        <w:t xml:space="preserve">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proofErr w:type="spellStart"/>
      <w:r w:rsidR="00FC1056">
        <w:rPr>
          <w:rFonts w:ascii="Calibri" w:hAnsi="Calibri"/>
          <w:color w:val="auto"/>
          <w:sz w:val="22"/>
          <w:szCs w:val="22"/>
        </w:rPr>
        <w:t>Truven</w:t>
      </w:r>
      <w:proofErr w:type="spellEnd"/>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25" w:name="_Toc368404501"/>
      <w:bookmarkStart w:id="26" w:name="_Toc475696903"/>
      <w:r w:rsidRPr="00BE6F3A">
        <w:lastRenderedPageBreak/>
        <w:t>Data Mapping</w:t>
      </w:r>
      <w:bookmarkEnd w:id="25"/>
      <w:bookmarkEnd w:id="26"/>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proofErr w:type="spellStart"/>
      <w:r w:rsidRPr="00BE6F3A">
        <w:t>Truven</w:t>
      </w:r>
      <w:proofErr w:type="spellEnd"/>
      <w:r w:rsidRPr="00BE6F3A">
        <w:t xml:space="preserve">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w:t>
      </w:r>
      <w:proofErr w:type="gramStart"/>
      <w:r w:rsidRPr="00BE6F3A">
        <w:t>in order to</w:t>
      </w:r>
      <w:proofErr w:type="gramEnd"/>
      <w:r w:rsidRPr="00BE6F3A">
        <w:t xml:space="preserve">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27" w:name="_Toc368404502"/>
      <w:bookmarkStart w:id="28" w:name="_Toc475696904"/>
      <w:r w:rsidRPr="00BE6F3A">
        <w:t>Table Name:  LOCATION</w:t>
      </w:r>
      <w:bookmarkEnd w:id="27"/>
      <w:bookmarkEnd w:id="28"/>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29" w:name="_Toc368404503"/>
      <w:bookmarkStart w:id="30" w:name="_Toc475696905"/>
      <w:r w:rsidRPr="00BE6F3A">
        <w:lastRenderedPageBreak/>
        <w:t>Table Name:  PERSON</w:t>
      </w:r>
      <w:bookmarkEnd w:id="29"/>
      <w:bookmarkEnd w:id="30"/>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w:t>
      </w:r>
      <w:proofErr w:type="gramStart"/>
      <w:r w:rsidR="0055258F" w:rsidRPr="00BE6F3A">
        <w:t>GETDATE(</w:t>
      </w:r>
      <w:proofErr w:type="gramEnd"/>
      <w:r w:rsidR="0055258F" w:rsidRPr="00BE6F3A">
        <w:t>))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w:t>
            </w:r>
            <w:proofErr w:type="gramStart"/>
            <w:r w:rsidRPr="00BE6F3A">
              <w:rPr>
                <w:rFonts w:cs="Calibri"/>
                <w:sz w:val="20"/>
                <w:szCs w:val="20"/>
              </w:rPr>
              <w:t>to  their</w:t>
            </w:r>
            <w:proofErr w:type="gramEnd"/>
            <w:r w:rsidRPr="00BE6F3A">
              <w:rPr>
                <w:rFonts w:cs="Calibri"/>
                <w:sz w:val="20"/>
                <w:szCs w:val="20"/>
              </w:rPr>
              <w:t xml:space="preserve">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6F668E" w:rsidRPr="00BE6F3A" w14:paraId="28571D9E" w14:textId="77777777" w:rsidTr="00302929">
        <w:trPr>
          <w:cantSplit/>
          <w:ins w:id="31" w:author="Blacketer, Margaret [JRDUS]" w:date="2017-12-12T13:17:00Z"/>
        </w:trPr>
        <w:tc>
          <w:tcPr>
            <w:tcW w:w="2979" w:type="dxa"/>
          </w:tcPr>
          <w:p w14:paraId="6C43EE67" w14:textId="7B8E01A5" w:rsidR="006F668E" w:rsidRPr="00BE6F3A" w:rsidRDefault="006F668E" w:rsidP="008521DB">
            <w:pPr>
              <w:keepNext/>
              <w:keepLines/>
              <w:spacing w:after="0" w:line="240" w:lineRule="auto"/>
              <w:rPr>
                <w:ins w:id="32" w:author="Blacketer, Margaret [JRDUS]" w:date="2017-12-12T13:17:00Z"/>
                <w:sz w:val="20"/>
              </w:rPr>
            </w:pPr>
            <w:ins w:id="33" w:author="Blacketer, Margaret [JRDUS]" w:date="2017-12-12T13:17:00Z">
              <w:r>
                <w:rPr>
                  <w:sz w:val="20"/>
                </w:rPr>
                <w:t>BIRTH_DATETIME</w:t>
              </w:r>
            </w:ins>
          </w:p>
        </w:tc>
        <w:tc>
          <w:tcPr>
            <w:tcW w:w="2319" w:type="dxa"/>
            <w:gridSpan w:val="2"/>
          </w:tcPr>
          <w:p w14:paraId="051DDB49" w14:textId="37674131" w:rsidR="006F668E" w:rsidRPr="006F668E" w:rsidRDefault="006F668E">
            <w:pPr>
              <w:keepNext/>
              <w:keepLines/>
              <w:spacing w:after="0" w:line="240" w:lineRule="auto"/>
              <w:rPr>
                <w:ins w:id="34" w:author="Blacketer, Margaret [JRDUS]" w:date="2017-12-12T13:17:00Z"/>
                <w:sz w:val="20"/>
                <w:rPrChange w:id="35" w:author="Blacketer, Margaret [JRDUS]" w:date="2017-12-12T13:17:00Z">
                  <w:rPr>
                    <w:ins w:id="36" w:author="Blacketer, Margaret [JRDUS]" w:date="2017-12-12T13:17:00Z"/>
                  </w:rPr>
                </w:rPrChange>
              </w:rPr>
            </w:pPr>
            <w:ins w:id="37" w:author="Blacketer, Margaret [JRDUS]" w:date="2017-12-12T13:17:00Z">
              <w:r w:rsidRPr="006F668E">
                <w:rPr>
                  <w:sz w:val="20"/>
                </w:rPr>
                <w:t>-</w:t>
              </w:r>
              <w:r>
                <w:rPr>
                  <w:sz w:val="20"/>
                </w:rPr>
                <w:t xml:space="preserve"> </w:t>
              </w:r>
            </w:ins>
          </w:p>
        </w:tc>
        <w:tc>
          <w:tcPr>
            <w:tcW w:w="1763" w:type="dxa"/>
          </w:tcPr>
          <w:p w14:paraId="6572285A" w14:textId="119C1770" w:rsidR="006F668E" w:rsidRPr="00BE6F3A" w:rsidRDefault="006F668E" w:rsidP="008521DB">
            <w:pPr>
              <w:keepNext/>
              <w:keepLines/>
              <w:spacing w:after="0" w:line="240" w:lineRule="auto"/>
              <w:rPr>
                <w:ins w:id="38" w:author="Blacketer, Margaret [JRDUS]" w:date="2017-12-12T13:17:00Z"/>
                <w:sz w:val="20"/>
              </w:rPr>
            </w:pPr>
            <w:ins w:id="39" w:author="Blacketer, Margaret [JRDUS]" w:date="2017-12-12T13:17:00Z">
              <w:r>
                <w:rPr>
                  <w:sz w:val="20"/>
                </w:rPr>
                <w:t>NULL</w:t>
              </w:r>
            </w:ins>
          </w:p>
        </w:tc>
        <w:tc>
          <w:tcPr>
            <w:tcW w:w="2515" w:type="dxa"/>
          </w:tcPr>
          <w:p w14:paraId="678304AC" w14:textId="77777777" w:rsidR="006F668E" w:rsidRPr="00BE6F3A" w:rsidRDefault="006F668E" w:rsidP="008521DB">
            <w:pPr>
              <w:keepNext/>
              <w:keepLines/>
              <w:spacing w:after="0" w:line="240" w:lineRule="auto"/>
              <w:rPr>
                <w:ins w:id="40" w:author="Blacketer, Margaret [JRDUS]" w:date="2017-12-12T13:17:00Z"/>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w:t>
            </w:r>
            <w:proofErr w:type="gramStart"/>
            <w:r w:rsidR="00A16CDF" w:rsidRPr="00BE6F3A">
              <w:rPr>
                <w:rFonts w:cs="Calibri"/>
                <w:sz w:val="20"/>
                <w:szCs w:val="20"/>
              </w:rPr>
              <w:t>to  their</w:t>
            </w:r>
            <w:proofErr w:type="gramEnd"/>
            <w:r w:rsidR="00A16CDF" w:rsidRPr="00BE6F3A">
              <w:rPr>
                <w:rFonts w:cs="Calibri"/>
                <w:sz w:val="20"/>
                <w:szCs w:val="20"/>
              </w:rPr>
              <w:t xml:space="preserve">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 xml:space="preserve">Map values of STDRACE </w:t>
            </w:r>
            <w:proofErr w:type="gramStart"/>
            <w:r w:rsidRPr="00BE6F3A">
              <w:rPr>
                <w:rFonts w:cs="Calibri"/>
                <w:sz w:val="20"/>
                <w:szCs w:val="20"/>
              </w:rPr>
              <w:t>to  their</w:t>
            </w:r>
            <w:proofErr w:type="gramEnd"/>
            <w:r w:rsidRPr="00BE6F3A">
              <w:rPr>
                <w:rFonts w:cs="Calibri"/>
                <w:sz w:val="20"/>
                <w:szCs w:val="20"/>
              </w:rPr>
              <w:t xml:space="preserve">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lastRenderedPageBreak/>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41" w:name="_Toc368404504"/>
      <w:bookmarkStart w:id="42" w:name="_Toc475696906"/>
      <w:r w:rsidRPr="00BE6F3A">
        <w:lastRenderedPageBreak/>
        <w:t>Table Name:  OBSERVATION_PERIOD</w:t>
      </w:r>
      <w:bookmarkEnd w:id="41"/>
      <w:bookmarkEnd w:id="42"/>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w:t>
      </w:r>
      <w:proofErr w:type="gramStart"/>
      <w:r w:rsidRPr="00BE6F3A">
        <w:t>as long as</w:t>
      </w:r>
      <w:proofErr w:type="gramEnd"/>
      <w:r w:rsidRPr="00BE6F3A">
        <w:t xml:space="preserve">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43" w:name="_Toc368404505"/>
      <w:bookmarkStart w:id="44" w:name="_Toc475696907"/>
      <w:r>
        <w:lastRenderedPageBreak/>
        <w:t>Table Name:  PAYER_PLAN_PERIOD</w:t>
      </w:r>
      <w:bookmarkEnd w:id="43"/>
      <w:bookmarkEnd w:id="44"/>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 xml:space="preserve">Periods of continuous enrollment are consolidated by combining monthly records </w:t>
      </w:r>
      <w:proofErr w:type="gramStart"/>
      <w:r w:rsidRPr="00BE6F3A">
        <w:t>as long as</w:t>
      </w:r>
      <w:proofErr w:type="gramEnd"/>
      <w:r w:rsidRPr="00BE6F3A">
        <w:t xml:space="preserve">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CAP =’1</w:t>
            </w:r>
            <w:proofErr w:type="gramStart"/>
            <w:r w:rsidRPr="00BE6F3A">
              <w:rPr>
                <w:sz w:val="20"/>
              </w:rPr>
              <w:t xml:space="preserve">’ </w:t>
            </w:r>
            <w:r w:rsidR="00FF5B65" w:rsidRPr="00BE6F3A">
              <w:rPr>
                <w:sz w:val="20"/>
              </w:rPr>
              <w:t xml:space="preserve"> then</w:t>
            </w:r>
            <w:proofErr w:type="gramEnd"/>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45" w:name="_Toc368404506"/>
      <w:bookmarkStart w:id="46" w:name="_Toc475696908"/>
      <w:r>
        <w:lastRenderedPageBreak/>
        <w:t>Table Name:  PROVIDER</w:t>
      </w:r>
      <w:bookmarkEnd w:id="45"/>
      <w:bookmarkEnd w:id="46"/>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commentRangeStart w:id="47"/>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5EB14206" w:rsidR="003A26F9" w:rsidRPr="003A26F9" w:rsidDel="008A060F" w:rsidRDefault="003A26F9" w:rsidP="003A26F9">
      <w:pPr>
        <w:autoSpaceDE w:val="0"/>
        <w:autoSpaceDN w:val="0"/>
        <w:adjustRightInd w:val="0"/>
        <w:spacing w:after="0" w:line="240" w:lineRule="auto"/>
        <w:ind w:left="720"/>
        <w:rPr>
          <w:del w:id="48" w:author="Voss, Erica [JRDUS]" w:date="2017-12-04T15:45:00Z"/>
          <w:rFonts w:ascii="Courier New" w:hAnsi="Courier New" w:cs="Courier New"/>
          <w:noProof/>
          <w:color w:val="808080"/>
          <w:sz w:val="16"/>
          <w:szCs w:val="16"/>
        </w:rPr>
      </w:pPr>
      <w:del w:id="49"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NULL</w:delText>
        </w:r>
      </w:del>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D8258F0" w:rsidR="003A26F9" w:rsidRPr="003A26F9" w:rsidDel="008A060F" w:rsidRDefault="003A26F9" w:rsidP="003A26F9">
      <w:pPr>
        <w:autoSpaceDE w:val="0"/>
        <w:autoSpaceDN w:val="0"/>
        <w:adjustRightInd w:val="0"/>
        <w:spacing w:after="0" w:line="240" w:lineRule="auto"/>
        <w:ind w:left="720"/>
        <w:rPr>
          <w:del w:id="50" w:author="Voss, Erica [JRDUS]" w:date="2017-12-04T15:45:00Z"/>
          <w:rFonts w:ascii="Courier New" w:hAnsi="Courier New" w:cs="Courier New"/>
          <w:noProof/>
          <w:color w:val="808080"/>
          <w:sz w:val="16"/>
          <w:szCs w:val="16"/>
        </w:rPr>
      </w:pPr>
      <w:del w:id="51"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NULL</w:delText>
        </w:r>
      </w:del>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831D8BB" w:rsidR="003A26F9" w:rsidRPr="003A26F9" w:rsidDel="008A060F" w:rsidRDefault="003A26F9" w:rsidP="003A26F9">
      <w:pPr>
        <w:keepNext/>
        <w:keepLines/>
        <w:spacing w:after="0"/>
        <w:ind w:left="720"/>
        <w:rPr>
          <w:del w:id="52" w:author="Voss, Erica [JRDUS]" w:date="2017-12-04T15:45:00Z"/>
          <w:rFonts w:ascii="Courier New" w:hAnsi="Courier New" w:cs="Courier New"/>
          <w:noProof/>
          <w:color w:val="808080"/>
          <w:sz w:val="16"/>
          <w:szCs w:val="16"/>
        </w:rPr>
      </w:pPr>
      <w:del w:id="53"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NULL</w:delText>
        </w:r>
      </w:del>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12D3ADDC" w:rsidR="0084530E" w:rsidRPr="0084530E" w:rsidDel="008A060F" w:rsidRDefault="003A26F9" w:rsidP="0084530E">
      <w:pPr>
        <w:autoSpaceDE w:val="0"/>
        <w:autoSpaceDN w:val="0"/>
        <w:adjustRightInd w:val="0"/>
        <w:spacing w:after="0" w:line="240" w:lineRule="auto"/>
        <w:ind w:left="720"/>
        <w:rPr>
          <w:del w:id="54" w:author="Voss, Erica [JRDUS]" w:date="2017-12-04T15:45:00Z"/>
          <w:rFonts w:ascii="Courier New" w:hAnsi="Courier New" w:cs="Courier New"/>
          <w:noProof/>
          <w:color w:val="808080"/>
          <w:sz w:val="16"/>
          <w:szCs w:val="16"/>
        </w:rPr>
      </w:pPr>
      <w:del w:id="55" w:author="Voss, Erica [JRDUS]" w:date="2017-12-04T15:45:00Z">
        <w:r w:rsidRPr="003A26F9" w:rsidDel="008A060F">
          <w:rPr>
            <w:rFonts w:ascii="Courier New" w:hAnsi="Courier New" w:cs="Courier New"/>
            <w:noProof/>
            <w:color w:val="0000FF"/>
            <w:sz w:val="16"/>
            <w:szCs w:val="16"/>
          </w:rPr>
          <w:delText>WHERE</w:delText>
        </w:r>
        <w:r w:rsidRPr="003A26F9" w:rsidDel="008A060F">
          <w:rPr>
            <w:rFonts w:ascii="Courier New" w:hAnsi="Courier New" w:cs="Courier New"/>
            <w:noProof/>
            <w:sz w:val="16"/>
            <w:szCs w:val="16"/>
          </w:rPr>
          <w:delText xml:space="preserve"> PROV</w:delText>
        </w:r>
        <w:r w:rsidR="007317EB" w:rsidDel="008A060F">
          <w:rPr>
            <w:rFonts w:ascii="Courier New" w:hAnsi="Courier New" w:cs="Courier New"/>
            <w:noProof/>
            <w:sz w:val="16"/>
            <w:szCs w:val="16"/>
          </w:rPr>
          <w:delText>_</w:delText>
        </w:r>
        <w:r w:rsidRPr="003A26F9" w:rsidDel="008A060F">
          <w:rPr>
            <w:rFonts w:ascii="Courier New" w:hAnsi="Courier New" w:cs="Courier New"/>
            <w:noProof/>
            <w:sz w:val="16"/>
            <w:szCs w:val="16"/>
          </w:rPr>
          <w:delText xml:space="preserve">ID </w:delText>
        </w:r>
        <w:r w:rsidRPr="003A26F9" w:rsidDel="008A060F">
          <w:rPr>
            <w:rFonts w:ascii="Courier New" w:hAnsi="Courier New" w:cs="Courier New"/>
            <w:noProof/>
            <w:color w:val="808080"/>
            <w:sz w:val="16"/>
            <w:szCs w:val="16"/>
          </w:rPr>
          <w:delText>IS</w:delText>
        </w:r>
        <w:r w:rsidRPr="003A26F9" w:rsidDel="008A060F">
          <w:rPr>
            <w:rFonts w:ascii="Courier New" w:hAnsi="Courier New" w:cs="Courier New"/>
            <w:noProof/>
            <w:sz w:val="16"/>
            <w:szCs w:val="16"/>
          </w:rPr>
          <w:delText xml:space="preserve"> </w:delText>
        </w:r>
        <w:r w:rsidRPr="003A26F9" w:rsidDel="008A060F">
          <w:rPr>
            <w:rFonts w:ascii="Courier New" w:hAnsi="Courier New" w:cs="Courier New"/>
            <w:noProof/>
            <w:color w:val="808080"/>
            <w:sz w:val="16"/>
            <w:szCs w:val="16"/>
          </w:rPr>
          <w:delText>NOT</w:delText>
        </w:r>
        <w:r w:rsidRPr="003A26F9" w:rsidDel="008A060F">
          <w:rPr>
            <w:rFonts w:ascii="Courier New" w:hAnsi="Courier New" w:cs="Courier New"/>
            <w:noProof/>
            <w:sz w:val="16"/>
            <w:szCs w:val="16"/>
          </w:rPr>
          <w:delText xml:space="preserve"> </w:delText>
        </w:r>
        <w:r w:rsidR="00BF35FC" w:rsidDel="008A060F">
          <w:rPr>
            <w:rFonts w:ascii="Courier New" w:hAnsi="Courier New" w:cs="Courier New"/>
            <w:noProof/>
            <w:color w:val="808080"/>
            <w:sz w:val="16"/>
            <w:szCs w:val="16"/>
          </w:rPr>
          <w:delText>NULL</w:delText>
        </w:r>
      </w:del>
      <w:commentRangeEnd w:id="47"/>
      <w:r w:rsidR="008A060F">
        <w:rPr>
          <w:rStyle w:val="CommentReference"/>
        </w:rPr>
        <w:commentReference w:id="47"/>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56" w:name="_Toc427053612"/>
      <w:bookmarkStart w:id="57" w:name="_Toc427240303"/>
      <w:bookmarkEnd w:id="56"/>
      <w:bookmarkEnd w:id="57"/>
    </w:p>
    <w:p w14:paraId="0898FEC8" w14:textId="77777777" w:rsidR="00ED1D8A" w:rsidRDefault="00ED1D8A" w:rsidP="004B2888">
      <w:pPr>
        <w:pStyle w:val="Heading2"/>
        <w:spacing w:before="0"/>
      </w:pPr>
      <w:bookmarkStart w:id="58" w:name="_Toc368404507"/>
      <w:bookmarkStart w:id="59" w:name="_Toc475696909"/>
      <w:r>
        <w:lastRenderedPageBreak/>
        <w:t>Table Name:  VISIT_OCCURRENCE</w:t>
      </w:r>
      <w:bookmarkEnd w:id="58"/>
      <w:bookmarkEnd w:id="59"/>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xml:space="preserve">, </w:t>
      </w:r>
      <w:proofErr w:type="gramStart"/>
      <w:r>
        <w:t>and also</w:t>
      </w:r>
      <w:proofErr w:type="gramEnd"/>
      <w:r>
        <w:t xml:space="preserve"> applied t</w:t>
      </w:r>
      <w:r w:rsidR="00F113FE">
        <w:t>he logic derived to define inpatient visits versus eme</w:t>
      </w:r>
      <w:r>
        <w:t xml:space="preserve">rgency room visits </w:t>
      </w:r>
      <w:r w:rsidR="00F113FE">
        <w:t>from the following reference</w:t>
      </w:r>
      <w:r w:rsidR="00506472">
        <w:t xml:space="preserve">: </w:t>
      </w:r>
      <w:r w:rsidR="00F113FE">
        <w:br/>
      </w:r>
      <w:proofErr w:type="spellStart"/>
      <w:r w:rsidR="00F113FE" w:rsidRPr="00973F9E">
        <w:rPr>
          <w:i/>
        </w:rPr>
        <w:t>Scerbo</w:t>
      </w:r>
      <w:proofErr w:type="spellEnd"/>
      <w:r w:rsidR="00F113FE" w:rsidRPr="00973F9E">
        <w:rPr>
          <w:i/>
        </w:rPr>
        <w:t>,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 xml:space="preserve">Then by ENROLID, collapse lines of claim </w:t>
      </w:r>
      <w:proofErr w:type="gramStart"/>
      <w:r w:rsidRPr="00BE6F3A">
        <w:t>as long as</w:t>
      </w:r>
      <w:proofErr w:type="gramEnd"/>
      <w:r w:rsidRPr="00BE6F3A">
        <w:t xml:space="preserve"> the time between the END_DATE of one line and the START_DATE of the next is &lt;=1.</w:t>
      </w:r>
      <w:r w:rsidR="005A1D99" w:rsidRPr="00BE6F3A">
        <w:t xml:space="preserve"> E</w:t>
      </w:r>
      <w:r w:rsidRPr="00BE6F3A">
        <w:t xml:space="preserve">ach consolidated </w:t>
      </w:r>
      <w:proofErr w:type="gramStart"/>
      <w:r w:rsidRPr="00BE6F3A">
        <w:t>long term</w:t>
      </w:r>
      <w:proofErr w:type="gramEnd"/>
      <w:r w:rsidRPr="00BE6F3A">
        <w:t xml:space="preserve">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w:t>
      </w:r>
      <w:proofErr w:type="gramStart"/>
      <w:r w:rsidR="00D06244" w:rsidRPr="00BE6F3A">
        <w:t xml:space="preserve">as long </w:t>
      </w:r>
      <w:r w:rsidR="00026B52" w:rsidRPr="00BE6F3A">
        <w:t>as</w:t>
      </w:r>
      <w:proofErr w:type="gramEnd"/>
      <w:r w:rsidR="00026B52" w:rsidRPr="00BE6F3A">
        <w:t xml:space="preserve">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 xml:space="preserve">hen each consolidated </w:t>
      </w:r>
      <w:proofErr w:type="gramStart"/>
      <w:r w:rsidR="00E5356E" w:rsidRPr="00BE6F3A">
        <w:t>long term</w:t>
      </w:r>
      <w:proofErr w:type="gramEnd"/>
      <w:r w:rsidR="00E5356E" w:rsidRPr="00BE6F3A">
        <w:t xml:space="preserve">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 xml:space="preserve">Then by ENROLID, collapse lines of claim </w:t>
      </w:r>
      <w:proofErr w:type="gramStart"/>
      <w:r w:rsidRPr="00BE6F3A">
        <w:t>as long as</w:t>
      </w:r>
      <w:proofErr w:type="gramEnd"/>
      <w:r w:rsidRPr="00BE6F3A">
        <w:t xml:space="preserve">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49.55pt" o:ole="">
            <v:imagedata r:id="rId21" o:title=""/>
          </v:shape>
          <o:OLEObject Type="Embed" ProgID="Excel.Sheet.12" ShapeID="_x0000_i1025" DrawAspect="Icon" ObjectID="_1577874003" r:id="rId22"/>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w:t>
      </w:r>
      <w:proofErr w:type="gramStart"/>
      <w:r>
        <w:t>However</w:t>
      </w:r>
      <w:proofErr w:type="gramEnd"/>
      <w:r>
        <w:t xml:space="preserve">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0F14E35E" w:rsidR="009A069A" w:rsidRPr="00BE6F3A" w:rsidRDefault="009A069A" w:rsidP="000913BB">
            <w:pPr>
              <w:keepNext/>
              <w:keepLines/>
              <w:spacing w:after="0" w:line="240" w:lineRule="auto"/>
              <w:rPr>
                <w:sz w:val="20"/>
              </w:rPr>
            </w:pPr>
            <w:r w:rsidRPr="00BE6F3A">
              <w:rPr>
                <w:sz w:val="20"/>
              </w:rPr>
              <w:t>VISIT_START_</w:t>
            </w:r>
            <w:ins w:id="60" w:author="Blacketer, Margaret [JRDUS]" w:date="2017-12-12T13:19:00Z">
              <w:r w:rsidR="006F668E">
                <w:rPr>
                  <w:sz w:val="20"/>
                </w:rPr>
                <w:t>DATE</w:t>
              </w:r>
            </w:ins>
            <w:r w:rsidRPr="00BE6F3A">
              <w:rPr>
                <w:sz w:val="20"/>
              </w:rPr>
              <w:t>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4B32DABF" w:rsidR="009A069A" w:rsidRPr="00BE6F3A" w:rsidRDefault="009A069A" w:rsidP="000913BB">
            <w:pPr>
              <w:keepNext/>
              <w:keepLines/>
              <w:spacing w:after="0" w:line="240" w:lineRule="auto"/>
              <w:rPr>
                <w:sz w:val="20"/>
              </w:rPr>
            </w:pPr>
            <w:r w:rsidRPr="00BE6F3A">
              <w:rPr>
                <w:sz w:val="20"/>
              </w:rPr>
              <w:t>VISIT_END_</w:t>
            </w:r>
            <w:ins w:id="61" w:author="Blacketer, Margaret [JRDUS]" w:date="2017-12-12T13:19:00Z">
              <w:r w:rsidR="006F668E">
                <w:rPr>
                  <w:sz w:val="20"/>
                </w:rPr>
                <w:t>DATE</w:t>
              </w:r>
            </w:ins>
            <w:r w:rsidRPr="00BE6F3A">
              <w:rPr>
                <w:sz w:val="20"/>
              </w:rPr>
              <w:t>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258E2281" w:rsidR="009A069A" w:rsidRDefault="009A069A">
            <w:pPr>
              <w:keepNext/>
              <w:keepLines/>
              <w:spacing w:after="0" w:line="240" w:lineRule="auto"/>
              <w:rPr>
                <w:sz w:val="20"/>
              </w:rPr>
            </w:pPr>
            <w:del w:id="62" w:author="Blacketer, Margaret [JRDUS]" w:date="2017-12-12T13:27:00Z">
              <w:r w:rsidDel="00F16899">
                <w:rPr>
                  <w:sz w:val="20"/>
                </w:rPr>
                <w:delText xml:space="preserve">Set as </w:delText>
              </w:r>
            </w:del>
            <w:r w:rsidR="00BC109D">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r w:rsidR="006F668E" w:rsidRPr="008521DB" w14:paraId="14777850" w14:textId="77777777" w:rsidTr="006812AD">
        <w:trPr>
          <w:ins w:id="63" w:author="Blacketer, Margaret [JRDUS]" w:date="2017-12-12T13:19:00Z"/>
        </w:trPr>
        <w:tc>
          <w:tcPr>
            <w:tcW w:w="1443" w:type="pct"/>
          </w:tcPr>
          <w:p w14:paraId="70AFCC12" w14:textId="456FC005" w:rsidR="006F668E" w:rsidRDefault="006F668E" w:rsidP="000913BB">
            <w:pPr>
              <w:keepNext/>
              <w:keepLines/>
              <w:spacing w:after="0" w:line="240" w:lineRule="auto"/>
              <w:rPr>
                <w:ins w:id="64" w:author="Blacketer, Margaret [JRDUS]" w:date="2017-12-12T13:19:00Z"/>
                <w:sz w:val="20"/>
              </w:rPr>
            </w:pPr>
            <w:ins w:id="65" w:author="Blacketer, Margaret [JRDUS]" w:date="2017-12-12T13:19:00Z">
              <w:r>
                <w:rPr>
                  <w:sz w:val="20"/>
                </w:rPr>
                <w:t>ADMITTING_SOURCE_CONCEPT_ID</w:t>
              </w:r>
            </w:ins>
          </w:p>
        </w:tc>
        <w:tc>
          <w:tcPr>
            <w:tcW w:w="1198" w:type="pct"/>
          </w:tcPr>
          <w:p w14:paraId="2334CC32" w14:textId="46863996" w:rsidR="006F668E" w:rsidRDefault="006F668E" w:rsidP="000913BB">
            <w:pPr>
              <w:keepNext/>
              <w:keepLines/>
              <w:spacing w:after="0" w:line="240" w:lineRule="auto"/>
              <w:rPr>
                <w:ins w:id="66" w:author="Blacketer, Margaret [JRDUS]" w:date="2017-12-12T13:19:00Z"/>
                <w:sz w:val="20"/>
              </w:rPr>
            </w:pPr>
            <w:ins w:id="67" w:author="Blacketer, Margaret [JRDUS]" w:date="2017-12-12T13:19:00Z">
              <w:r>
                <w:rPr>
                  <w:sz w:val="20"/>
                </w:rPr>
                <w:t>-</w:t>
              </w:r>
            </w:ins>
          </w:p>
        </w:tc>
        <w:tc>
          <w:tcPr>
            <w:tcW w:w="1246" w:type="pct"/>
          </w:tcPr>
          <w:p w14:paraId="3B8A652B" w14:textId="77777777" w:rsidR="006F668E" w:rsidRDefault="006F668E" w:rsidP="000913BB">
            <w:pPr>
              <w:keepNext/>
              <w:keepLines/>
              <w:spacing w:after="0" w:line="240" w:lineRule="auto"/>
              <w:rPr>
                <w:ins w:id="68" w:author="Blacketer, Margaret [JRDUS]" w:date="2017-12-12T13:19:00Z"/>
                <w:sz w:val="20"/>
              </w:rPr>
            </w:pPr>
          </w:p>
        </w:tc>
        <w:tc>
          <w:tcPr>
            <w:tcW w:w="1113" w:type="pct"/>
          </w:tcPr>
          <w:p w14:paraId="4757F5A4" w14:textId="77777777" w:rsidR="006F668E" w:rsidRPr="008521DB" w:rsidRDefault="006F668E" w:rsidP="000913BB">
            <w:pPr>
              <w:keepNext/>
              <w:keepLines/>
              <w:spacing w:after="0" w:line="240" w:lineRule="auto"/>
              <w:rPr>
                <w:ins w:id="69" w:author="Blacketer, Margaret [JRDUS]" w:date="2017-12-12T13:19:00Z"/>
                <w:sz w:val="20"/>
              </w:rPr>
            </w:pPr>
          </w:p>
        </w:tc>
      </w:tr>
      <w:tr w:rsidR="006F668E" w:rsidRPr="008521DB" w14:paraId="7B93A6BB" w14:textId="77777777" w:rsidTr="006812AD">
        <w:trPr>
          <w:ins w:id="70" w:author="Blacketer, Margaret [JRDUS]" w:date="2017-12-12T13:19:00Z"/>
        </w:trPr>
        <w:tc>
          <w:tcPr>
            <w:tcW w:w="1443" w:type="pct"/>
          </w:tcPr>
          <w:p w14:paraId="780273B1" w14:textId="36163780" w:rsidR="006F668E" w:rsidRDefault="006F668E" w:rsidP="000913BB">
            <w:pPr>
              <w:keepNext/>
              <w:keepLines/>
              <w:spacing w:after="0" w:line="240" w:lineRule="auto"/>
              <w:rPr>
                <w:ins w:id="71" w:author="Blacketer, Margaret [JRDUS]" w:date="2017-12-12T13:19:00Z"/>
                <w:sz w:val="20"/>
              </w:rPr>
            </w:pPr>
            <w:ins w:id="72" w:author="Blacketer, Margaret [JRDUS]" w:date="2017-12-12T13:19:00Z">
              <w:r>
                <w:rPr>
                  <w:sz w:val="20"/>
                </w:rPr>
                <w:t>ADMITTING_SOURCE_VALUE</w:t>
              </w:r>
            </w:ins>
          </w:p>
        </w:tc>
        <w:tc>
          <w:tcPr>
            <w:tcW w:w="1198" w:type="pct"/>
          </w:tcPr>
          <w:p w14:paraId="111D5347" w14:textId="40F5117D" w:rsidR="006F668E" w:rsidRDefault="00F16899" w:rsidP="000913BB">
            <w:pPr>
              <w:keepNext/>
              <w:keepLines/>
              <w:spacing w:after="0" w:line="240" w:lineRule="auto"/>
              <w:rPr>
                <w:ins w:id="73" w:author="Blacketer, Margaret [JRDUS]" w:date="2017-12-12T13:19:00Z"/>
                <w:sz w:val="20"/>
              </w:rPr>
            </w:pPr>
            <w:ins w:id="74" w:author="Blacketer, Margaret [JRDUS]" w:date="2017-12-12T13:27:00Z">
              <w:r>
                <w:rPr>
                  <w:sz w:val="20"/>
                </w:rPr>
                <w:t>-</w:t>
              </w:r>
            </w:ins>
          </w:p>
        </w:tc>
        <w:tc>
          <w:tcPr>
            <w:tcW w:w="1246" w:type="pct"/>
          </w:tcPr>
          <w:p w14:paraId="2D107594" w14:textId="77777777" w:rsidR="006F668E" w:rsidRDefault="006F668E" w:rsidP="000913BB">
            <w:pPr>
              <w:keepNext/>
              <w:keepLines/>
              <w:spacing w:after="0" w:line="240" w:lineRule="auto"/>
              <w:rPr>
                <w:ins w:id="75" w:author="Blacketer, Margaret [JRDUS]" w:date="2017-12-12T13:19:00Z"/>
                <w:sz w:val="20"/>
              </w:rPr>
            </w:pPr>
          </w:p>
        </w:tc>
        <w:tc>
          <w:tcPr>
            <w:tcW w:w="1113" w:type="pct"/>
          </w:tcPr>
          <w:p w14:paraId="6B7B7DBD" w14:textId="77777777" w:rsidR="006F668E" w:rsidRPr="008521DB" w:rsidRDefault="006F668E" w:rsidP="000913BB">
            <w:pPr>
              <w:keepNext/>
              <w:keepLines/>
              <w:spacing w:after="0" w:line="240" w:lineRule="auto"/>
              <w:rPr>
                <w:ins w:id="76" w:author="Blacketer, Margaret [JRDUS]" w:date="2017-12-12T13:19:00Z"/>
                <w:sz w:val="20"/>
              </w:rPr>
            </w:pPr>
          </w:p>
        </w:tc>
      </w:tr>
      <w:tr w:rsidR="006F668E" w:rsidRPr="008521DB" w14:paraId="6EC6F9C8" w14:textId="77777777" w:rsidTr="006812AD">
        <w:trPr>
          <w:ins w:id="77" w:author="Blacketer, Margaret [JRDUS]" w:date="2017-12-12T13:19:00Z"/>
        </w:trPr>
        <w:tc>
          <w:tcPr>
            <w:tcW w:w="1443" w:type="pct"/>
          </w:tcPr>
          <w:p w14:paraId="69CE3CA2" w14:textId="4EFD1CA0" w:rsidR="006F668E" w:rsidRDefault="006F668E" w:rsidP="000913BB">
            <w:pPr>
              <w:keepNext/>
              <w:keepLines/>
              <w:spacing w:after="0" w:line="240" w:lineRule="auto"/>
              <w:rPr>
                <w:ins w:id="78" w:author="Blacketer, Margaret [JRDUS]" w:date="2017-12-12T13:19:00Z"/>
                <w:sz w:val="20"/>
              </w:rPr>
            </w:pPr>
            <w:ins w:id="79" w:author="Blacketer, Margaret [JRDUS]" w:date="2017-12-12T13:20:00Z">
              <w:r>
                <w:rPr>
                  <w:sz w:val="20"/>
                </w:rPr>
                <w:t>DISCHARGE_TO_CONCEPT_ID</w:t>
              </w:r>
            </w:ins>
          </w:p>
        </w:tc>
        <w:tc>
          <w:tcPr>
            <w:tcW w:w="1198" w:type="pct"/>
          </w:tcPr>
          <w:p w14:paraId="328495FE" w14:textId="77777777" w:rsidR="00F16899" w:rsidRPr="00BE6F3A" w:rsidRDefault="00F16899" w:rsidP="00F16899">
            <w:pPr>
              <w:keepNext/>
              <w:keepLines/>
              <w:spacing w:after="0" w:line="240" w:lineRule="auto"/>
              <w:rPr>
                <w:ins w:id="80" w:author="Blacketer, Margaret [JRDUS]" w:date="2017-12-12T13:32:00Z"/>
                <w:b/>
                <w:sz w:val="20"/>
              </w:rPr>
            </w:pPr>
            <w:ins w:id="81" w:author="Blacketer, Margaret [JRDUS]" w:date="2017-12-12T13:32:00Z">
              <w:r w:rsidRPr="00BE6F3A">
                <w:rPr>
                  <w:b/>
                  <w:sz w:val="20"/>
                </w:rPr>
                <w:t xml:space="preserve">INPATIENT_SERVICES: </w:t>
              </w:r>
            </w:ins>
          </w:p>
          <w:p w14:paraId="27F8FB01" w14:textId="237B1142" w:rsidR="006F668E" w:rsidRDefault="00F16899" w:rsidP="00F16899">
            <w:pPr>
              <w:keepNext/>
              <w:keepLines/>
              <w:spacing w:after="0" w:line="240" w:lineRule="auto"/>
              <w:rPr>
                <w:ins w:id="82" w:author="Blacketer, Margaret [JRDUS]" w:date="2017-12-12T13:19:00Z"/>
                <w:sz w:val="20"/>
              </w:rPr>
            </w:pPr>
            <w:ins w:id="83" w:author="Blacketer, Margaret [JRDUS]" w:date="2017-12-12T13:32:00Z">
              <w:r>
                <w:rPr>
                  <w:sz w:val="20"/>
                </w:rPr>
                <w:t>DSTATUS</w:t>
              </w:r>
            </w:ins>
          </w:p>
        </w:tc>
        <w:tc>
          <w:tcPr>
            <w:tcW w:w="1246" w:type="pct"/>
          </w:tcPr>
          <w:p w14:paraId="5B7ED69C" w14:textId="77777777" w:rsidR="00F16899" w:rsidRPr="00BE6F3A" w:rsidRDefault="00F16899" w:rsidP="00F16899">
            <w:pPr>
              <w:keepNext/>
              <w:keepLines/>
              <w:spacing w:after="0"/>
              <w:rPr>
                <w:ins w:id="84" w:author="Blacketer, Margaret [JRDUS]" w:date="2017-12-12T13:31:00Z"/>
                <w:sz w:val="20"/>
                <w:szCs w:val="20"/>
              </w:rPr>
            </w:pPr>
            <w:ins w:id="85" w:author="Blacketer, Margaret [JRDUS]" w:date="2017-12-12T13:31:00Z">
              <w:r w:rsidRPr="00BE6F3A">
                <w:rPr>
                  <w:sz w:val="20"/>
                  <w:szCs w:val="20"/>
                </w:rPr>
                <w:t>Use the code in Section 3.1.2.</w:t>
              </w:r>
            </w:ins>
          </w:p>
          <w:p w14:paraId="2BFBFD63" w14:textId="77777777" w:rsidR="00F16899" w:rsidRPr="00BE6F3A" w:rsidRDefault="00F16899" w:rsidP="00F16899">
            <w:pPr>
              <w:keepNext/>
              <w:keepLines/>
              <w:spacing w:after="0"/>
              <w:rPr>
                <w:ins w:id="86" w:author="Blacketer, Margaret [JRDUS]" w:date="2017-12-12T13:31:00Z"/>
                <w:sz w:val="20"/>
              </w:rPr>
            </w:pPr>
          </w:p>
          <w:p w14:paraId="7D3479DB" w14:textId="77777777" w:rsidR="00F16899" w:rsidRPr="00BE6F3A" w:rsidRDefault="00F16899" w:rsidP="00F16899">
            <w:pPr>
              <w:keepNext/>
              <w:keepLines/>
              <w:spacing w:after="0"/>
              <w:rPr>
                <w:ins w:id="87" w:author="Blacketer, Margaret [JRDUS]" w:date="2017-12-12T13:31:00Z"/>
                <w:sz w:val="20"/>
              </w:rPr>
            </w:pPr>
            <w:ins w:id="88" w:author="Blacketer, Margaret [JRDUS]" w:date="2017-12-12T13:31:00Z">
              <w:r w:rsidRPr="00BE6F3A">
                <w:rPr>
                  <w:sz w:val="20"/>
                </w:rPr>
                <w:t>Filters:</w:t>
              </w:r>
            </w:ins>
          </w:p>
          <w:p w14:paraId="6133BDEB" w14:textId="3BE55E18" w:rsidR="00F16899" w:rsidRPr="00BE6F3A" w:rsidRDefault="00F16899" w:rsidP="00F16899">
            <w:pPr>
              <w:autoSpaceDE w:val="0"/>
              <w:autoSpaceDN w:val="0"/>
              <w:adjustRightInd w:val="0"/>
              <w:spacing w:after="0" w:line="240" w:lineRule="auto"/>
              <w:rPr>
                <w:ins w:id="89" w:author="Blacketer, Margaret [JRDUS]" w:date="2017-12-12T13:31:00Z"/>
                <w:rFonts w:ascii="Consolas" w:hAnsi="Consolas"/>
                <w:sz w:val="16"/>
              </w:rPr>
            </w:pPr>
            <w:ins w:id="90" w:author="Blacketer, Margaret [JRDUS]" w:date="2017-12-12T13:31:00Z">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commentRangeStart w:id="91"/>
              <w:r w:rsidRPr="00BE6F3A">
                <w:rPr>
                  <w:rFonts w:ascii="Consolas" w:hAnsi="Consolas" w:cs="Consolas"/>
                  <w:color w:val="FF0000"/>
                  <w:sz w:val="16"/>
                  <w:szCs w:val="19"/>
                </w:rPr>
                <w:t>'JNJ_TRU_</w:t>
              </w:r>
              <w:r>
                <w:rPr>
                  <w:rFonts w:ascii="Consolas" w:hAnsi="Consolas" w:cs="Consolas"/>
                  <w:color w:val="FF0000"/>
                  <w:sz w:val="16"/>
                  <w:szCs w:val="19"/>
                </w:rPr>
                <w:t>DPOS</w:t>
              </w:r>
              <w:r w:rsidRPr="00BE6F3A">
                <w:rPr>
                  <w:rFonts w:ascii="Consolas" w:hAnsi="Consolas" w:cs="Consolas"/>
                  <w:color w:val="FF0000"/>
                  <w:sz w:val="16"/>
                  <w:szCs w:val="19"/>
                </w:rPr>
                <w:t>'</w:t>
              </w:r>
            </w:ins>
            <w:commentRangeEnd w:id="91"/>
            <w:r w:rsidR="00F04CDF">
              <w:rPr>
                <w:rStyle w:val="CommentReference"/>
              </w:rPr>
              <w:commentReference w:id="91"/>
            </w:r>
            <w:ins w:id="92" w:author="Blacketer, Margaret [JRDUS]" w:date="2017-12-12T13:31:00Z">
              <w:r w:rsidRPr="00BE6F3A">
                <w:rPr>
                  <w:rFonts w:ascii="Consolas" w:hAnsi="Consolas" w:cs="Consolas"/>
                  <w:color w:val="808080"/>
                  <w:sz w:val="16"/>
                  <w:szCs w:val="19"/>
                </w:rPr>
                <w:t>)</w:t>
              </w:r>
            </w:ins>
          </w:p>
          <w:p w14:paraId="1909C7DA" w14:textId="77777777" w:rsidR="00F16899" w:rsidRPr="00BE6F3A" w:rsidRDefault="00F16899" w:rsidP="00F16899">
            <w:pPr>
              <w:autoSpaceDE w:val="0"/>
              <w:autoSpaceDN w:val="0"/>
              <w:adjustRightInd w:val="0"/>
              <w:spacing w:after="0" w:line="240" w:lineRule="auto"/>
              <w:rPr>
                <w:ins w:id="93" w:author="Blacketer, Margaret [JRDUS]" w:date="2017-12-12T13:31:00Z"/>
                <w:rFonts w:ascii="Consolas" w:hAnsi="Consolas" w:cs="Consolas"/>
                <w:sz w:val="16"/>
                <w:szCs w:val="19"/>
              </w:rPr>
            </w:pPr>
            <w:ins w:id="94" w:author="Blacketer, Margaret [JRDUS]" w:date="2017-12-12T13:31:00Z">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ins>
          </w:p>
          <w:p w14:paraId="15C21B46" w14:textId="2744A3C1" w:rsidR="006F668E" w:rsidRDefault="00F16899" w:rsidP="00F16899">
            <w:pPr>
              <w:keepNext/>
              <w:keepLines/>
              <w:spacing w:after="0" w:line="240" w:lineRule="auto"/>
              <w:rPr>
                <w:ins w:id="95" w:author="Blacketer, Margaret [JRDUS]" w:date="2017-12-12T13:19:00Z"/>
                <w:sz w:val="20"/>
              </w:rPr>
            </w:pPr>
            <w:ins w:id="96" w:author="Blacketer, Margaret [JRDUS]" w:date="2017-12-12T13:31:00Z">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ins>
          </w:p>
        </w:tc>
        <w:tc>
          <w:tcPr>
            <w:tcW w:w="1113" w:type="pct"/>
          </w:tcPr>
          <w:p w14:paraId="529D11F6" w14:textId="77777777" w:rsidR="006F668E" w:rsidRPr="008521DB" w:rsidRDefault="006F668E" w:rsidP="000913BB">
            <w:pPr>
              <w:keepNext/>
              <w:keepLines/>
              <w:spacing w:after="0" w:line="240" w:lineRule="auto"/>
              <w:rPr>
                <w:ins w:id="97" w:author="Blacketer, Margaret [JRDUS]" w:date="2017-12-12T13:19:00Z"/>
                <w:sz w:val="20"/>
              </w:rPr>
            </w:pPr>
          </w:p>
        </w:tc>
      </w:tr>
      <w:tr w:rsidR="006F668E" w:rsidRPr="008521DB" w14:paraId="0AF30428" w14:textId="77777777" w:rsidTr="006812AD">
        <w:trPr>
          <w:ins w:id="98" w:author="Blacketer, Margaret [JRDUS]" w:date="2017-12-12T13:19:00Z"/>
        </w:trPr>
        <w:tc>
          <w:tcPr>
            <w:tcW w:w="1443" w:type="pct"/>
          </w:tcPr>
          <w:p w14:paraId="46562EBA" w14:textId="7F3E0E57" w:rsidR="006F668E" w:rsidRDefault="006F668E" w:rsidP="000913BB">
            <w:pPr>
              <w:keepNext/>
              <w:keepLines/>
              <w:spacing w:after="0" w:line="240" w:lineRule="auto"/>
              <w:rPr>
                <w:ins w:id="99" w:author="Blacketer, Margaret [JRDUS]" w:date="2017-12-12T13:19:00Z"/>
                <w:sz w:val="20"/>
              </w:rPr>
            </w:pPr>
            <w:ins w:id="100" w:author="Blacketer, Margaret [JRDUS]" w:date="2017-12-12T13:20:00Z">
              <w:r>
                <w:rPr>
                  <w:sz w:val="20"/>
                </w:rPr>
                <w:t>DISCHARGE_TO_SOURCE_VALUE</w:t>
              </w:r>
            </w:ins>
          </w:p>
        </w:tc>
        <w:tc>
          <w:tcPr>
            <w:tcW w:w="1198" w:type="pct"/>
          </w:tcPr>
          <w:p w14:paraId="6B15EF9C" w14:textId="77777777" w:rsidR="006F668E" w:rsidRPr="00BE6F3A" w:rsidRDefault="006F668E" w:rsidP="006F668E">
            <w:pPr>
              <w:keepNext/>
              <w:keepLines/>
              <w:spacing w:after="0" w:line="240" w:lineRule="auto"/>
              <w:rPr>
                <w:ins w:id="101" w:author="Blacketer, Margaret [JRDUS]" w:date="2017-12-12T13:27:00Z"/>
                <w:b/>
                <w:sz w:val="20"/>
              </w:rPr>
            </w:pPr>
            <w:ins w:id="102" w:author="Blacketer, Margaret [JRDUS]" w:date="2017-12-12T13:27:00Z">
              <w:r w:rsidRPr="00BE6F3A">
                <w:rPr>
                  <w:b/>
                  <w:sz w:val="20"/>
                </w:rPr>
                <w:t xml:space="preserve">INPATIENT_SERVICES: </w:t>
              </w:r>
            </w:ins>
          </w:p>
          <w:p w14:paraId="734B8270" w14:textId="059D285B" w:rsidR="006F668E" w:rsidRDefault="006F668E" w:rsidP="000913BB">
            <w:pPr>
              <w:keepNext/>
              <w:keepLines/>
              <w:spacing w:after="0" w:line="240" w:lineRule="auto"/>
              <w:rPr>
                <w:ins w:id="103" w:author="Blacketer, Margaret [JRDUS]" w:date="2017-12-12T13:19:00Z"/>
                <w:sz w:val="20"/>
              </w:rPr>
            </w:pPr>
            <w:ins w:id="104" w:author="Blacketer, Margaret [JRDUS]" w:date="2017-12-12T13:27:00Z">
              <w:r>
                <w:rPr>
                  <w:sz w:val="20"/>
                </w:rPr>
                <w:t>DSTATUS</w:t>
              </w:r>
            </w:ins>
          </w:p>
        </w:tc>
        <w:tc>
          <w:tcPr>
            <w:tcW w:w="1246" w:type="pct"/>
          </w:tcPr>
          <w:p w14:paraId="32D7FFF8" w14:textId="77777777" w:rsidR="006F668E" w:rsidRDefault="006F668E" w:rsidP="000913BB">
            <w:pPr>
              <w:keepNext/>
              <w:keepLines/>
              <w:spacing w:after="0" w:line="240" w:lineRule="auto"/>
              <w:rPr>
                <w:ins w:id="105" w:author="Blacketer, Margaret [JRDUS]" w:date="2017-12-12T13:19:00Z"/>
                <w:sz w:val="20"/>
              </w:rPr>
            </w:pPr>
          </w:p>
        </w:tc>
        <w:tc>
          <w:tcPr>
            <w:tcW w:w="1113" w:type="pct"/>
          </w:tcPr>
          <w:p w14:paraId="23839B8C" w14:textId="77777777" w:rsidR="006F668E" w:rsidRPr="008521DB" w:rsidRDefault="006F668E" w:rsidP="000913BB">
            <w:pPr>
              <w:keepNext/>
              <w:keepLines/>
              <w:spacing w:after="0" w:line="240" w:lineRule="auto"/>
              <w:rPr>
                <w:ins w:id="106" w:author="Blacketer, Margaret [JRDUS]" w:date="2017-12-12T13:19:00Z"/>
                <w:sz w:val="20"/>
              </w:rPr>
            </w:pPr>
          </w:p>
        </w:tc>
      </w:tr>
      <w:tr w:rsidR="006F668E" w:rsidRPr="008521DB" w14:paraId="690E768A" w14:textId="77777777" w:rsidTr="006812AD">
        <w:trPr>
          <w:ins w:id="107" w:author="Blacketer, Margaret [JRDUS]" w:date="2017-12-12T13:20:00Z"/>
        </w:trPr>
        <w:tc>
          <w:tcPr>
            <w:tcW w:w="1443" w:type="pct"/>
          </w:tcPr>
          <w:p w14:paraId="0E457A01" w14:textId="51441088" w:rsidR="006F668E" w:rsidRDefault="006F668E" w:rsidP="000913BB">
            <w:pPr>
              <w:keepNext/>
              <w:keepLines/>
              <w:spacing w:after="0" w:line="240" w:lineRule="auto"/>
              <w:rPr>
                <w:ins w:id="108" w:author="Blacketer, Margaret [JRDUS]" w:date="2017-12-12T13:20:00Z"/>
                <w:sz w:val="20"/>
              </w:rPr>
            </w:pPr>
            <w:ins w:id="109" w:author="Blacketer, Margaret [JRDUS]" w:date="2017-12-12T13:20:00Z">
              <w:r>
                <w:rPr>
                  <w:sz w:val="20"/>
                </w:rPr>
                <w:t>PRECEDING_VISIT_OCCURRENCE_ID</w:t>
              </w:r>
            </w:ins>
          </w:p>
        </w:tc>
        <w:tc>
          <w:tcPr>
            <w:tcW w:w="1198" w:type="pct"/>
          </w:tcPr>
          <w:p w14:paraId="1A663A87" w14:textId="5B858FE0" w:rsidR="006F668E" w:rsidRDefault="00F04CDF" w:rsidP="000913BB">
            <w:pPr>
              <w:keepNext/>
              <w:keepLines/>
              <w:spacing w:after="0" w:line="240" w:lineRule="auto"/>
              <w:rPr>
                <w:ins w:id="110" w:author="Blacketer, Margaret [JRDUS]" w:date="2017-12-12T13:20:00Z"/>
                <w:sz w:val="20"/>
              </w:rPr>
            </w:pPr>
            <w:ins w:id="111" w:author="Blacketer, Clair" w:date="2017-12-12T13:41:00Z">
              <w:r>
                <w:rPr>
                  <w:sz w:val="20"/>
                </w:rPr>
                <w:t>VISIT_OCCURRENCE_ID</w:t>
              </w:r>
            </w:ins>
          </w:p>
        </w:tc>
        <w:tc>
          <w:tcPr>
            <w:tcW w:w="1246" w:type="pct"/>
          </w:tcPr>
          <w:p w14:paraId="5EE00F6E" w14:textId="7EF8C1F3" w:rsidR="006F668E" w:rsidRDefault="00F04CDF" w:rsidP="000913BB">
            <w:pPr>
              <w:keepNext/>
              <w:keepLines/>
              <w:spacing w:after="0" w:line="240" w:lineRule="auto"/>
              <w:rPr>
                <w:ins w:id="112" w:author="Blacketer, Margaret [JRDUS]" w:date="2017-12-12T13:20:00Z"/>
                <w:sz w:val="20"/>
              </w:rPr>
            </w:pPr>
            <w:ins w:id="113" w:author="Blacketer, Clair" w:date="2017-12-12T13:42:00Z">
              <w:r>
                <w:rPr>
                  <w:sz w:val="20"/>
                </w:rPr>
                <w:t>For a given person, find the visit prior to this one and reference it here</w:t>
              </w:r>
            </w:ins>
          </w:p>
        </w:tc>
        <w:tc>
          <w:tcPr>
            <w:tcW w:w="1113" w:type="pct"/>
          </w:tcPr>
          <w:p w14:paraId="54BCC640" w14:textId="60D7F016" w:rsidR="006F668E" w:rsidRPr="008521DB" w:rsidRDefault="00F04CDF" w:rsidP="000913BB">
            <w:pPr>
              <w:keepNext/>
              <w:keepLines/>
              <w:spacing w:after="0" w:line="240" w:lineRule="auto"/>
              <w:rPr>
                <w:ins w:id="114" w:author="Blacketer, Margaret [JRDUS]" w:date="2017-12-12T13:20:00Z"/>
                <w:sz w:val="20"/>
              </w:rPr>
            </w:pPr>
            <w:ins w:id="115" w:author="Blacketer, Clair" w:date="2017-12-12T13:42:00Z">
              <w:r w:rsidRPr="00F04CDF">
                <w:rPr>
                  <w:sz w:val="20"/>
                </w:rPr>
                <w:t>A foreign key to the VISIT_OCCURRENCE table of the visit immediately preceding this visit</w:t>
              </w:r>
            </w:ins>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116" w:name="_Table_Name:_"/>
      <w:bookmarkStart w:id="117" w:name="_Toc368404508"/>
      <w:bookmarkStart w:id="118" w:name="_Toc475696910"/>
      <w:bookmarkEnd w:id="116"/>
      <w:r>
        <w:lastRenderedPageBreak/>
        <w:t>Table Name:  CONDITION_OCCURRENCE</w:t>
      </w:r>
      <w:bookmarkEnd w:id="117"/>
      <w:bookmarkEnd w:id="118"/>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2089012A" w:rsidR="00685DAF" w:rsidRDefault="00685DAF" w:rsidP="00F77487">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ins w:id="119" w:author="Voss, Erica [JRDUS]" w:date="2018-01-19T13:31:00Z">
        <w:r w:rsidR="00F77487">
          <w:t xml:space="preserve"> (OUTPATIENT_SERVICES</w:t>
        </w:r>
      </w:ins>
      <w:ins w:id="120" w:author="Voss, Erica [JRDUS]" w:date="2018-01-19T13:32:00Z">
        <w:r w:rsidR="00F77487">
          <w:t xml:space="preserve"> use </w:t>
        </w:r>
      </w:ins>
      <w:ins w:id="121" w:author="Voss, Erica [JRDUS]" w:date="2018-01-19T13:31:00Z">
        <w:r w:rsidR="00F77487">
          <w:t>SVCDATE</w:t>
        </w:r>
      </w:ins>
      <w:ins w:id="122" w:author="Voss, Erica [JRDUS]" w:date="2018-01-19T13:32:00Z">
        <w:r w:rsidR="00F77487">
          <w:t xml:space="preserve">, </w:t>
        </w:r>
      </w:ins>
      <w:ins w:id="123" w:author="Voss, Erica [JRDUS]" w:date="2018-01-19T13:31:00Z">
        <w:r w:rsidR="00F77487">
          <w:t>INPATIENT_SERVICES use ADMDATE</w:t>
        </w:r>
      </w:ins>
      <w:ins w:id="124" w:author="Voss, Erica [JRDUS]" w:date="2018-01-19T13:32:00Z">
        <w:r w:rsidR="00F77487">
          <w:t xml:space="preserve">, </w:t>
        </w:r>
      </w:ins>
      <w:ins w:id="125" w:author="Voss, Erica [JRDUS]" w:date="2018-01-19T13:31:00Z">
        <w:r w:rsidR="00F77487">
          <w:t>FACILITY_HEADER use SVCDATE</w:t>
        </w:r>
      </w:ins>
      <w:ins w:id="126" w:author="Voss, Erica [JRDUS]" w:date="2018-01-19T13:32:00Z">
        <w:r w:rsidR="00F77487">
          <w:t xml:space="preserve">, and </w:t>
        </w:r>
      </w:ins>
      <w:ins w:id="127" w:author="Voss, Erica [JRDUS]" w:date="2018-01-19T13:31:00Z">
        <w:r w:rsidR="00F77487">
          <w:t>INPATIENT_ADMISSIONS use</w:t>
        </w:r>
      </w:ins>
      <w:ins w:id="128" w:author="Voss, Erica [JRDUS]" w:date="2018-01-19T13:32:00Z">
        <w:r w:rsidR="00B521F9">
          <w:t xml:space="preserve"> </w:t>
        </w:r>
      </w:ins>
      <w:ins w:id="129" w:author="Voss, Erica [JRDUS]" w:date="2018-01-19T13:31:00Z">
        <w:r w:rsidR="00F77487">
          <w:t>ADMDATE</w:t>
        </w:r>
      </w:ins>
      <w:ins w:id="130" w:author="Voss, Erica [JRDUS]" w:date="2018-01-19T13:32:00Z">
        <w:r w:rsidR="00F77487">
          <w:t>).</w:t>
        </w:r>
      </w:ins>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proofErr w:type="spellStart"/>
      <w:r>
        <w:t>Truven</w:t>
      </w:r>
      <w:proofErr w:type="spellEnd"/>
      <w:r>
        <w:t xml:space="preserve">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3508CCA6" w14:textId="77777777" w:rsidR="001C482E" w:rsidRDefault="00254A45" w:rsidP="00254A45">
            <w:pPr>
              <w:keepNext/>
              <w:keepLines/>
              <w:spacing w:after="0" w:line="240" w:lineRule="auto"/>
              <w:rPr>
                <w:ins w:id="131" w:author="Voss, Erica [JRDUS]" w:date="2018-01-19T13:33:00Z"/>
                <w:sz w:val="20"/>
              </w:rPr>
            </w:pPr>
            <w:r>
              <w:rPr>
                <w:sz w:val="20"/>
              </w:rPr>
              <w:t xml:space="preserve">From </w:t>
            </w:r>
            <w:r>
              <w:rPr>
                <w:b/>
                <w:sz w:val="20"/>
              </w:rPr>
              <w:t xml:space="preserve">HRA </w:t>
            </w:r>
            <w:r>
              <w:rPr>
                <w:sz w:val="20"/>
              </w:rPr>
              <w:t>table: These should already have been mapped to CONCPET_IDs</w:t>
            </w:r>
          </w:p>
          <w:p w14:paraId="59B91455" w14:textId="77777777" w:rsidR="005349CF" w:rsidRDefault="005349CF" w:rsidP="00254A45">
            <w:pPr>
              <w:keepNext/>
              <w:keepLines/>
              <w:spacing w:after="0" w:line="240" w:lineRule="auto"/>
              <w:rPr>
                <w:ins w:id="132" w:author="Voss, Erica [JRDUS]" w:date="2018-01-19T13:33:00Z"/>
                <w:sz w:val="20"/>
              </w:rPr>
            </w:pPr>
          </w:p>
          <w:p w14:paraId="4F37C93E" w14:textId="67A6D2EB" w:rsidR="005349CF" w:rsidRPr="0082116C" w:rsidRDefault="005349CF" w:rsidP="00254A45">
            <w:pPr>
              <w:keepNext/>
              <w:keepLines/>
              <w:spacing w:after="0" w:line="240" w:lineRule="auto"/>
              <w:rPr>
                <w:sz w:val="20"/>
              </w:rPr>
            </w:pPr>
            <w:bookmarkStart w:id="133" w:name="_GoBack"/>
            <w:ins w:id="134" w:author="Voss, Erica [JRDUS]" w:date="2018-01-19T13:33:00Z">
              <w:r>
                <w:rPr>
                  <w:sz w:val="20"/>
                </w:rPr>
                <w:t>See rules above in DXVER does not exist.</w:t>
              </w:r>
            </w:ins>
            <w:bookmarkEnd w:id="133"/>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30724457" w14:textId="77777777" w:rsidR="00927062" w:rsidRPr="00BE6F3A" w:rsidRDefault="00927062" w:rsidP="00927062">
            <w:pPr>
              <w:keepNext/>
              <w:keepLines/>
              <w:spacing w:after="0" w:line="240" w:lineRule="auto"/>
              <w:rPr>
                <w:b/>
                <w:sz w:val="20"/>
              </w:rPr>
            </w:pPr>
            <w:r w:rsidRPr="00BE6F3A">
              <w:rPr>
                <w:b/>
                <w:sz w:val="20"/>
              </w:rPr>
              <w:t>OUTPATIENT_SERVICES or INPATIENT_SERVICES or LONG_TERM_CARE:</w:t>
            </w:r>
          </w:p>
          <w:p w14:paraId="35E93514" w14:textId="7B30E341" w:rsidR="00927062" w:rsidRDefault="00927062" w:rsidP="00927062">
            <w:pPr>
              <w:keepNext/>
              <w:keepLines/>
              <w:spacing w:after="0" w:line="240" w:lineRule="auto"/>
              <w:rPr>
                <w:b/>
                <w:sz w:val="20"/>
                <w:szCs w:val="20"/>
              </w:rPr>
            </w:pPr>
            <w:r w:rsidRPr="00BE6F3A">
              <w:rPr>
                <w:sz w:val="20"/>
              </w:rPr>
              <w:t>SVCDATE</w:t>
            </w:r>
          </w:p>
          <w:p w14:paraId="680092BA" w14:textId="24DCC4DD" w:rsidR="00927062" w:rsidRDefault="00927062">
            <w:pPr>
              <w:keepNext/>
              <w:keepLines/>
              <w:spacing w:after="0" w:line="240" w:lineRule="auto"/>
              <w:rPr>
                <w:b/>
                <w:sz w:val="20"/>
                <w:szCs w:val="20"/>
              </w:rPr>
            </w:pPr>
          </w:p>
          <w:p w14:paraId="44790769" w14:textId="5E51FF92" w:rsidR="00927062" w:rsidRDefault="00927062">
            <w:pPr>
              <w:keepNext/>
              <w:keepLines/>
              <w:spacing w:after="0" w:line="240" w:lineRule="auto"/>
              <w:rPr>
                <w:b/>
                <w:sz w:val="20"/>
                <w:szCs w:val="20"/>
              </w:rPr>
            </w:pPr>
            <w:r>
              <w:rPr>
                <w:b/>
                <w:sz w:val="20"/>
                <w:szCs w:val="20"/>
              </w:rPr>
              <w:t>ELSE:</w:t>
            </w:r>
          </w:p>
          <w:p w14:paraId="72001CF9" w14:textId="11BF03C7" w:rsidR="001C482E" w:rsidRPr="00BE6F3A" w:rsidRDefault="00EA46C6">
            <w:pPr>
              <w:keepNext/>
              <w:keepLines/>
              <w:spacing w:after="0" w:line="240" w:lineRule="auto"/>
              <w:rPr>
                <w:b/>
                <w:sz w:val="20"/>
              </w:rPr>
            </w:pPr>
            <w:r w:rsidRPr="00BE6F3A">
              <w:rPr>
                <w:b/>
                <w:sz w:val="20"/>
                <w:szCs w:val="20"/>
              </w:rPr>
              <w:lastRenderedPageBreak/>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136320" w:rsidRPr="008521DB" w14:paraId="3037D362" w14:textId="77777777" w:rsidTr="00FC26C0">
        <w:trPr>
          <w:cantSplit/>
          <w:ins w:id="135" w:author="Blacketer, Clair" w:date="2017-12-12T13:49:00Z"/>
        </w:trPr>
        <w:tc>
          <w:tcPr>
            <w:tcW w:w="996" w:type="pct"/>
          </w:tcPr>
          <w:p w14:paraId="34B814FA" w14:textId="74D124DC" w:rsidR="00136320" w:rsidRPr="00BE6F3A" w:rsidRDefault="00136320">
            <w:pPr>
              <w:keepNext/>
              <w:keepLines/>
              <w:spacing w:after="0" w:line="240" w:lineRule="auto"/>
              <w:rPr>
                <w:ins w:id="136" w:author="Blacketer, Clair" w:date="2017-12-12T13:49:00Z"/>
                <w:sz w:val="20"/>
              </w:rPr>
            </w:pPr>
            <w:ins w:id="137" w:author="Blacketer, Clair" w:date="2017-12-12T13:49:00Z">
              <w:r>
                <w:rPr>
                  <w:sz w:val="20"/>
                </w:rPr>
                <w:t>CONDITION_START_DATETIME</w:t>
              </w:r>
            </w:ins>
          </w:p>
        </w:tc>
        <w:tc>
          <w:tcPr>
            <w:tcW w:w="1410" w:type="pct"/>
          </w:tcPr>
          <w:p w14:paraId="15098BF8" w14:textId="0DA0C19F" w:rsidR="00136320" w:rsidRPr="00BE6F3A" w:rsidRDefault="00136320" w:rsidP="00927062">
            <w:pPr>
              <w:keepNext/>
              <w:keepLines/>
              <w:spacing w:after="0" w:line="240" w:lineRule="auto"/>
              <w:rPr>
                <w:ins w:id="138" w:author="Blacketer, Clair" w:date="2017-12-12T13:49:00Z"/>
                <w:b/>
                <w:sz w:val="20"/>
              </w:rPr>
            </w:pPr>
            <w:ins w:id="139" w:author="Blacketer, Clair" w:date="2017-12-12T13:49:00Z">
              <w:r>
                <w:rPr>
                  <w:b/>
                  <w:sz w:val="20"/>
                </w:rPr>
                <w:t>-</w:t>
              </w:r>
            </w:ins>
          </w:p>
        </w:tc>
        <w:tc>
          <w:tcPr>
            <w:tcW w:w="1222" w:type="pct"/>
          </w:tcPr>
          <w:p w14:paraId="2A4B7812" w14:textId="66297BFC" w:rsidR="00136320" w:rsidRDefault="00136320">
            <w:pPr>
              <w:keepNext/>
              <w:keepLines/>
              <w:spacing w:after="0" w:line="240" w:lineRule="auto"/>
              <w:rPr>
                <w:ins w:id="140" w:author="Blacketer, Clair" w:date="2017-12-12T13:49:00Z"/>
                <w:sz w:val="20"/>
              </w:rPr>
            </w:pPr>
            <w:ins w:id="141" w:author="Blacketer, Clair" w:date="2017-12-12T13:49:00Z">
              <w:r>
                <w:rPr>
                  <w:sz w:val="20"/>
                </w:rPr>
                <w:t>NULL</w:t>
              </w:r>
            </w:ins>
          </w:p>
        </w:tc>
        <w:tc>
          <w:tcPr>
            <w:tcW w:w="1372" w:type="pct"/>
          </w:tcPr>
          <w:p w14:paraId="2C4A0F40" w14:textId="77777777" w:rsidR="00136320" w:rsidRPr="008521DB" w:rsidRDefault="00136320">
            <w:pPr>
              <w:keepNext/>
              <w:keepLines/>
              <w:spacing w:after="0" w:line="240" w:lineRule="auto"/>
              <w:rPr>
                <w:ins w:id="142" w:author="Blacketer, Clair" w:date="2017-12-12T13:49:00Z"/>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52884855" w:rsidR="002F489F" w:rsidRPr="002F489F" w:rsidRDefault="00136320">
            <w:pPr>
              <w:keepNext/>
              <w:keepLines/>
              <w:spacing w:after="0" w:line="240" w:lineRule="auto"/>
              <w:rPr>
                <w:sz w:val="20"/>
              </w:rPr>
            </w:pPr>
            <w:ins w:id="143" w:author="Blacketer, Clair" w:date="2017-12-12T13:50:00Z">
              <w:r>
                <w:rPr>
                  <w:sz w:val="20"/>
                </w:rPr>
                <w:t>-</w:t>
              </w:r>
            </w:ins>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136320" w:rsidRPr="008521DB" w14:paraId="3086C733" w14:textId="77777777" w:rsidTr="00FC26C0">
        <w:trPr>
          <w:cantSplit/>
          <w:ins w:id="144" w:author="Blacketer, Clair" w:date="2017-12-12T13:49:00Z"/>
        </w:trPr>
        <w:tc>
          <w:tcPr>
            <w:tcW w:w="996" w:type="pct"/>
          </w:tcPr>
          <w:p w14:paraId="118E3507" w14:textId="3F714B8E" w:rsidR="00136320" w:rsidRPr="00BE6F3A" w:rsidRDefault="00136320">
            <w:pPr>
              <w:keepNext/>
              <w:keepLines/>
              <w:spacing w:after="0" w:line="240" w:lineRule="auto"/>
              <w:rPr>
                <w:ins w:id="145" w:author="Blacketer, Clair" w:date="2017-12-12T13:49:00Z"/>
                <w:sz w:val="20"/>
              </w:rPr>
            </w:pPr>
            <w:ins w:id="146" w:author="Blacketer, Clair" w:date="2017-12-12T13:50:00Z">
              <w:r>
                <w:rPr>
                  <w:sz w:val="20"/>
                </w:rPr>
                <w:t>CONDITION_END_DATETIME</w:t>
              </w:r>
            </w:ins>
          </w:p>
        </w:tc>
        <w:tc>
          <w:tcPr>
            <w:tcW w:w="1410" w:type="pct"/>
          </w:tcPr>
          <w:p w14:paraId="17950D9D" w14:textId="54B9BACB" w:rsidR="00136320" w:rsidRPr="002F489F" w:rsidRDefault="00136320">
            <w:pPr>
              <w:keepNext/>
              <w:keepLines/>
              <w:spacing w:after="0" w:line="240" w:lineRule="auto"/>
              <w:rPr>
                <w:ins w:id="147" w:author="Blacketer, Clair" w:date="2017-12-12T13:49:00Z"/>
                <w:sz w:val="20"/>
              </w:rPr>
            </w:pPr>
            <w:ins w:id="148" w:author="Blacketer, Clair" w:date="2017-12-12T13:50:00Z">
              <w:r>
                <w:rPr>
                  <w:sz w:val="20"/>
                </w:rPr>
                <w:t>-</w:t>
              </w:r>
            </w:ins>
          </w:p>
        </w:tc>
        <w:tc>
          <w:tcPr>
            <w:tcW w:w="1222" w:type="pct"/>
          </w:tcPr>
          <w:p w14:paraId="4C37EFC4" w14:textId="62538244" w:rsidR="00136320" w:rsidRDefault="00136320">
            <w:pPr>
              <w:keepNext/>
              <w:keepLines/>
              <w:spacing w:after="0" w:line="240" w:lineRule="auto"/>
              <w:rPr>
                <w:ins w:id="149" w:author="Blacketer, Clair" w:date="2017-12-12T13:49:00Z"/>
                <w:sz w:val="20"/>
              </w:rPr>
            </w:pPr>
            <w:ins w:id="150" w:author="Blacketer, Clair" w:date="2017-12-12T13:50:00Z">
              <w:r>
                <w:rPr>
                  <w:sz w:val="20"/>
                </w:rPr>
                <w:t>NULL</w:t>
              </w:r>
            </w:ins>
          </w:p>
        </w:tc>
        <w:tc>
          <w:tcPr>
            <w:tcW w:w="1372" w:type="pct"/>
          </w:tcPr>
          <w:p w14:paraId="18F600BB" w14:textId="77777777" w:rsidR="00136320" w:rsidRPr="008521DB" w:rsidRDefault="00136320">
            <w:pPr>
              <w:keepNext/>
              <w:keepLines/>
              <w:spacing w:after="0" w:line="240" w:lineRule="auto"/>
              <w:rPr>
                <w:ins w:id="151" w:author="Blacketer, Clair" w:date="2017-12-12T13:49:00Z"/>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w:t>
            </w:r>
            <w:r w:rsidRPr="00BE6F3A">
              <w:rPr>
                <w:sz w:val="20"/>
              </w:rPr>
              <w:lastRenderedPageBreak/>
              <w:t>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r w:rsidR="00136320" w:rsidRPr="008521DB" w14:paraId="702E4080" w14:textId="77777777" w:rsidTr="00362A5D">
        <w:trPr>
          <w:cantSplit/>
          <w:trHeight w:val="539"/>
          <w:ins w:id="152" w:author="Blacketer, Clair" w:date="2017-12-12T13:50:00Z"/>
        </w:trPr>
        <w:tc>
          <w:tcPr>
            <w:tcW w:w="996" w:type="pct"/>
          </w:tcPr>
          <w:p w14:paraId="775A1EA9" w14:textId="0F00EEA3" w:rsidR="00136320" w:rsidRDefault="00136320" w:rsidP="00EA46C6">
            <w:pPr>
              <w:keepNext/>
              <w:keepLines/>
              <w:spacing w:after="0" w:line="240" w:lineRule="auto"/>
              <w:rPr>
                <w:ins w:id="153" w:author="Blacketer, Clair" w:date="2017-12-12T13:50:00Z"/>
                <w:sz w:val="20"/>
              </w:rPr>
            </w:pPr>
            <w:ins w:id="154" w:author="Blacketer, Clair" w:date="2017-12-12T13:50:00Z">
              <w:r>
                <w:rPr>
                  <w:sz w:val="20"/>
                </w:rPr>
                <w:t>CONDITION_STATUS_SOURCE_VALUE</w:t>
              </w:r>
            </w:ins>
          </w:p>
        </w:tc>
        <w:tc>
          <w:tcPr>
            <w:tcW w:w="1410" w:type="pct"/>
          </w:tcPr>
          <w:p w14:paraId="575734CD" w14:textId="57F32368" w:rsidR="00136320" w:rsidRDefault="00136320" w:rsidP="00EA46C6">
            <w:pPr>
              <w:keepNext/>
              <w:keepLines/>
              <w:spacing w:after="0" w:line="240" w:lineRule="auto"/>
              <w:rPr>
                <w:ins w:id="155" w:author="Blacketer, Clair" w:date="2017-12-12T13:50:00Z"/>
                <w:b/>
                <w:sz w:val="20"/>
              </w:rPr>
            </w:pPr>
            <w:ins w:id="156" w:author="Blacketer, Clair" w:date="2017-12-12T13:54:00Z">
              <w:r>
                <w:rPr>
                  <w:b/>
                  <w:sz w:val="20"/>
                </w:rPr>
                <w:t>-</w:t>
              </w:r>
            </w:ins>
          </w:p>
        </w:tc>
        <w:tc>
          <w:tcPr>
            <w:tcW w:w="1222" w:type="pct"/>
          </w:tcPr>
          <w:p w14:paraId="47917C9B" w14:textId="2B663251" w:rsidR="00136320" w:rsidRDefault="00136320" w:rsidP="00221876">
            <w:pPr>
              <w:keepNext/>
              <w:keepLines/>
              <w:spacing w:after="0"/>
              <w:rPr>
                <w:ins w:id="157" w:author="Blacketer, Clair" w:date="2017-12-12T13:50:00Z"/>
                <w:sz w:val="20"/>
                <w:szCs w:val="20"/>
              </w:rPr>
            </w:pPr>
            <w:ins w:id="158" w:author="Blacketer, Clair" w:date="2017-12-12T13:54:00Z">
              <w:r>
                <w:rPr>
                  <w:sz w:val="20"/>
                  <w:szCs w:val="20"/>
                </w:rPr>
                <w:t>NULL</w:t>
              </w:r>
            </w:ins>
          </w:p>
        </w:tc>
        <w:tc>
          <w:tcPr>
            <w:tcW w:w="1372" w:type="pct"/>
          </w:tcPr>
          <w:p w14:paraId="336621DF" w14:textId="77777777" w:rsidR="00136320" w:rsidRPr="008521DB" w:rsidRDefault="00136320" w:rsidP="00EA46C6">
            <w:pPr>
              <w:keepNext/>
              <w:keepLines/>
              <w:spacing w:after="0" w:line="240" w:lineRule="auto"/>
              <w:rPr>
                <w:ins w:id="159" w:author="Blacketer, Clair" w:date="2017-12-12T13:50:00Z"/>
                <w:sz w:val="20"/>
              </w:rPr>
            </w:pPr>
          </w:p>
        </w:tc>
      </w:tr>
      <w:tr w:rsidR="00136320" w:rsidRPr="008521DB" w14:paraId="6FE1A447" w14:textId="77777777" w:rsidTr="00362A5D">
        <w:trPr>
          <w:cantSplit/>
          <w:trHeight w:val="539"/>
          <w:ins w:id="160" w:author="Blacketer, Clair" w:date="2017-12-12T13:50:00Z"/>
        </w:trPr>
        <w:tc>
          <w:tcPr>
            <w:tcW w:w="996" w:type="pct"/>
          </w:tcPr>
          <w:p w14:paraId="639BA4F3" w14:textId="6195AB91" w:rsidR="00136320" w:rsidRDefault="00136320" w:rsidP="00EA46C6">
            <w:pPr>
              <w:keepNext/>
              <w:keepLines/>
              <w:spacing w:after="0" w:line="240" w:lineRule="auto"/>
              <w:rPr>
                <w:ins w:id="161" w:author="Blacketer, Clair" w:date="2017-12-12T13:50:00Z"/>
                <w:sz w:val="20"/>
              </w:rPr>
            </w:pPr>
            <w:ins w:id="162" w:author="Blacketer, Clair" w:date="2017-12-12T13:50:00Z">
              <w:r>
                <w:rPr>
                  <w:sz w:val="20"/>
                </w:rPr>
                <w:t>CONDITION_STATUS_CONCEPT_ID</w:t>
              </w:r>
            </w:ins>
          </w:p>
        </w:tc>
        <w:tc>
          <w:tcPr>
            <w:tcW w:w="1410" w:type="pct"/>
          </w:tcPr>
          <w:p w14:paraId="6513F5B6" w14:textId="219AF8C4" w:rsidR="00136320" w:rsidRDefault="00136320" w:rsidP="00EA46C6">
            <w:pPr>
              <w:keepNext/>
              <w:keepLines/>
              <w:spacing w:after="0" w:line="240" w:lineRule="auto"/>
              <w:rPr>
                <w:ins w:id="163" w:author="Blacketer, Clair" w:date="2017-12-12T13:50:00Z"/>
                <w:b/>
                <w:sz w:val="20"/>
              </w:rPr>
            </w:pPr>
            <w:ins w:id="164" w:author="Blacketer, Clair" w:date="2017-12-12T13:54:00Z">
              <w:r>
                <w:rPr>
                  <w:b/>
                  <w:sz w:val="20"/>
                </w:rPr>
                <w:t>0</w:t>
              </w:r>
            </w:ins>
          </w:p>
        </w:tc>
        <w:tc>
          <w:tcPr>
            <w:tcW w:w="1222" w:type="pct"/>
          </w:tcPr>
          <w:p w14:paraId="49C6357C" w14:textId="1D1134A0" w:rsidR="00136320" w:rsidRDefault="00136320" w:rsidP="00221876">
            <w:pPr>
              <w:keepNext/>
              <w:keepLines/>
              <w:spacing w:after="0"/>
              <w:rPr>
                <w:ins w:id="165" w:author="Blacketer, Clair" w:date="2017-12-12T13:50:00Z"/>
                <w:sz w:val="20"/>
                <w:szCs w:val="20"/>
              </w:rPr>
            </w:pPr>
            <w:ins w:id="166" w:author="Blacketer, Clair" w:date="2017-12-12T13:54:00Z">
              <w:r>
                <w:rPr>
                  <w:sz w:val="20"/>
                  <w:szCs w:val="20"/>
                </w:rPr>
                <w:t>NULL</w:t>
              </w:r>
            </w:ins>
          </w:p>
        </w:tc>
        <w:tc>
          <w:tcPr>
            <w:tcW w:w="1372" w:type="pct"/>
          </w:tcPr>
          <w:p w14:paraId="53FEC53D" w14:textId="77777777" w:rsidR="00136320" w:rsidRPr="008521DB" w:rsidRDefault="00136320" w:rsidP="00EA46C6">
            <w:pPr>
              <w:keepNext/>
              <w:keepLines/>
              <w:spacing w:after="0" w:line="240" w:lineRule="auto"/>
              <w:rPr>
                <w:ins w:id="167" w:author="Blacketer, Clair" w:date="2017-12-12T13:50:00Z"/>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168" w:name="_Toc368404509"/>
      <w:bookmarkStart w:id="169" w:name="_Toc475696911"/>
      <w:r>
        <w:t>Table Name:  CONDITION_ERA</w:t>
      </w:r>
      <w:bookmarkEnd w:id="168"/>
      <w:bookmarkEnd w:id="169"/>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170" w:name="_Toc368404510"/>
      <w:bookmarkStart w:id="171" w:name="_Toc475696912"/>
      <w:r>
        <w:lastRenderedPageBreak/>
        <w:t>Table Name:  PROCEDURE_OCCURRENCE</w:t>
      </w:r>
      <w:bookmarkEnd w:id="170"/>
      <w:bookmarkEnd w:id="171"/>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w:t>
      </w:r>
      <w:proofErr w:type="spellStart"/>
      <w:r>
        <w:t>Truven</w:t>
      </w:r>
      <w:proofErr w:type="spellEnd"/>
      <w:r>
        <w:t xml:space="preserve">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00713172">
              <w:rPr>
                <w:rFonts w:ascii="Consolas" w:hAnsi="Consolas" w:cs="Consolas"/>
                <w:color w:val="FF0000"/>
                <w:sz w:val="16"/>
                <w:szCs w:val="19"/>
              </w:rPr>
              <w:t>,</w:t>
            </w:r>
            <w:r w:rsidR="00443EF1">
              <w:rPr>
                <w:rFonts w:ascii="Consolas" w:hAnsi="Consolas" w:cs="Consolas"/>
                <w:color w:val="FF0000"/>
                <w:sz w:val="16"/>
                <w:szCs w:val="19"/>
              </w:rPr>
              <w:t>’ICD10PCS’</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00443EF1">
              <w:rPr>
                <w:rFonts w:ascii="Consolas" w:hAnsi="Consolas" w:cs="Consolas"/>
                <w:color w:val="FF0000"/>
                <w:sz w:val="16"/>
                <w:szCs w:val="19"/>
              </w:rPr>
              <w:t>, ‘CPT4 Hierarchy’, ‘ICD10PCS Hierarchy’</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F04CDF" w:rsidRPr="00BE6F3A" w14:paraId="4EFAA214" w14:textId="77777777" w:rsidTr="00302929">
        <w:trPr>
          <w:cantSplit/>
          <w:ins w:id="172" w:author="Blacketer, Clair" w:date="2017-12-12T13:43:00Z"/>
        </w:trPr>
        <w:tc>
          <w:tcPr>
            <w:tcW w:w="1090" w:type="pct"/>
          </w:tcPr>
          <w:p w14:paraId="14FFC344" w14:textId="1C415012" w:rsidR="00F04CDF" w:rsidRPr="00BE6F3A" w:rsidRDefault="00F04CDF" w:rsidP="00AC2274">
            <w:pPr>
              <w:keepNext/>
              <w:keepLines/>
              <w:spacing w:after="0" w:line="240" w:lineRule="auto"/>
              <w:rPr>
                <w:ins w:id="173" w:author="Blacketer, Clair" w:date="2017-12-12T13:43:00Z"/>
                <w:sz w:val="20"/>
              </w:rPr>
            </w:pPr>
            <w:ins w:id="174" w:author="Blacketer, Clair" w:date="2017-12-12T13:43:00Z">
              <w:r>
                <w:rPr>
                  <w:sz w:val="20"/>
                </w:rPr>
                <w:t>PROCEDURE_DATETIME</w:t>
              </w:r>
            </w:ins>
          </w:p>
        </w:tc>
        <w:tc>
          <w:tcPr>
            <w:tcW w:w="1504" w:type="pct"/>
          </w:tcPr>
          <w:p w14:paraId="32F2BAA8" w14:textId="31C644A2" w:rsidR="00F04CDF" w:rsidRPr="00BE6F3A" w:rsidRDefault="00F04CDF" w:rsidP="00A22D7C">
            <w:pPr>
              <w:keepNext/>
              <w:keepLines/>
              <w:spacing w:after="0" w:line="240" w:lineRule="auto"/>
              <w:rPr>
                <w:ins w:id="175" w:author="Blacketer, Clair" w:date="2017-12-12T13:43:00Z"/>
                <w:b/>
                <w:sz w:val="20"/>
              </w:rPr>
            </w:pPr>
            <w:ins w:id="176" w:author="Blacketer, Clair" w:date="2017-12-12T13:43:00Z">
              <w:r>
                <w:rPr>
                  <w:b/>
                  <w:sz w:val="20"/>
                </w:rPr>
                <w:t>-</w:t>
              </w:r>
            </w:ins>
          </w:p>
        </w:tc>
        <w:tc>
          <w:tcPr>
            <w:tcW w:w="1551" w:type="pct"/>
          </w:tcPr>
          <w:p w14:paraId="24EF864A" w14:textId="5BB9928F" w:rsidR="00F04CDF" w:rsidRPr="00BE6F3A" w:rsidRDefault="00F04CDF" w:rsidP="00AC2274">
            <w:pPr>
              <w:keepNext/>
              <w:keepLines/>
              <w:spacing w:after="0" w:line="240" w:lineRule="auto"/>
              <w:rPr>
                <w:ins w:id="177" w:author="Blacketer, Clair" w:date="2017-12-12T13:43:00Z"/>
              </w:rPr>
            </w:pPr>
            <w:ins w:id="178" w:author="Blacketer, Clair" w:date="2017-12-12T13:43:00Z">
              <w:r>
                <w:t>NULL</w:t>
              </w:r>
            </w:ins>
          </w:p>
        </w:tc>
        <w:tc>
          <w:tcPr>
            <w:tcW w:w="855" w:type="pct"/>
          </w:tcPr>
          <w:p w14:paraId="13FF94C2" w14:textId="77777777" w:rsidR="00F04CDF" w:rsidRPr="00BE6F3A" w:rsidRDefault="00F04CDF" w:rsidP="00AC2274">
            <w:pPr>
              <w:keepNext/>
              <w:keepLines/>
              <w:spacing w:after="0" w:line="240" w:lineRule="auto"/>
              <w:rPr>
                <w:ins w:id="179" w:author="Blacketer, Clair" w:date="2017-12-12T13:43:00Z"/>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lastRenderedPageBreak/>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 xml:space="preserve">'CPT4 </w:t>
            </w:r>
            <w:proofErr w:type="spellStart"/>
            <w:r w:rsidRPr="00D31708">
              <w:rPr>
                <w:rFonts w:ascii="Consolas" w:hAnsi="Consolas" w:cs="Consolas"/>
                <w:color w:val="FF0000"/>
                <w:sz w:val="16"/>
                <w:szCs w:val="19"/>
              </w:rPr>
              <w:t>Modifier'</w:t>
            </w:r>
            <w:r w:rsidR="00443EF1">
              <w:rPr>
                <w:rFonts w:ascii="Consolas" w:hAnsi="Consolas" w:cs="Consolas"/>
                <w:color w:val="FF0000"/>
                <w:sz w:val="16"/>
                <w:szCs w:val="19"/>
              </w:rPr>
              <w:t>,’CPT4</w:t>
            </w:r>
            <w:proofErr w:type="spellEnd"/>
            <w:r w:rsidR="00443EF1">
              <w:rPr>
                <w:rFonts w:ascii="Consolas" w:hAnsi="Consolas" w:cs="Consolas"/>
                <w:color w:val="FF0000"/>
                <w:sz w:val="16"/>
                <w:szCs w:val="19"/>
              </w:rPr>
              <w:t xml:space="preserve"> Hierarchy’,’ICD10PCS Hierarchy’</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180" w:name="_Toc475012146"/>
      <w:bookmarkStart w:id="181" w:name="_Toc368404512"/>
      <w:bookmarkStart w:id="182" w:name="_Toc475696914"/>
      <w:r>
        <w:t>Table Name: COST</w:t>
      </w:r>
      <w:bookmarkEnd w:id="180"/>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 xml:space="preserve">For example, if a code in PROC1 maps to a device then when reporting the cost, the COST_EVENT_ID will be the corresponding DEVICE_EXPOSURE_ID from the </w:t>
      </w:r>
      <w:r>
        <w:lastRenderedPageBreak/>
        <w:t>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542"/>
        <w:gridCol w:w="2110"/>
        <w:gridCol w:w="204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cost_id</w:t>
            </w:r>
            <w:proofErr w:type="spellEnd"/>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cost_event_id</w:t>
            </w:r>
            <w:proofErr w:type="spellEnd"/>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cost_domain_id</w:t>
            </w:r>
            <w:proofErr w:type="spellEnd"/>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cost_type_concept_id</w:t>
            </w:r>
            <w:proofErr w:type="spellEnd"/>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currency_concept_id</w:t>
            </w:r>
            <w:proofErr w:type="spellEnd"/>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total_charge</w:t>
            </w:r>
            <w:proofErr w:type="spellEnd"/>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total_cost</w:t>
            </w:r>
            <w:proofErr w:type="spellEnd"/>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total_paid</w:t>
            </w:r>
            <w:proofErr w:type="spellEnd"/>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lastRenderedPageBreak/>
              <w:t>paid_by_payer</w:t>
            </w:r>
            <w:proofErr w:type="spellEnd"/>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paid_by_patient</w:t>
            </w:r>
            <w:proofErr w:type="spellEnd"/>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paid_patient_copay</w:t>
            </w:r>
            <w:proofErr w:type="spellEnd"/>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paid_patient_coinsurance</w:t>
            </w:r>
            <w:proofErr w:type="spellEnd"/>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paid_patient_deductible</w:t>
            </w:r>
            <w:proofErr w:type="spellEnd"/>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paid_by_primary</w:t>
            </w:r>
            <w:proofErr w:type="spellEnd"/>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paid_ingredient_cost</w:t>
            </w:r>
            <w:proofErr w:type="spellEnd"/>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paid_dispensing_fee</w:t>
            </w:r>
            <w:proofErr w:type="spellEnd"/>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payer_plan_period_id</w:t>
            </w:r>
            <w:proofErr w:type="spellEnd"/>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amount_allowed</w:t>
            </w:r>
            <w:proofErr w:type="spellEnd"/>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revenue_code_concept_id</w:t>
            </w:r>
            <w:proofErr w:type="spellEnd"/>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5663A0">
        <w:trPr>
          <w:cantSplit/>
          <w:trHeight w:val="20"/>
        </w:trPr>
        <w:tc>
          <w:tcPr>
            <w:tcW w:w="1600" w:type="pct"/>
            <w:shd w:val="clear" w:color="auto" w:fill="auto"/>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commentRangeStart w:id="183"/>
            <w:commentRangeStart w:id="184"/>
            <w:proofErr w:type="spellStart"/>
            <w:r w:rsidRPr="009452A0">
              <w:rPr>
                <w:rFonts w:ascii="Arial" w:eastAsia="Times New Roman" w:hAnsi="Arial" w:cs="Arial"/>
                <w:color w:val="333333"/>
                <w:sz w:val="21"/>
                <w:szCs w:val="21"/>
              </w:rPr>
              <w:lastRenderedPageBreak/>
              <w:t>drg_concept_id</w:t>
            </w:r>
            <w:proofErr w:type="spellEnd"/>
          </w:p>
        </w:tc>
        <w:tc>
          <w:tcPr>
            <w:tcW w:w="1455" w:type="pct"/>
            <w:shd w:val="clear" w:color="auto" w:fill="auto"/>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uto"/>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uto"/>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commentRangeEnd w:id="183"/>
            <w:r w:rsidR="00C27831">
              <w:rPr>
                <w:rStyle w:val="CommentReference"/>
              </w:rPr>
              <w:commentReference w:id="183"/>
            </w:r>
            <w:r w:rsidR="005663A0">
              <w:rPr>
                <w:rStyle w:val="CommentReference"/>
              </w:rPr>
              <w:commentReference w:id="184"/>
            </w:r>
          </w:p>
        </w:tc>
      </w:tr>
      <w:commentRangeEnd w:id="184"/>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revenue_code_source_value</w:t>
            </w:r>
            <w:proofErr w:type="spellEnd"/>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5663A0">
        <w:trPr>
          <w:cantSplit/>
          <w:trHeight w:val="20"/>
        </w:trPr>
        <w:tc>
          <w:tcPr>
            <w:tcW w:w="1600" w:type="pct"/>
            <w:shd w:val="clear" w:color="auto" w:fill="auto"/>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drg_source_value</w:t>
            </w:r>
            <w:proofErr w:type="spellEnd"/>
          </w:p>
        </w:tc>
        <w:tc>
          <w:tcPr>
            <w:tcW w:w="1455" w:type="pct"/>
            <w:shd w:val="clear" w:color="auto" w:fill="auto"/>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uto"/>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uto"/>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181"/>
      <w:bookmarkEnd w:id="182"/>
    </w:p>
    <w:p w14:paraId="453AAEEC" w14:textId="273EF904" w:rsidR="00135693" w:rsidRDefault="00135693" w:rsidP="00135693">
      <w:pPr>
        <w:keepNext/>
        <w:keepLines/>
        <w:spacing w:line="240" w:lineRule="auto"/>
      </w:pPr>
      <w:r>
        <w:t xml:space="preserve">The Death table is designed to capture the time when a Person is deceased and cause of death. Death in </w:t>
      </w:r>
      <w:proofErr w:type="spellStart"/>
      <w:r>
        <w:t>Truven</w:t>
      </w:r>
      <w:proofErr w:type="spellEnd"/>
      <w:r>
        <w:t xml:space="preserve"> can be captured by discharge status </w:t>
      </w:r>
      <w:r w:rsidR="00A1601D">
        <w:t>in (20,40,41,12)</w:t>
      </w:r>
      <w:r>
        <w:t xml:space="preserve">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A21606D"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0DCA3314" w14:textId="77777777" w:rsidR="003B4BC9" w:rsidRDefault="003B4BC9" w:rsidP="003B4BC9">
      <w:pPr>
        <w:keepNext/>
        <w:keepLines/>
        <w:numPr>
          <w:ilvl w:val="1"/>
          <w:numId w:val="4"/>
        </w:numPr>
        <w:spacing w:after="0"/>
      </w:pPr>
      <w:r>
        <w:t>To identify death records using ICD codes use the Vocab Pull 3.1.1 with the filter:</w:t>
      </w:r>
    </w:p>
    <w:p w14:paraId="21164668" w14:textId="77777777" w:rsidR="003B4BC9" w:rsidRDefault="003B4BC9" w:rsidP="003B4BC9">
      <w:pPr>
        <w:keepNext/>
        <w:keepLines/>
        <w:numPr>
          <w:ilvl w:val="2"/>
          <w:numId w:val="4"/>
        </w:numPr>
        <w:spacing w:after="0"/>
      </w:pPr>
      <w:r>
        <w:t>WHERE SOURCE_VOCABULARY_ID = ‘JNJ_DEATH’</w:t>
      </w:r>
    </w:p>
    <w:p w14:paraId="6E97C9D6" w14:textId="77777777" w:rsidR="003B4BC9" w:rsidRDefault="003B4BC9" w:rsidP="003B4BC9">
      <w:pPr>
        <w:keepNext/>
        <w:keepLines/>
        <w:numPr>
          <w:ilvl w:val="2"/>
          <w:numId w:val="4"/>
        </w:numPr>
        <w:spacing w:after="0"/>
      </w:pPr>
      <w:r>
        <w:t xml:space="preserve">This can be done by mapping STCM.SOURCE_CODE to the source codes in the various diagnosis fields </w:t>
      </w:r>
    </w:p>
    <w:p w14:paraId="6D7D1D72" w14:textId="5035F412" w:rsidR="003B4BC9" w:rsidRDefault="003B4BC9" w:rsidP="003B4BC9">
      <w:pPr>
        <w:keepNext/>
        <w:keepLines/>
        <w:numPr>
          <w:ilvl w:val="1"/>
          <w:numId w:val="4"/>
        </w:numPr>
        <w:spacing w:after="0"/>
      </w:pPr>
      <w:r>
        <w:t>This is only for identification of the records as the TARGET_CONCEPT_ID = 0</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3BA04A64"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p>
    <w:p w14:paraId="4EAC4E2A" w14:textId="3D7B1000" w:rsidR="00663CD3" w:rsidRPr="00BE6F3A" w:rsidRDefault="00D21795" w:rsidP="00663CD3">
      <w:pPr>
        <w:keepNext/>
        <w:keepLines/>
        <w:numPr>
          <w:ilvl w:val="0"/>
          <w:numId w:val="4"/>
        </w:numPr>
        <w:spacing w:after="0"/>
      </w:pPr>
      <w:r>
        <w:lastRenderedPageBreak/>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F668E" w:rsidRPr="00BE6F3A" w14:paraId="510DD262" w14:textId="77777777" w:rsidTr="00AC2274">
        <w:trPr>
          <w:cantSplit/>
          <w:ins w:id="185" w:author="Blacketer, Margaret [JRDUS]" w:date="2017-12-12T13:18:00Z"/>
        </w:trPr>
        <w:tc>
          <w:tcPr>
            <w:tcW w:w="1278" w:type="pct"/>
          </w:tcPr>
          <w:p w14:paraId="62798818" w14:textId="22340BC5" w:rsidR="006F668E" w:rsidRPr="00BE6F3A" w:rsidRDefault="006F668E" w:rsidP="00AC2274">
            <w:pPr>
              <w:keepNext/>
              <w:keepLines/>
              <w:spacing w:after="0" w:line="240" w:lineRule="auto"/>
              <w:rPr>
                <w:ins w:id="186" w:author="Blacketer, Margaret [JRDUS]" w:date="2017-12-12T13:18:00Z"/>
                <w:sz w:val="20"/>
              </w:rPr>
            </w:pPr>
            <w:ins w:id="187" w:author="Blacketer, Margaret [JRDUS]" w:date="2017-12-12T13:18:00Z">
              <w:r>
                <w:rPr>
                  <w:sz w:val="20"/>
                </w:rPr>
                <w:t>DEATH_DATETIME</w:t>
              </w:r>
            </w:ins>
          </w:p>
        </w:tc>
        <w:tc>
          <w:tcPr>
            <w:tcW w:w="1228" w:type="pct"/>
          </w:tcPr>
          <w:p w14:paraId="6B66EFFC" w14:textId="234F3A0F" w:rsidR="006F668E" w:rsidRPr="006F668E" w:rsidRDefault="006F668E">
            <w:pPr>
              <w:keepNext/>
              <w:keepLines/>
              <w:spacing w:after="0" w:line="240" w:lineRule="auto"/>
              <w:rPr>
                <w:ins w:id="188" w:author="Blacketer, Margaret [JRDUS]" w:date="2017-12-12T13:18:00Z"/>
                <w:b/>
                <w:sz w:val="20"/>
                <w:szCs w:val="20"/>
                <w:rPrChange w:id="189" w:author="Blacketer, Margaret [JRDUS]" w:date="2017-12-12T13:18:00Z">
                  <w:rPr>
                    <w:ins w:id="190" w:author="Blacketer, Margaret [JRDUS]" w:date="2017-12-12T13:18:00Z"/>
                  </w:rPr>
                </w:rPrChange>
              </w:rPr>
            </w:pPr>
            <w:ins w:id="191" w:author="Blacketer, Margaret [JRDUS]" w:date="2017-12-12T13:18:00Z">
              <w:r w:rsidRPr="006F668E">
                <w:rPr>
                  <w:b/>
                  <w:sz w:val="20"/>
                  <w:szCs w:val="20"/>
                </w:rPr>
                <w:t>-</w:t>
              </w:r>
              <w:r>
                <w:rPr>
                  <w:b/>
                  <w:sz w:val="20"/>
                  <w:szCs w:val="20"/>
                </w:rPr>
                <w:t xml:space="preserve"> </w:t>
              </w:r>
            </w:ins>
          </w:p>
        </w:tc>
        <w:tc>
          <w:tcPr>
            <w:tcW w:w="1343" w:type="pct"/>
          </w:tcPr>
          <w:p w14:paraId="67118CA2" w14:textId="76A26E13" w:rsidR="006F668E" w:rsidRPr="00BE6F3A" w:rsidRDefault="006F668E" w:rsidP="00AC2274">
            <w:pPr>
              <w:keepNext/>
              <w:keepLines/>
              <w:spacing w:after="0" w:line="240" w:lineRule="auto"/>
              <w:rPr>
                <w:ins w:id="192" w:author="Blacketer, Margaret [JRDUS]" w:date="2017-12-12T13:18:00Z"/>
                <w:sz w:val="20"/>
              </w:rPr>
            </w:pPr>
            <w:ins w:id="193" w:author="Blacketer, Margaret [JRDUS]" w:date="2017-12-12T13:18:00Z">
              <w:r>
                <w:rPr>
                  <w:sz w:val="20"/>
                </w:rPr>
                <w:t>NULL</w:t>
              </w:r>
            </w:ins>
          </w:p>
        </w:tc>
        <w:tc>
          <w:tcPr>
            <w:tcW w:w="1151" w:type="pct"/>
          </w:tcPr>
          <w:p w14:paraId="274D06E2" w14:textId="77777777" w:rsidR="006F668E" w:rsidRPr="00BE6F3A" w:rsidRDefault="006F668E" w:rsidP="00AC2274">
            <w:pPr>
              <w:keepNext/>
              <w:keepLines/>
              <w:spacing w:after="0" w:line="240" w:lineRule="auto"/>
              <w:rPr>
                <w:ins w:id="194" w:author="Blacketer, Margaret [JRDUS]" w:date="2017-12-12T13:18:00Z"/>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195"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196" w:name="_Toc368404513"/>
      <w:bookmarkStart w:id="197" w:name="_Toc475696915"/>
      <w:r>
        <w:lastRenderedPageBreak/>
        <w:t>Table Name:  DRUG_EXPOSURE</w:t>
      </w:r>
      <w:bookmarkEnd w:id="195"/>
      <w:bookmarkEnd w:id="196"/>
      <w:bookmarkEnd w:id="197"/>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04CDF" w14:paraId="36DDA642" w14:textId="77777777" w:rsidTr="00AA657D">
        <w:trPr>
          <w:cantSplit/>
          <w:trHeight w:val="183"/>
          <w:ins w:id="198" w:author="Blacketer, Clair" w:date="2017-12-12T13:44:00Z"/>
        </w:trPr>
        <w:tc>
          <w:tcPr>
            <w:tcW w:w="1818" w:type="dxa"/>
          </w:tcPr>
          <w:p w14:paraId="37EF2E8E" w14:textId="7517355E" w:rsidR="00F04CDF" w:rsidRPr="003375C3" w:rsidRDefault="00F04CDF" w:rsidP="00AC2274">
            <w:pPr>
              <w:keepNext/>
              <w:keepLines/>
              <w:spacing w:after="0" w:line="240" w:lineRule="auto"/>
              <w:rPr>
                <w:ins w:id="199" w:author="Blacketer, Clair" w:date="2017-12-12T13:44:00Z"/>
                <w:sz w:val="20"/>
              </w:rPr>
            </w:pPr>
            <w:ins w:id="200" w:author="Blacketer, Clair" w:date="2017-12-12T13:44:00Z">
              <w:r>
                <w:rPr>
                  <w:sz w:val="20"/>
                </w:rPr>
                <w:t>DRUG_EXPOSURE_START_DATETIME</w:t>
              </w:r>
            </w:ins>
          </w:p>
        </w:tc>
        <w:tc>
          <w:tcPr>
            <w:tcW w:w="2970" w:type="dxa"/>
          </w:tcPr>
          <w:p w14:paraId="6DD9DC85" w14:textId="77777777" w:rsidR="00F04CDF" w:rsidRDefault="00F04CDF" w:rsidP="00AC2274">
            <w:pPr>
              <w:keepNext/>
              <w:keepLines/>
              <w:spacing w:after="0" w:line="240" w:lineRule="auto"/>
              <w:rPr>
                <w:ins w:id="201" w:author="Blacketer, Clair" w:date="2017-12-12T13:44:00Z"/>
                <w:b/>
                <w:sz w:val="20"/>
              </w:rPr>
            </w:pPr>
          </w:p>
        </w:tc>
        <w:tc>
          <w:tcPr>
            <w:tcW w:w="2610" w:type="dxa"/>
          </w:tcPr>
          <w:p w14:paraId="59EDB979" w14:textId="77777777" w:rsidR="00F04CDF" w:rsidRPr="008521DB" w:rsidRDefault="00F04CDF" w:rsidP="00AC2274">
            <w:pPr>
              <w:keepNext/>
              <w:keepLines/>
              <w:spacing w:after="0" w:line="240" w:lineRule="auto"/>
              <w:rPr>
                <w:ins w:id="202" w:author="Blacketer, Clair" w:date="2017-12-12T13:44:00Z"/>
                <w:sz w:val="20"/>
              </w:rPr>
            </w:pPr>
          </w:p>
        </w:tc>
        <w:tc>
          <w:tcPr>
            <w:tcW w:w="2246" w:type="dxa"/>
          </w:tcPr>
          <w:p w14:paraId="0FF14B2D" w14:textId="77777777" w:rsidR="00F04CDF" w:rsidRPr="008521DB" w:rsidRDefault="00F04CDF" w:rsidP="00AC2274">
            <w:pPr>
              <w:keepNext/>
              <w:keepLines/>
              <w:spacing w:after="0" w:line="240" w:lineRule="auto"/>
              <w:rPr>
                <w:ins w:id="203" w:author="Blacketer, Clair" w:date="2017-12-12T13:44:00Z"/>
                <w:sz w:val="20"/>
              </w:rPr>
            </w:pPr>
          </w:p>
        </w:tc>
      </w:tr>
      <w:tr w:rsidR="00FA5CE8" w14:paraId="1DD48053" w14:textId="77777777" w:rsidTr="00AA657D">
        <w:trPr>
          <w:cantSplit/>
          <w:trHeight w:val="155"/>
        </w:trPr>
        <w:tc>
          <w:tcPr>
            <w:tcW w:w="1818" w:type="dxa"/>
          </w:tcPr>
          <w:p w14:paraId="311BBFB7" w14:textId="217F1FF3" w:rsidR="00FA5CE8" w:rsidRPr="003375C3" w:rsidRDefault="00FA5CE8" w:rsidP="00AC2274">
            <w:pPr>
              <w:keepNext/>
              <w:keepLines/>
              <w:spacing w:after="0" w:line="240" w:lineRule="auto"/>
              <w:rPr>
                <w:sz w:val="20"/>
              </w:rPr>
            </w:pPr>
            <w:del w:id="204" w:author="Blacketer, Clair" w:date="2017-12-12T13:46:00Z">
              <w:r w:rsidRPr="003375C3" w:rsidDel="00136320">
                <w:rPr>
                  <w:sz w:val="20"/>
                </w:rPr>
                <w:delText>DRUG_EXPOSURE_END_DATE</w:delText>
              </w:r>
            </w:del>
            <w:ins w:id="205" w:author="Blacketer, Clair" w:date="2017-12-12T13:46:00Z">
              <w:r w:rsidR="00136320">
                <w:rPr>
                  <w:sz w:val="20"/>
                </w:rPr>
                <w:t>VERBATIM_END_DATE</w:t>
              </w:r>
            </w:ins>
          </w:p>
        </w:tc>
        <w:tc>
          <w:tcPr>
            <w:tcW w:w="2970" w:type="dxa"/>
          </w:tcPr>
          <w:p w14:paraId="10969FBB" w14:textId="1D49E6A9" w:rsidR="002F489F" w:rsidRPr="002F489F" w:rsidRDefault="002F489F" w:rsidP="00AC2274">
            <w:pPr>
              <w:keepNext/>
              <w:keepLines/>
              <w:spacing w:after="0" w:line="240" w:lineRule="auto"/>
              <w:rPr>
                <w:sz w:val="20"/>
              </w:rPr>
            </w:pP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04CDF" w14:paraId="1F56424C" w14:textId="77777777" w:rsidTr="00AA657D">
        <w:trPr>
          <w:cantSplit/>
          <w:trHeight w:val="155"/>
          <w:ins w:id="206" w:author="Blacketer, Clair" w:date="2017-12-12T13:44:00Z"/>
        </w:trPr>
        <w:tc>
          <w:tcPr>
            <w:tcW w:w="1818" w:type="dxa"/>
          </w:tcPr>
          <w:p w14:paraId="02A3AE0E" w14:textId="13721B88" w:rsidR="00F04CDF" w:rsidRPr="003375C3" w:rsidRDefault="00136320" w:rsidP="00AC2274">
            <w:pPr>
              <w:keepNext/>
              <w:keepLines/>
              <w:spacing w:after="0" w:line="240" w:lineRule="auto"/>
              <w:rPr>
                <w:ins w:id="207" w:author="Blacketer, Clair" w:date="2017-12-12T13:44:00Z"/>
                <w:sz w:val="20"/>
              </w:rPr>
            </w:pPr>
            <w:ins w:id="208" w:author="Blacketer, Clair" w:date="2017-12-12T13:46:00Z">
              <w:r>
                <w:rPr>
                  <w:sz w:val="20"/>
                </w:rPr>
                <w:t>DRUG_EXPOSURE_END_DATE</w:t>
              </w:r>
            </w:ins>
          </w:p>
        </w:tc>
        <w:tc>
          <w:tcPr>
            <w:tcW w:w="2970" w:type="dxa"/>
          </w:tcPr>
          <w:p w14:paraId="6DC538A7" w14:textId="77777777" w:rsidR="00136320" w:rsidRPr="00363900" w:rsidRDefault="00136320" w:rsidP="00136320">
            <w:pPr>
              <w:keepNext/>
              <w:keepLines/>
              <w:spacing w:after="0" w:line="240" w:lineRule="auto"/>
              <w:rPr>
                <w:ins w:id="209" w:author="Blacketer, Clair" w:date="2017-12-12T13:46:00Z"/>
                <w:b/>
                <w:sz w:val="20"/>
              </w:rPr>
            </w:pPr>
            <w:ins w:id="210" w:author="Blacketer, Clair" w:date="2017-12-12T13:46:00Z">
              <w:r>
                <w:rPr>
                  <w:b/>
                  <w:sz w:val="20"/>
                </w:rPr>
                <w:t>DRUG_CLAIMS:</w:t>
              </w:r>
              <w:r w:rsidRPr="00363900">
                <w:rPr>
                  <w:b/>
                  <w:sz w:val="20"/>
                </w:rPr>
                <w:t xml:space="preserve"> </w:t>
              </w:r>
            </w:ins>
          </w:p>
          <w:p w14:paraId="65DEB71E" w14:textId="77777777" w:rsidR="00136320" w:rsidRDefault="00136320" w:rsidP="00136320">
            <w:pPr>
              <w:keepNext/>
              <w:keepLines/>
              <w:spacing w:after="0" w:line="240" w:lineRule="auto"/>
              <w:rPr>
                <w:ins w:id="211" w:author="Blacketer, Clair" w:date="2017-12-12T13:47:00Z"/>
                <w:sz w:val="20"/>
              </w:rPr>
            </w:pPr>
            <w:ins w:id="212" w:author="Blacketer, Clair" w:date="2017-12-12T13:46:00Z">
              <w:r>
                <w:rPr>
                  <w:sz w:val="20"/>
                </w:rPr>
                <w:t>SVCDATE</w:t>
              </w:r>
            </w:ins>
            <w:ins w:id="213" w:author="Blacketer, Clair" w:date="2017-12-12T13:47:00Z">
              <w:r>
                <w:rPr>
                  <w:sz w:val="20"/>
                </w:rPr>
                <w:t xml:space="preserve"> + SUM(DAYSUPP)</w:t>
              </w:r>
            </w:ins>
          </w:p>
          <w:p w14:paraId="7B8C9188" w14:textId="77777777" w:rsidR="00F04CDF" w:rsidRDefault="00F04CDF" w:rsidP="00F77487">
            <w:pPr>
              <w:keepNext/>
              <w:keepLines/>
              <w:spacing w:after="0" w:line="240" w:lineRule="auto"/>
              <w:rPr>
                <w:ins w:id="214" w:author="Blacketer, Clair" w:date="2017-12-12T13:47:00Z"/>
                <w:sz w:val="20"/>
              </w:rPr>
            </w:pPr>
          </w:p>
          <w:p w14:paraId="5C58F752" w14:textId="7B0F6673" w:rsidR="00136320" w:rsidRPr="00F04CDF" w:rsidRDefault="00136320" w:rsidP="00F77487">
            <w:pPr>
              <w:keepNext/>
              <w:keepLines/>
              <w:spacing w:after="0" w:line="240" w:lineRule="auto"/>
              <w:rPr>
                <w:ins w:id="215" w:author="Blacketer, Clair" w:date="2017-12-12T13:44:00Z"/>
                <w:sz w:val="20"/>
              </w:rPr>
            </w:pPr>
            <w:ins w:id="216" w:author="Blacketer, Clair" w:date="2017-12-12T13:47:00Z">
              <w:r>
                <w:rPr>
                  <w:sz w:val="20"/>
                </w:rPr>
                <w:t>Else set to DRUG_EXPOSURE_START_DATE</w:t>
              </w:r>
            </w:ins>
          </w:p>
        </w:tc>
        <w:tc>
          <w:tcPr>
            <w:tcW w:w="2610" w:type="dxa"/>
          </w:tcPr>
          <w:p w14:paraId="5C14F362" w14:textId="77777777" w:rsidR="00F04CDF" w:rsidRDefault="00F04CDF" w:rsidP="00AC2274">
            <w:pPr>
              <w:keepNext/>
              <w:keepLines/>
              <w:spacing w:after="0" w:line="240" w:lineRule="auto"/>
              <w:rPr>
                <w:ins w:id="217" w:author="Blacketer, Clair" w:date="2017-12-12T13:44:00Z"/>
                <w:sz w:val="20"/>
              </w:rPr>
            </w:pPr>
          </w:p>
        </w:tc>
        <w:tc>
          <w:tcPr>
            <w:tcW w:w="2246" w:type="dxa"/>
          </w:tcPr>
          <w:p w14:paraId="2AC9EB57" w14:textId="77777777" w:rsidR="00F04CDF" w:rsidRPr="008521DB" w:rsidRDefault="00F04CDF" w:rsidP="00AC2274">
            <w:pPr>
              <w:keepNext/>
              <w:keepLines/>
              <w:spacing w:after="0" w:line="240" w:lineRule="auto"/>
              <w:rPr>
                <w:ins w:id="218" w:author="Blacketer, Clair" w:date="2017-12-12T13:44:00Z"/>
                <w:sz w:val="20"/>
              </w:rPr>
            </w:pPr>
          </w:p>
        </w:tc>
      </w:tr>
      <w:tr w:rsidR="00136320" w14:paraId="069EF185" w14:textId="77777777" w:rsidTr="00AA657D">
        <w:trPr>
          <w:cantSplit/>
          <w:trHeight w:val="155"/>
          <w:ins w:id="219" w:author="Blacketer, Clair" w:date="2017-12-12T13:46:00Z"/>
        </w:trPr>
        <w:tc>
          <w:tcPr>
            <w:tcW w:w="1818" w:type="dxa"/>
          </w:tcPr>
          <w:p w14:paraId="71EA0F5A" w14:textId="595CF1C9" w:rsidR="00136320" w:rsidRPr="003375C3" w:rsidRDefault="00136320" w:rsidP="00AC2274">
            <w:pPr>
              <w:keepNext/>
              <w:keepLines/>
              <w:spacing w:after="0" w:line="240" w:lineRule="auto"/>
              <w:rPr>
                <w:ins w:id="220" w:author="Blacketer, Clair" w:date="2017-12-12T13:46:00Z"/>
                <w:sz w:val="20"/>
              </w:rPr>
            </w:pPr>
            <w:ins w:id="221" w:author="Blacketer, Clair" w:date="2017-12-12T13:46:00Z">
              <w:r>
                <w:rPr>
                  <w:sz w:val="20"/>
                </w:rPr>
                <w:lastRenderedPageBreak/>
                <w:t>DRUG_EXPOSURE_END_DATETIME</w:t>
              </w:r>
            </w:ins>
          </w:p>
        </w:tc>
        <w:tc>
          <w:tcPr>
            <w:tcW w:w="2970" w:type="dxa"/>
          </w:tcPr>
          <w:p w14:paraId="3B5BE8B5" w14:textId="1FCF174B" w:rsidR="00136320" w:rsidRDefault="00136320" w:rsidP="00AC2274">
            <w:pPr>
              <w:keepNext/>
              <w:keepLines/>
              <w:spacing w:after="0" w:line="240" w:lineRule="auto"/>
              <w:rPr>
                <w:ins w:id="222" w:author="Blacketer, Clair" w:date="2017-12-12T13:46:00Z"/>
                <w:b/>
                <w:sz w:val="20"/>
              </w:rPr>
            </w:pPr>
            <w:ins w:id="223" w:author="Blacketer, Clair" w:date="2017-12-12T13:46:00Z">
              <w:r>
                <w:rPr>
                  <w:b/>
                  <w:sz w:val="20"/>
                </w:rPr>
                <w:t>-</w:t>
              </w:r>
            </w:ins>
          </w:p>
        </w:tc>
        <w:tc>
          <w:tcPr>
            <w:tcW w:w="2610" w:type="dxa"/>
          </w:tcPr>
          <w:p w14:paraId="4FFB28B7" w14:textId="292A42A5" w:rsidR="00136320" w:rsidRPr="00136320" w:rsidRDefault="00136320" w:rsidP="00AC2274">
            <w:pPr>
              <w:keepNext/>
              <w:keepLines/>
              <w:spacing w:after="0" w:line="240" w:lineRule="auto"/>
              <w:rPr>
                <w:ins w:id="224" w:author="Blacketer, Clair" w:date="2017-12-12T13:46:00Z"/>
                <w:sz w:val="20"/>
                <w:rPrChange w:id="225" w:author="Blacketer, Clair" w:date="2017-12-12T13:46:00Z">
                  <w:rPr>
                    <w:ins w:id="226" w:author="Blacketer, Clair" w:date="2017-12-12T13:46:00Z"/>
                    <w:b/>
                    <w:sz w:val="20"/>
                  </w:rPr>
                </w:rPrChange>
              </w:rPr>
            </w:pPr>
            <w:ins w:id="227" w:author="Blacketer, Clair" w:date="2017-12-12T13:46:00Z">
              <w:r>
                <w:rPr>
                  <w:sz w:val="20"/>
                </w:rPr>
                <w:t>NULL</w:t>
              </w:r>
            </w:ins>
          </w:p>
        </w:tc>
        <w:tc>
          <w:tcPr>
            <w:tcW w:w="2246" w:type="dxa"/>
          </w:tcPr>
          <w:p w14:paraId="7155E0D3" w14:textId="77777777" w:rsidR="00136320" w:rsidRDefault="00136320" w:rsidP="00AC2274">
            <w:pPr>
              <w:keepNext/>
              <w:keepLines/>
              <w:spacing w:after="0" w:line="240" w:lineRule="auto"/>
              <w:rPr>
                <w:ins w:id="228" w:author="Blacketer, Clair" w:date="2017-12-12T13:46:00Z"/>
                <w:rFonts w:cs="Calibri"/>
                <w:sz w:val="20"/>
                <w:szCs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proofErr w:type="spellStart"/>
            <w:r w:rsidR="00726CCD">
              <w:rPr>
                <w:b/>
              </w:rPr>
              <w:t>TEMP_tables</w:t>
            </w:r>
            <w:proofErr w:type="spellEnd"/>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lastRenderedPageBreak/>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 xml:space="preserve">"Sig" is short for the Latin, </w:t>
            </w:r>
            <w:proofErr w:type="spellStart"/>
            <w:r>
              <w:t>signetur</w:t>
            </w:r>
            <w:proofErr w:type="spellEnd"/>
            <w:r>
              <w:t>,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rsidDel="00F04CDF" w14:paraId="6786E180" w14:textId="31E7BAB1" w:rsidTr="00726CCD">
        <w:trPr>
          <w:cantSplit/>
          <w:trHeight w:val="155"/>
          <w:del w:id="229" w:author="Blacketer, Clair" w:date="2017-12-12T13:43:00Z"/>
        </w:trPr>
        <w:tc>
          <w:tcPr>
            <w:tcW w:w="1818" w:type="dxa"/>
          </w:tcPr>
          <w:p w14:paraId="7539D520" w14:textId="4FE16152" w:rsidR="00420969" w:rsidRPr="003375C3" w:rsidDel="00F04CDF" w:rsidRDefault="00420969" w:rsidP="00AC2274">
            <w:pPr>
              <w:keepNext/>
              <w:keepLines/>
              <w:spacing w:after="0" w:line="240" w:lineRule="auto"/>
              <w:rPr>
                <w:del w:id="230" w:author="Blacketer, Clair" w:date="2017-12-12T13:43:00Z"/>
                <w:sz w:val="20"/>
              </w:rPr>
            </w:pPr>
            <w:del w:id="231" w:author="Blacketer, Clair" w:date="2017-12-12T13:43:00Z">
              <w:r w:rsidDel="00F04CDF">
                <w:rPr>
                  <w:sz w:val="20"/>
                </w:rPr>
                <w:delText>EFFECTIVE_DRUG_DOSE</w:delText>
              </w:r>
            </w:del>
          </w:p>
        </w:tc>
        <w:tc>
          <w:tcPr>
            <w:tcW w:w="2970" w:type="dxa"/>
          </w:tcPr>
          <w:p w14:paraId="46B213A7" w14:textId="28E2BF7B" w:rsidR="00420969" w:rsidDel="00F04CDF" w:rsidRDefault="00420969" w:rsidP="00AC2274">
            <w:pPr>
              <w:keepNext/>
              <w:keepLines/>
              <w:spacing w:after="0" w:line="240" w:lineRule="auto"/>
              <w:rPr>
                <w:del w:id="232" w:author="Blacketer, Clair" w:date="2017-12-12T13:43:00Z"/>
                <w:b/>
                <w:sz w:val="20"/>
              </w:rPr>
            </w:pPr>
            <w:del w:id="233" w:author="Blacketer, Clair" w:date="2017-12-12T13:43:00Z">
              <w:r w:rsidDel="00F04CDF">
                <w:rPr>
                  <w:b/>
                  <w:sz w:val="20"/>
                </w:rPr>
                <w:delText>-</w:delText>
              </w:r>
            </w:del>
          </w:p>
        </w:tc>
        <w:tc>
          <w:tcPr>
            <w:tcW w:w="2610" w:type="dxa"/>
          </w:tcPr>
          <w:p w14:paraId="38A8BE37" w14:textId="1C86A1DD" w:rsidR="00420969" w:rsidRPr="005F786F" w:rsidDel="00F04CDF" w:rsidRDefault="00420969" w:rsidP="00AC2274">
            <w:pPr>
              <w:keepNext/>
              <w:keepLines/>
              <w:spacing w:after="0" w:line="240" w:lineRule="auto"/>
              <w:rPr>
                <w:del w:id="234" w:author="Blacketer, Clair" w:date="2017-12-12T13:43:00Z"/>
                <w:sz w:val="20"/>
              </w:rPr>
            </w:pPr>
            <w:del w:id="235" w:author="Blacketer, Clair" w:date="2017-12-12T13:43:00Z">
              <w:r w:rsidDel="00F04CDF">
                <w:rPr>
                  <w:sz w:val="20"/>
                </w:rPr>
                <w:delText>NULL</w:delText>
              </w:r>
            </w:del>
          </w:p>
        </w:tc>
        <w:tc>
          <w:tcPr>
            <w:tcW w:w="2246" w:type="dxa"/>
          </w:tcPr>
          <w:p w14:paraId="3C9627EF" w14:textId="73FC5221" w:rsidR="00420969" w:rsidRPr="008521DB" w:rsidDel="00F04CDF" w:rsidRDefault="00420969" w:rsidP="00AC2274">
            <w:pPr>
              <w:keepNext/>
              <w:keepLines/>
              <w:spacing w:after="0" w:line="240" w:lineRule="auto"/>
              <w:rPr>
                <w:del w:id="236" w:author="Blacketer, Clair" w:date="2017-12-12T13:43:00Z"/>
                <w:sz w:val="20"/>
              </w:rPr>
            </w:pPr>
          </w:p>
        </w:tc>
      </w:tr>
      <w:tr w:rsidR="00420969" w:rsidDel="00F04CDF" w14:paraId="4CC1E69B" w14:textId="2ADB76B2" w:rsidTr="00726CCD">
        <w:trPr>
          <w:cantSplit/>
          <w:trHeight w:val="155"/>
          <w:del w:id="237" w:author="Blacketer, Clair" w:date="2017-12-12T13:43:00Z"/>
        </w:trPr>
        <w:tc>
          <w:tcPr>
            <w:tcW w:w="1818" w:type="dxa"/>
          </w:tcPr>
          <w:p w14:paraId="3C85D7FF" w14:textId="50982686" w:rsidR="00420969" w:rsidRPr="003375C3" w:rsidDel="00F04CDF" w:rsidRDefault="00420969" w:rsidP="00AC2274">
            <w:pPr>
              <w:keepNext/>
              <w:keepLines/>
              <w:spacing w:after="0" w:line="240" w:lineRule="auto"/>
              <w:rPr>
                <w:del w:id="238" w:author="Blacketer, Clair" w:date="2017-12-12T13:43:00Z"/>
                <w:sz w:val="20"/>
              </w:rPr>
            </w:pPr>
            <w:del w:id="239" w:author="Blacketer, Clair" w:date="2017-12-12T13:43:00Z">
              <w:r w:rsidDel="00F04CDF">
                <w:rPr>
                  <w:sz w:val="20"/>
                </w:rPr>
                <w:delText>DOSE_UNIT_</w:delText>
              </w:r>
              <w:r w:rsidR="000913BB" w:rsidDel="00F04CDF">
                <w:rPr>
                  <w:sz w:val="20"/>
                </w:rPr>
                <w:br/>
              </w:r>
              <w:r w:rsidDel="00F04CDF">
                <w:rPr>
                  <w:sz w:val="20"/>
                </w:rPr>
                <w:delText>CONCEPT_ID</w:delText>
              </w:r>
            </w:del>
          </w:p>
        </w:tc>
        <w:tc>
          <w:tcPr>
            <w:tcW w:w="2970" w:type="dxa"/>
          </w:tcPr>
          <w:p w14:paraId="75BC2C12" w14:textId="509878D9" w:rsidR="00420969" w:rsidDel="00F04CDF" w:rsidRDefault="00420969" w:rsidP="00AC2274">
            <w:pPr>
              <w:keepNext/>
              <w:keepLines/>
              <w:spacing w:after="0" w:line="240" w:lineRule="auto"/>
              <w:rPr>
                <w:del w:id="240" w:author="Blacketer, Clair" w:date="2017-12-12T13:43:00Z"/>
                <w:b/>
                <w:sz w:val="20"/>
              </w:rPr>
            </w:pPr>
            <w:del w:id="241" w:author="Blacketer, Clair" w:date="2017-12-12T13:43:00Z">
              <w:r w:rsidDel="00F04CDF">
                <w:rPr>
                  <w:b/>
                  <w:sz w:val="20"/>
                </w:rPr>
                <w:delText>-</w:delText>
              </w:r>
            </w:del>
          </w:p>
        </w:tc>
        <w:tc>
          <w:tcPr>
            <w:tcW w:w="2610" w:type="dxa"/>
          </w:tcPr>
          <w:p w14:paraId="4EF3B7F5" w14:textId="176DEFF4" w:rsidR="00420969" w:rsidRPr="005F786F" w:rsidDel="00F04CDF" w:rsidRDefault="00420969" w:rsidP="00AC2274">
            <w:pPr>
              <w:keepNext/>
              <w:keepLines/>
              <w:spacing w:after="0" w:line="240" w:lineRule="auto"/>
              <w:rPr>
                <w:del w:id="242" w:author="Blacketer, Clair" w:date="2017-12-12T13:43:00Z"/>
                <w:sz w:val="20"/>
              </w:rPr>
            </w:pPr>
            <w:del w:id="243" w:author="Blacketer, Clair" w:date="2017-12-12T13:43:00Z">
              <w:r w:rsidDel="00F04CDF">
                <w:rPr>
                  <w:sz w:val="20"/>
                </w:rPr>
                <w:delText>0</w:delText>
              </w:r>
            </w:del>
          </w:p>
        </w:tc>
        <w:tc>
          <w:tcPr>
            <w:tcW w:w="2246" w:type="dxa"/>
          </w:tcPr>
          <w:p w14:paraId="76E510C9" w14:textId="6F9B10AC" w:rsidR="00420969" w:rsidRPr="008521DB" w:rsidDel="00F04CDF" w:rsidRDefault="00420969" w:rsidP="00AC2274">
            <w:pPr>
              <w:keepNext/>
              <w:keepLines/>
              <w:spacing w:after="0" w:line="240" w:lineRule="auto"/>
              <w:rPr>
                <w:del w:id="244" w:author="Blacketer, Clair" w:date="2017-12-12T13:43:00Z"/>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lastRenderedPageBreak/>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245" w:name="_Toc368404514"/>
      <w:bookmarkStart w:id="246" w:name="_Toc475696916"/>
      <w:r>
        <w:t>Table Name:  DRUG_ERA</w:t>
      </w:r>
      <w:bookmarkEnd w:id="245"/>
      <w:bookmarkEnd w:id="246"/>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sidRPr="00AA657D">
        <w:rPr>
          <w:rFonts w:ascii="Consolas" w:hAnsi="Consolas"/>
          <w:sz w:val="19"/>
        </w:rPr>
        <w:t>ingredient</w:t>
      </w:r>
      <w:r>
        <w:rPr>
          <w:rFonts w:ascii="Consolas" w:hAnsi="Consolas" w:cs="Consolas"/>
          <w:sz w:val="19"/>
          <w:szCs w:val="19"/>
        </w:rPr>
        <w:t>_concept_id</w:t>
      </w:r>
      <w:proofErr w:type="spellEnd"/>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CONCEPT_ID</w:t>
      </w:r>
      <w:proofErr w:type="spellEnd"/>
      <w:r w:rsidRPr="00AA657D">
        <w:rPr>
          <w:rFonts w:ascii="Consolas" w:hAnsi="Consolas"/>
          <w:sz w:val="19"/>
        </w:rPr>
        <w:t xml:space="preserve">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247" w:name="_Table_Name:__1"/>
      <w:bookmarkStart w:id="248" w:name="_Toc368404516"/>
      <w:bookmarkStart w:id="249" w:name="_Toc475696918"/>
      <w:bookmarkEnd w:id="247"/>
      <w:r>
        <w:lastRenderedPageBreak/>
        <w:t>Table Name:  OBSERVATION</w:t>
      </w:r>
      <w:bookmarkEnd w:id="248"/>
      <w:bookmarkEnd w:id="249"/>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w:t>
            </w:r>
            <w:proofErr w:type="spellStart"/>
            <w:r w:rsidRPr="004E0E52">
              <w:rPr>
                <w:rFonts w:eastAsia="Times New Roman" w:cs="Calibri"/>
                <w:color w:val="000000"/>
              </w:rPr>
              <w:t>self care</w:t>
            </w:r>
            <w:proofErr w:type="spellEnd"/>
            <w:r w:rsidRPr="004E0E52">
              <w:rPr>
                <w:rFonts w:eastAsia="Times New Roman" w:cs="Calibri"/>
                <w:color w:val="000000"/>
              </w:rPr>
              <w:t xml:space="preserv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med </w:t>
            </w:r>
            <w:proofErr w:type="spellStart"/>
            <w:r w:rsidRPr="004E0E52">
              <w:rPr>
                <w:rFonts w:eastAsia="Times New Roman" w:cs="Calibri"/>
                <w:color w:val="000000"/>
              </w:rPr>
              <w:t>fac</w:t>
            </w:r>
            <w:proofErr w:type="spellEnd"/>
            <w:r w:rsidRPr="004E0E52">
              <w:rPr>
                <w:rFonts w:eastAsia="Times New Roman" w:cs="Calibri"/>
                <w:color w:val="000000"/>
              </w:rPr>
              <w:t xml:space="preserve">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r w:rsidRPr="004E0E52">
              <w:rPr>
                <w:rFonts w:eastAsia="Times New Roman" w:cs="Calibri"/>
                <w:color w:val="000000"/>
              </w:rPr>
              <w:t xml:space="preserve">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this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 xml:space="preserve">Additionally we add a Mental Health and Substance Abuse flags to the OBSERVATION table.  In </w:t>
      </w:r>
      <w:proofErr w:type="spellStart"/>
      <w:r>
        <w:t>Truven</w:t>
      </w:r>
      <w:proofErr w:type="spellEnd"/>
      <w:r>
        <w:t xml:space="preserve">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250" w:name="_Toc368404517"/>
      <w:bookmarkStart w:id="251" w:name="_Toc475696919"/>
      <w:r>
        <w:lastRenderedPageBreak/>
        <w:t>Table Name:  ORGANIZATION</w:t>
      </w:r>
      <w:bookmarkEnd w:id="250"/>
      <w:bookmarkEnd w:id="251"/>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proofErr w:type="spellStart"/>
      <w:r>
        <w:t>Truven</w:t>
      </w:r>
      <w:proofErr w:type="spellEnd"/>
      <w:r>
        <w:t xml:space="preserve">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252" w:name="_Toc368404518"/>
      <w:bookmarkStart w:id="253" w:name="_Toc475696920"/>
      <w:r>
        <w:t>Table Name:  CARE_SITE</w:t>
      </w:r>
      <w:bookmarkEnd w:id="252"/>
      <w:bookmarkEnd w:id="253"/>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proofErr w:type="spellStart"/>
      <w:r>
        <w:t>Truven</w:t>
      </w:r>
      <w:proofErr w:type="spellEnd"/>
      <w:r>
        <w:t xml:space="preserve">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254" w:name="_Toc368404519"/>
      <w:bookmarkStart w:id="255" w:name="_Toc475696921"/>
      <w:r>
        <w:t>Table Name:  COHORT</w:t>
      </w:r>
      <w:bookmarkEnd w:id="254"/>
      <w:bookmarkEnd w:id="255"/>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256" w:name="_Toc475696922"/>
      <w:r>
        <w:t>Table Name: COHORT_ATTRIBUTE</w:t>
      </w:r>
      <w:bookmarkEnd w:id="256"/>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257" w:name="_Toc475696923"/>
      <w:r>
        <w:t xml:space="preserve">Table Name: </w:t>
      </w:r>
      <w:r w:rsidR="00642EE0">
        <w:t xml:space="preserve"> </w:t>
      </w:r>
      <w:r>
        <w:t>MEASUREMENT</w:t>
      </w:r>
      <w:bookmarkEnd w:id="257"/>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654F4C" w:rsidRPr="008521DB" w14:paraId="0CAF8E6E" w14:textId="77777777" w:rsidTr="002F6054">
        <w:trPr>
          <w:cantSplit/>
          <w:trHeight w:val="20"/>
          <w:ins w:id="258" w:author="Blacketer, Clair" w:date="2017-12-12T13:54:00Z"/>
        </w:trPr>
        <w:tc>
          <w:tcPr>
            <w:tcW w:w="996" w:type="pct"/>
          </w:tcPr>
          <w:p w14:paraId="795B33B6" w14:textId="447FD761" w:rsidR="00654F4C" w:rsidRDefault="00654F4C" w:rsidP="008E5B4A">
            <w:pPr>
              <w:keepNext/>
              <w:keepLines/>
              <w:spacing w:after="0" w:line="240" w:lineRule="auto"/>
              <w:rPr>
                <w:ins w:id="259" w:author="Blacketer, Clair" w:date="2017-12-12T13:54:00Z"/>
                <w:sz w:val="20"/>
              </w:rPr>
            </w:pPr>
            <w:ins w:id="260" w:author="Blacketer, Clair" w:date="2017-12-12T13:54:00Z">
              <w:r>
                <w:rPr>
                  <w:sz w:val="20"/>
                </w:rPr>
                <w:t>MEASUREMENT_DATETIME</w:t>
              </w:r>
            </w:ins>
          </w:p>
        </w:tc>
        <w:tc>
          <w:tcPr>
            <w:tcW w:w="1645" w:type="pct"/>
          </w:tcPr>
          <w:p w14:paraId="3ADBC528" w14:textId="50D36DBB" w:rsidR="00654F4C" w:rsidRDefault="00654F4C" w:rsidP="008E5B4A">
            <w:pPr>
              <w:keepNext/>
              <w:keepLines/>
              <w:spacing w:after="0" w:line="240" w:lineRule="auto"/>
              <w:rPr>
                <w:ins w:id="261" w:author="Blacketer, Clair" w:date="2017-12-12T13:54:00Z"/>
                <w:sz w:val="20"/>
              </w:rPr>
            </w:pPr>
            <w:ins w:id="262" w:author="Blacketer, Clair" w:date="2017-12-12T13:54:00Z">
              <w:r>
                <w:rPr>
                  <w:sz w:val="20"/>
                </w:rPr>
                <w:t>-</w:t>
              </w:r>
            </w:ins>
          </w:p>
        </w:tc>
        <w:tc>
          <w:tcPr>
            <w:tcW w:w="1504" w:type="pct"/>
          </w:tcPr>
          <w:p w14:paraId="1C2759A3" w14:textId="32C63F4E" w:rsidR="00654F4C" w:rsidRPr="008521DB" w:rsidRDefault="00654F4C" w:rsidP="008E5B4A">
            <w:pPr>
              <w:keepNext/>
              <w:keepLines/>
              <w:spacing w:after="0" w:line="240" w:lineRule="auto"/>
              <w:rPr>
                <w:ins w:id="263" w:author="Blacketer, Clair" w:date="2017-12-12T13:54:00Z"/>
                <w:sz w:val="20"/>
              </w:rPr>
            </w:pPr>
            <w:ins w:id="264" w:author="Blacketer, Clair" w:date="2017-12-12T13:54:00Z">
              <w:r>
                <w:rPr>
                  <w:sz w:val="20"/>
                </w:rPr>
                <w:t>NULL</w:t>
              </w:r>
            </w:ins>
          </w:p>
        </w:tc>
        <w:tc>
          <w:tcPr>
            <w:tcW w:w="855" w:type="pct"/>
          </w:tcPr>
          <w:p w14:paraId="2CA68E58" w14:textId="77777777" w:rsidR="00654F4C" w:rsidRPr="008521DB" w:rsidRDefault="00654F4C" w:rsidP="008E5B4A">
            <w:pPr>
              <w:keepNext/>
              <w:keepLines/>
              <w:spacing w:after="0" w:line="240" w:lineRule="auto"/>
              <w:rPr>
                <w:ins w:id="265" w:author="Blacketer, Clair" w:date="2017-12-12T13:54:00Z"/>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lastRenderedPageBreak/>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266" w:name="_Toc475696924"/>
      <w:r>
        <w:t xml:space="preserve">Table Name: </w:t>
      </w:r>
      <w:r w:rsidR="00EB4020">
        <w:t xml:space="preserve"> </w:t>
      </w:r>
      <w:r>
        <w:t>SPECIMEN</w:t>
      </w:r>
      <w:bookmarkEnd w:id="266"/>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proofErr w:type="spellStart"/>
      <w:r>
        <w:t>Truven</w:t>
      </w:r>
      <w:proofErr w:type="spellEnd"/>
      <w:r>
        <w:t xml:space="preserve">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120B0F4E" w:rsidR="00DC7C3D" w:rsidRPr="003354D3" w:rsidRDefault="00DC7C3D" w:rsidP="00EB79D3">
            <w:pPr>
              <w:keepNext/>
              <w:keepLines/>
              <w:spacing w:after="0" w:line="240" w:lineRule="auto"/>
              <w:rPr>
                <w:sz w:val="20"/>
              </w:rPr>
            </w:pPr>
            <w:r>
              <w:rPr>
                <w:sz w:val="20"/>
              </w:rPr>
              <w:t>SPECIMEN_</w:t>
            </w:r>
            <w:ins w:id="267" w:author="Blacketer, Margaret [JRDUS]" w:date="2017-12-12T13:18:00Z">
              <w:r w:rsidR="006F668E">
                <w:rPr>
                  <w:sz w:val="20"/>
                </w:rPr>
                <w:t>DATE</w:t>
              </w:r>
            </w:ins>
            <w:r>
              <w:rPr>
                <w:sz w:val="20"/>
              </w:rPr>
              <w:t>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268" w:name="_Toc475696925"/>
      <w:r w:rsidR="001C0ADB">
        <w:lastRenderedPageBreak/>
        <w:t>Table Name: DEVICE_EXPOSURE</w:t>
      </w:r>
      <w:bookmarkEnd w:id="268"/>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1901"/>
        <w:gridCol w:w="2325"/>
        <w:gridCol w:w="2145"/>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36320" w:rsidRPr="008521DB" w14:paraId="0D051D89" w14:textId="77777777" w:rsidTr="001D1422">
        <w:trPr>
          <w:cantSplit/>
          <w:ins w:id="269" w:author="Blacketer, Clair" w:date="2017-12-12T13:48:00Z"/>
        </w:trPr>
        <w:tc>
          <w:tcPr>
            <w:tcW w:w="3011" w:type="dxa"/>
          </w:tcPr>
          <w:p w14:paraId="219D9412" w14:textId="7A4BC5E7" w:rsidR="00136320" w:rsidRDefault="00136320" w:rsidP="00EB79D3">
            <w:pPr>
              <w:keepNext/>
              <w:keepLines/>
              <w:spacing w:after="0" w:line="240" w:lineRule="auto"/>
              <w:rPr>
                <w:ins w:id="270" w:author="Blacketer, Clair" w:date="2017-12-12T13:48:00Z"/>
                <w:sz w:val="20"/>
              </w:rPr>
            </w:pPr>
            <w:ins w:id="271" w:author="Blacketer, Clair" w:date="2017-12-12T13:48:00Z">
              <w:r>
                <w:rPr>
                  <w:sz w:val="20"/>
                </w:rPr>
                <w:t>DEVICE_EXPOSURE_START_DATETIME</w:t>
              </w:r>
            </w:ins>
          </w:p>
        </w:tc>
        <w:tc>
          <w:tcPr>
            <w:tcW w:w="2145" w:type="dxa"/>
          </w:tcPr>
          <w:p w14:paraId="35463BB3" w14:textId="02DBCF4E" w:rsidR="00136320" w:rsidRPr="00EA2A70" w:rsidRDefault="00136320" w:rsidP="00EB79D3">
            <w:pPr>
              <w:keepNext/>
              <w:keepLines/>
              <w:spacing w:after="0" w:line="240" w:lineRule="auto"/>
              <w:rPr>
                <w:ins w:id="272" w:author="Blacketer, Clair" w:date="2017-12-12T13:48:00Z"/>
                <w:b/>
                <w:sz w:val="20"/>
                <w:szCs w:val="20"/>
              </w:rPr>
            </w:pPr>
            <w:ins w:id="273" w:author="Blacketer, Clair" w:date="2017-12-12T13:49:00Z">
              <w:r>
                <w:rPr>
                  <w:b/>
                  <w:sz w:val="20"/>
                  <w:szCs w:val="20"/>
                </w:rPr>
                <w:t>-</w:t>
              </w:r>
            </w:ins>
          </w:p>
        </w:tc>
        <w:tc>
          <w:tcPr>
            <w:tcW w:w="2040" w:type="dxa"/>
          </w:tcPr>
          <w:p w14:paraId="626D0E9A" w14:textId="210AA7C8" w:rsidR="00136320" w:rsidRDefault="00136320" w:rsidP="00EB79D3">
            <w:pPr>
              <w:keepNext/>
              <w:keepLines/>
              <w:spacing w:after="0" w:line="240" w:lineRule="auto"/>
              <w:rPr>
                <w:ins w:id="274" w:author="Blacketer, Clair" w:date="2017-12-12T13:48:00Z"/>
                <w:sz w:val="20"/>
              </w:rPr>
            </w:pPr>
            <w:ins w:id="275" w:author="Blacketer, Clair" w:date="2017-12-12T13:49:00Z">
              <w:r>
                <w:rPr>
                  <w:sz w:val="20"/>
                </w:rPr>
                <w:t>NULL</w:t>
              </w:r>
            </w:ins>
          </w:p>
        </w:tc>
        <w:tc>
          <w:tcPr>
            <w:tcW w:w="2380" w:type="dxa"/>
          </w:tcPr>
          <w:p w14:paraId="0CD61C37" w14:textId="77777777" w:rsidR="00136320" w:rsidRPr="008521DB" w:rsidRDefault="00136320" w:rsidP="00EB79D3">
            <w:pPr>
              <w:keepNext/>
              <w:keepLines/>
              <w:spacing w:after="0" w:line="240" w:lineRule="auto"/>
              <w:rPr>
                <w:ins w:id="276" w:author="Blacketer, Clair" w:date="2017-12-12T13:48:00Z"/>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1DF76F27" w:rsidR="001C0ADB" w:rsidRDefault="00136320" w:rsidP="00EB79D3">
            <w:pPr>
              <w:keepNext/>
              <w:keepLines/>
              <w:spacing w:after="0" w:line="240" w:lineRule="auto"/>
              <w:rPr>
                <w:sz w:val="20"/>
              </w:rPr>
            </w:pPr>
            <w:ins w:id="277" w:author="Blacketer, Clair" w:date="2017-12-12T13:49:00Z">
              <w:r>
                <w:rPr>
                  <w:sz w:val="20"/>
                </w:rPr>
                <w:t>NULL</w:t>
              </w:r>
            </w:ins>
          </w:p>
        </w:tc>
        <w:tc>
          <w:tcPr>
            <w:tcW w:w="2380" w:type="dxa"/>
          </w:tcPr>
          <w:p w14:paraId="20609526" w14:textId="77777777" w:rsidR="001C0ADB" w:rsidRPr="008521DB" w:rsidRDefault="001C0ADB" w:rsidP="00EB79D3">
            <w:pPr>
              <w:keepNext/>
              <w:keepLines/>
              <w:spacing w:after="0" w:line="240" w:lineRule="auto"/>
              <w:rPr>
                <w:sz w:val="20"/>
              </w:rPr>
            </w:pPr>
          </w:p>
        </w:tc>
      </w:tr>
      <w:tr w:rsidR="00136320" w:rsidRPr="008521DB" w14:paraId="036A9EBF" w14:textId="77777777" w:rsidTr="001D1422">
        <w:trPr>
          <w:cantSplit/>
          <w:ins w:id="278" w:author="Blacketer, Clair" w:date="2017-12-12T13:49:00Z"/>
        </w:trPr>
        <w:tc>
          <w:tcPr>
            <w:tcW w:w="3011" w:type="dxa"/>
          </w:tcPr>
          <w:p w14:paraId="7F98FA06" w14:textId="76A1DE65" w:rsidR="00136320" w:rsidRDefault="00136320" w:rsidP="00EB79D3">
            <w:pPr>
              <w:keepNext/>
              <w:keepLines/>
              <w:spacing w:after="0" w:line="240" w:lineRule="auto"/>
              <w:rPr>
                <w:ins w:id="279" w:author="Blacketer, Clair" w:date="2017-12-12T13:49:00Z"/>
                <w:sz w:val="20"/>
              </w:rPr>
            </w:pPr>
            <w:ins w:id="280" w:author="Blacketer, Clair" w:date="2017-12-12T13:49:00Z">
              <w:r>
                <w:rPr>
                  <w:sz w:val="20"/>
                </w:rPr>
                <w:t>DEVICE_EXPOSURE_END_DATETIME</w:t>
              </w:r>
            </w:ins>
          </w:p>
        </w:tc>
        <w:tc>
          <w:tcPr>
            <w:tcW w:w="2145" w:type="dxa"/>
          </w:tcPr>
          <w:p w14:paraId="2ABCA667" w14:textId="6EFCBCB0" w:rsidR="00136320" w:rsidRDefault="00136320" w:rsidP="00EB79D3">
            <w:pPr>
              <w:keepNext/>
              <w:keepLines/>
              <w:spacing w:after="0" w:line="240" w:lineRule="auto"/>
              <w:rPr>
                <w:ins w:id="281" w:author="Blacketer, Clair" w:date="2017-12-12T13:49:00Z"/>
                <w:sz w:val="20"/>
              </w:rPr>
            </w:pPr>
            <w:ins w:id="282" w:author="Blacketer, Clair" w:date="2017-12-12T13:49:00Z">
              <w:r>
                <w:rPr>
                  <w:sz w:val="20"/>
                </w:rPr>
                <w:t>-</w:t>
              </w:r>
            </w:ins>
          </w:p>
        </w:tc>
        <w:tc>
          <w:tcPr>
            <w:tcW w:w="2040" w:type="dxa"/>
          </w:tcPr>
          <w:p w14:paraId="22487864" w14:textId="07E288DD" w:rsidR="00136320" w:rsidRDefault="00136320" w:rsidP="000913BB">
            <w:pPr>
              <w:keepNext/>
              <w:keepLines/>
              <w:spacing w:after="0" w:line="240" w:lineRule="auto"/>
              <w:rPr>
                <w:ins w:id="283" w:author="Blacketer, Clair" w:date="2017-12-12T13:49:00Z"/>
                <w:sz w:val="20"/>
              </w:rPr>
            </w:pPr>
            <w:ins w:id="284" w:author="Blacketer, Clair" w:date="2017-12-12T13:49:00Z">
              <w:r>
                <w:rPr>
                  <w:sz w:val="20"/>
                </w:rPr>
                <w:t>NULL</w:t>
              </w:r>
            </w:ins>
          </w:p>
        </w:tc>
        <w:tc>
          <w:tcPr>
            <w:tcW w:w="2380" w:type="dxa"/>
          </w:tcPr>
          <w:p w14:paraId="513F45EE" w14:textId="77777777" w:rsidR="00136320" w:rsidRPr="008521DB" w:rsidRDefault="00136320" w:rsidP="00EB79D3">
            <w:pPr>
              <w:keepNext/>
              <w:keepLines/>
              <w:spacing w:after="0" w:line="240" w:lineRule="auto"/>
              <w:rPr>
                <w:ins w:id="285" w:author="Blacketer, Clair" w:date="2017-12-12T13:49:00Z"/>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286" w:name="_Toc475696926"/>
      <w:r>
        <w:t>Table Name: NOTE</w:t>
      </w:r>
      <w:bookmarkEnd w:id="286"/>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proofErr w:type="spellStart"/>
      <w:r>
        <w:t>Truven</w:t>
      </w:r>
      <w:proofErr w:type="spellEnd"/>
      <w:r>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2076"/>
        <w:gridCol w:w="1981"/>
        <w:gridCol w:w="2313"/>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2B308E69" w:rsidR="001C0ADB" w:rsidRPr="003354D3" w:rsidRDefault="001C0ADB" w:rsidP="00EB79D3">
            <w:pPr>
              <w:keepNext/>
              <w:keepLines/>
              <w:spacing w:after="0" w:line="240" w:lineRule="auto"/>
              <w:rPr>
                <w:sz w:val="20"/>
              </w:rPr>
            </w:pPr>
            <w:r>
              <w:rPr>
                <w:sz w:val="20"/>
              </w:rPr>
              <w:t>NOTE_</w:t>
            </w:r>
            <w:ins w:id="287" w:author="Blacketer, Clair" w:date="2017-12-12T13:55:00Z">
              <w:r w:rsidR="00654F4C">
                <w:rPr>
                  <w:sz w:val="20"/>
                </w:rPr>
                <w:t>DATE</w:t>
              </w:r>
            </w:ins>
            <w:r>
              <w:rPr>
                <w:sz w:val="20"/>
              </w:rPr>
              <w:t>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654F4C" w:rsidRPr="008521DB" w14:paraId="3FC1A80E" w14:textId="77777777" w:rsidTr="00EB79D3">
        <w:trPr>
          <w:cantSplit/>
          <w:ins w:id="288" w:author="Blacketer, Clair" w:date="2017-12-12T13:55:00Z"/>
        </w:trPr>
        <w:tc>
          <w:tcPr>
            <w:tcW w:w="3011" w:type="dxa"/>
          </w:tcPr>
          <w:p w14:paraId="4F25CD85" w14:textId="34D6862D" w:rsidR="00654F4C" w:rsidRDefault="00654F4C" w:rsidP="00EB79D3">
            <w:pPr>
              <w:keepNext/>
              <w:keepLines/>
              <w:spacing w:after="0" w:line="240" w:lineRule="auto"/>
              <w:rPr>
                <w:ins w:id="289" w:author="Blacketer, Clair" w:date="2017-12-12T13:55:00Z"/>
                <w:sz w:val="20"/>
              </w:rPr>
            </w:pPr>
            <w:ins w:id="290" w:author="Blacketer, Clair" w:date="2017-12-12T13:55:00Z">
              <w:r>
                <w:rPr>
                  <w:sz w:val="20"/>
                </w:rPr>
                <w:t>NOTE_CLASS_CONCEPT_ID</w:t>
              </w:r>
            </w:ins>
          </w:p>
        </w:tc>
        <w:tc>
          <w:tcPr>
            <w:tcW w:w="2145" w:type="dxa"/>
          </w:tcPr>
          <w:p w14:paraId="784A4F8A" w14:textId="072981C5" w:rsidR="00654F4C" w:rsidRDefault="00654F4C" w:rsidP="00EB79D3">
            <w:pPr>
              <w:keepNext/>
              <w:keepLines/>
              <w:spacing w:after="0" w:line="240" w:lineRule="auto"/>
              <w:rPr>
                <w:ins w:id="291" w:author="Blacketer, Clair" w:date="2017-12-12T13:55:00Z"/>
                <w:sz w:val="20"/>
              </w:rPr>
            </w:pPr>
            <w:ins w:id="292" w:author="Blacketer, Clair" w:date="2017-12-12T13:55:00Z">
              <w:r>
                <w:rPr>
                  <w:sz w:val="20"/>
                </w:rPr>
                <w:t>0</w:t>
              </w:r>
            </w:ins>
          </w:p>
        </w:tc>
        <w:tc>
          <w:tcPr>
            <w:tcW w:w="2040" w:type="dxa"/>
          </w:tcPr>
          <w:p w14:paraId="55DA545F" w14:textId="081FF428" w:rsidR="00654F4C" w:rsidRDefault="00654F4C" w:rsidP="00EB79D3">
            <w:pPr>
              <w:keepNext/>
              <w:keepLines/>
              <w:spacing w:after="0" w:line="240" w:lineRule="auto"/>
              <w:rPr>
                <w:ins w:id="293" w:author="Blacketer, Clair" w:date="2017-12-12T13:55:00Z"/>
                <w:sz w:val="20"/>
              </w:rPr>
            </w:pPr>
            <w:ins w:id="294" w:author="Blacketer, Clair" w:date="2017-12-12T13:55:00Z">
              <w:r>
                <w:rPr>
                  <w:sz w:val="20"/>
                </w:rPr>
                <w:t>NULL</w:t>
              </w:r>
            </w:ins>
          </w:p>
        </w:tc>
        <w:tc>
          <w:tcPr>
            <w:tcW w:w="2380" w:type="dxa"/>
          </w:tcPr>
          <w:p w14:paraId="33E3A870" w14:textId="77777777" w:rsidR="00654F4C" w:rsidRPr="008521DB" w:rsidRDefault="00654F4C" w:rsidP="00EB79D3">
            <w:pPr>
              <w:keepNext/>
              <w:keepLines/>
              <w:spacing w:after="0" w:line="240" w:lineRule="auto"/>
              <w:rPr>
                <w:ins w:id="295" w:author="Blacketer, Clair" w:date="2017-12-12T13:55:00Z"/>
                <w:sz w:val="20"/>
              </w:rPr>
            </w:pPr>
          </w:p>
        </w:tc>
      </w:tr>
      <w:tr w:rsidR="00654F4C" w:rsidRPr="008521DB" w14:paraId="06FF82E1" w14:textId="77777777" w:rsidTr="00EB79D3">
        <w:trPr>
          <w:cantSplit/>
          <w:ins w:id="296" w:author="Blacketer, Clair" w:date="2017-12-12T13:55:00Z"/>
        </w:trPr>
        <w:tc>
          <w:tcPr>
            <w:tcW w:w="3011" w:type="dxa"/>
          </w:tcPr>
          <w:p w14:paraId="30B81442" w14:textId="23FEEB1C" w:rsidR="00654F4C" w:rsidRDefault="00654F4C" w:rsidP="00EB79D3">
            <w:pPr>
              <w:keepNext/>
              <w:keepLines/>
              <w:spacing w:after="0" w:line="240" w:lineRule="auto"/>
              <w:rPr>
                <w:ins w:id="297" w:author="Blacketer, Clair" w:date="2017-12-12T13:55:00Z"/>
                <w:sz w:val="20"/>
              </w:rPr>
            </w:pPr>
            <w:ins w:id="298" w:author="Blacketer, Clair" w:date="2017-12-12T13:55:00Z">
              <w:r>
                <w:rPr>
                  <w:sz w:val="20"/>
                </w:rPr>
                <w:t>NOTE_TITLE</w:t>
              </w:r>
            </w:ins>
          </w:p>
        </w:tc>
        <w:tc>
          <w:tcPr>
            <w:tcW w:w="2145" w:type="dxa"/>
          </w:tcPr>
          <w:p w14:paraId="20EDE68B" w14:textId="1472C8DE" w:rsidR="00654F4C" w:rsidRDefault="00654F4C" w:rsidP="00EB79D3">
            <w:pPr>
              <w:keepNext/>
              <w:keepLines/>
              <w:spacing w:after="0" w:line="240" w:lineRule="auto"/>
              <w:rPr>
                <w:ins w:id="299" w:author="Blacketer, Clair" w:date="2017-12-12T13:55:00Z"/>
                <w:sz w:val="20"/>
              </w:rPr>
            </w:pPr>
            <w:ins w:id="300" w:author="Blacketer, Clair" w:date="2017-12-12T13:55:00Z">
              <w:r>
                <w:rPr>
                  <w:sz w:val="20"/>
                </w:rPr>
                <w:t>-</w:t>
              </w:r>
            </w:ins>
          </w:p>
        </w:tc>
        <w:tc>
          <w:tcPr>
            <w:tcW w:w="2040" w:type="dxa"/>
          </w:tcPr>
          <w:p w14:paraId="61B22FAC" w14:textId="58EF450C" w:rsidR="00654F4C" w:rsidRDefault="00654F4C" w:rsidP="00EB79D3">
            <w:pPr>
              <w:keepNext/>
              <w:keepLines/>
              <w:spacing w:after="0" w:line="240" w:lineRule="auto"/>
              <w:rPr>
                <w:ins w:id="301" w:author="Blacketer, Clair" w:date="2017-12-12T13:55:00Z"/>
                <w:sz w:val="20"/>
              </w:rPr>
            </w:pPr>
            <w:ins w:id="302" w:author="Blacketer, Clair" w:date="2017-12-12T13:55:00Z">
              <w:r>
                <w:rPr>
                  <w:sz w:val="20"/>
                </w:rPr>
                <w:t>NULL</w:t>
              </w:r>
            </w:ins>
          </w:p>
        </w:tc>
        <w:tc>
          <w:tcPr>
            <w:tcW w:w="2380" w:type="dxa"/>
          </w:tcPr>
          <w:p w14:paraId="0BDBB6C6" w14:textId="77777777" w:rsidR="00654F4C" w:rsidRPr="008521DB" w:rsidRDefault="00654F4C" w:rsidP="00EB79D3">
            <w:pPr>
              <w:keepNext/>
              <w:keepLines/>
              <w:spacing w:after="0" w:line="240" w:lineRule="auto"/>
              <w:rPr>
                <w:ins w:id="303" w:author="Blacketer, Clair" w:date="2017-12-12T13:55:00Z"/>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654F4C" w:rsidRPr="008521DB" w14:paraId="7427D281" w14:textId="77777777" w:rsidTr="00EB79D3">
        <w:trPr>
          <w:cantSplit/>
          <w:ins w:id="304" w:author="Blacketer, Clair" w:date="2017-12-12T13:55:00Z"/>
        </w:trPr>
        <w:tc>
          <w:tcPr>
            <w:tcW w:w="3011" w:type="dxa"/>
          </w:tcPr>
          <w:p w14:paraId="1FE684D6" w14:textId="057A4BFB" w:rsidR="00654F4C" w:rsidRDefault="00654F4C" w:rsidP="00EB79D3">
            <w:pPr>
              <w:keepNext/>
              <w:keepLines/>
              <w:spacing w:after="0" w:line="240" w:lineRule="auto"/>
              <w:rPr>
                <w:ins w:id="305" w:author="Blacketer, Clair" w:date="2017-12-12T13:55:00Z"/>
                <w:sz w:val="20"/>
              </w:rPr>
            </w:pPr>
            <w:ins w:id="306" w:author="Blacketer, Clair" w:date="2017-12-12T13:55:00Z">
              <w:r>
                <w:rPr>
                  <w:sz w:val="20"/>
                </w:rPr>
                <w:t>ENCODING_CONCEPT_ID</w:t>
              </w:r>
            </w:ins>
          </w:p>
        </w:tc>
        <w:tc>
          <w:tcPr>
            <w:tcW w:w="2145" w:type="dxa"/>
          </w:tcPr>
          <w:p w14:paraId="6982DA09" w14:textId="78F76E72" w:rsidR="00654F4C" w:rsidRDefault="00654F4C" w:rsidP="00EB79D3">
            <w:pPr>
              <w:keepNext/>
              <w:keepLines/>
              <w:spacing w:after="0" w:line="240" w:lineRule="auto"/>
              <w:rPr>
                <w:ins w:id="307" w:author="Blacketer, Clair" w:date="2017-12-12T13:55:00Z"/>
                <w:sz w:val="20"/>
              </w:rPr>
            </w:pPr>
            <w:ins w:id="308" w:author="Blacketer, Clair" w:date="2017-12-12T13:55:00Z">
              <w:r>
                <w:rPr>
                  <w:sz w:val="20"/>
                </w:rPr>
                <w:t>0</w:t>
              </w:r>
            </w:ins>
          </w:p>
        </w:tc>
        <w:tc>
          <w:tcPr>
            <w:tcW w:w="2040" w:type="dxa"/>
          </w:tcPr>
          <w:p w14:paraId="5BF3725F" w14:textId="205DF597" w:rsidR="00654F4C" w:rsidRDefault="00654F4C" w:rsidP="00EB79D3">
            <w:pPr>
              <w:keepNext/>
              <w:keepLines/>
              <w:spacing w:after="0" w:line="240" w:lineRule="auto"/>
              <w:rPr>
                <w:ins w:id="309" w:author="Blacketer, Clair" w:date="2017-12-12T13:55:00Z"/>
                <w:sz w:val="20"/>
              </w:rPr>
            </w:pPr>
            <w:ins w:id="310" w:author="Blacketer, Clair" w:date="2017-12-12T13:55:00Z">
              <w:r>
                <w:rPr>
                  <w:sz w:val="20"/>
                </w:rPr>
                <w:t>NULL</w:t>
              </w:r>
            </w:ins>
          </w:p>
        </w:tc>
        <w:tc>
          <w:tcPr>
            <w:tcW w:w="2380" w:type="dxa"/>
          </w:tcPr>
          <w:p w14:paraId="25777DF4" w14:textId="77777777" w:rsidR="00654F4C" w:rsidRPr="008521DB" w:rsidRDefault="00654F4C" w:rsidP="00EB79D3">
            <w:pPr>
              <w:keepNext/>
              <w:keepLines/>
              <w:spacing w:after="0" w:line="240" w:lineRule="auto"/>
              <w:rPr>
                <w:ins w:id="311" w:author="Blacketer, Clair" w:date="2017-12-12T13:55:00Z"/>
                <w:sz w:val="20"/>
              </w:rPr>
            </w:pPr>
          </w:p>
        </w:tc>
      </w:tr>
      <w:tr w:rsidR="00654F4C" w:rsidRPr="008521DB" w14:paraId="2A9F5B94" w14:textId="77777777" w:rsidTr="00EB79D3">
        <w:trPr>
          <w:cantSplit/>
          <w:ins w:id="312" w:author="Blacketer, Clair" w:date="2017-12-12T13:55:00Z"/>
        </w:trPr>
        <w:tc>
          <w:tcPr>
            <w:tcW w:w="3011" w:type="dxa"/>
          </w:tcPr>
          <w:p w14:paraId="18FD5F17" w14:textId="6E2E5FB3" w:rsidR="00654F4C" w:rsidRDefault="00654F4C" w:rsidP="00EB79D3">
            <w:pPr>
              <w:keepNext/>
              <w:keepLines/>
              <w:spacing w:after="0" w:line="240" w:lineRule="auto"/>
              <w:rPr>
                <w:ins w:id="313" w:author="Blacketer, Clair" w:date="2017-12-12T13:55:00Z"/>
                <w:sz w:val="20"/>
              </w:rPr>
            </w:pPr>
            <w:ins w:id="314" w:author="Blacketer, Clair" w:date="2017-12-12T13:55:00Z">
              <w:r>
                <w:rPr>
                  <w:sz w:val="20"/>
                </w:rPr>
                <w:t>LANGUAGE_CONCEPT_ID</w:t>
              </w:r>
            </w:ins>
          </w:p>
        </w:tc>
        <w:tc>
          <w:tcPr>
            <w:tcW w:w="2145" w:type="dxa"/>
          </w:tcPr>
          <w:p w14:paraId="4B35BEEF" w14:textId="575A2A19" w:rsidR="00654F4C" w:rsidRDefault="00654F4C" w:rsidP="00EB79D3">
            <w:pPr>
              <w:keepNext/>
              <w:keepLines/>
              <w:spacing w:after="0" w:line="240" w:lineRule="auto"/>
              <w:rPr>
                <w:ins w:id="315" w:author="Blacketer, Clair" w:date="2017-12-12T13:55:00Z"/>
                <w:sz w:val="20"/>
              </w:rPr>
            </w:pPr>
            <w:ins w:id="316" w:author="Blacketer, Clair" w:date="2017-12-12T13:55:00Z">
              <w:r>
                <w:rPr>
                  <w:sz w:val="20"/>
                </w:rPr>
                <w:t>0</w:t>
              </w:r>
            </w:ins>
          </w:p>
        </w:tc>
        <w:tc>
          <w:tcPr>
            <w:tcW w:w="2040" w:type="dxa"/>
          </w:tcPr>
          <w:p w14:paraId="67EABEE6" w14:textId="184DA62B" w:rsidR="00654F4C" w:rsidRDefault="00654F4C" w:rsidP="00EB79D3">
            <w:pPr>
              <w:keepNext/>
              <w:keepLines/>
              <w:spacing w:after="0" w:line="240" w:lineRule="auto"/>
              <w:rPr>
                <w:ins w:id="317" w:author="Blacketer, Clair" w:date="2017-12-12T13:55:00Z"/>
                <w:sz w:val="20"/>
              </w:rPr>
            </w:pPr>
            <w:ins w:id="318" w:author="Blacketer, Clair" w:date="2017-12-12T13:55:00Z">
              <w:r>
                <w:rPr>
                  <w:sz w:val="20"/>
                </w:rPr>
                <w:t>NULL</w:t>
              </w:r>
            </w:ins>
          </w:p>
        </w:tc>
        <w:tc>
          <w:tcPr>
            <w:tcW w:w="2380" w:type="dxa"/>
          </w:tcPr>
          <w:p w14:paraId="33AA62DC" w14:textId="77777777" w:rsidR="00654F4C" w:rsidRPr="008521DB" w:rsidRDefault="00654F4C" w:rsidP="00EB79D3">
            <w:pPr>
              <w:keepNext/>
              <w:keepLines/>
              <w:spacing w:after="0" w:line="240" w:lineRule="auto"/>
              <w:rPr>
                <w:ins w:id="319" w:author="Blacketer, Clair" w:date="2017-12-12T13:55:00Z"/>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6E307348" w:rsidR="00802454" w:rsidRDefault="00802454" w:rsidP="000E10D2">
      <w:pPr>
        <w:rPr>
          <w:ins w:id="320" w:author="Blacketer, Clair" w:date="2017-12-12T13:56:00Z"/>
        </w:rPr>
      </w:pPr>
    </w:p>
    <w:p w14:paraId="67B86C16" w14:textId="24BD31D6" w:rsidR="00654F4C" w:rsidRDefault="00654F4C" w:rsidP="00654F4C">
      <w:pPr>
        <w:pStyle w:val="Heading2"/>
        <w:rPr>
          <w:ins w:id="321" w:author="Blacketer, Clair" w:date="2017-12-12T13:56:00Z"/>
        </w:rPr>
      </w:pPr>
      <w:ins w:id="322" w:author="Blacketer, Clair" w:date="2017-12-12T13:56:00Z">
        <w:r>
          <w:t>Table Name: NOTE_NLP</w:t>
        </w:r>
      </w:ins>
    </w:p>
    <w:p w14:paraId="29177FBB" w14:textId="09D8EE69" w:rsidR="00654F4C" w:rsidRDefault="00654F4C" w:rsidP="00654F4C">
      <w:pPr>
        <w:keepNext/>
        <w:keepLines/>
        <w:rPr>
          <w:ins w:id="323" w:author="Blacketer, Clair" w:date="2017-12-12T13:56:00Z"/>
        </w:rPr>
      </w:pPr>
      <w:ins w:id="324" w:author="Blacketer, Clair" w:date="2017-12-12T13:56:00Z">
        <w:r>
          <w:t>The NOTE_NLP table encodes all output of NLP on clinical notes. Each row represents a single extracted term from a note</w:t>
        </w:r>
      </w:ins>
    </w:p>
    <w:p w14:paraId="058BE674" w14:textId="77777777" w:rsidR="00654F4C" w:rsidRDefault="00654F4C" w:rsidP="00654F4C">
      <w:pPr>
        <w:rPr>
          <w:ins w:id="325" w:author="Blacketer, Clair" w:date="2017-12-12T13:56:00Z"/>
        </w:rPr>
      </w:pPr>
      <w:proofErr w:type="spellStart"/>
      <w:ins w:id="326" w:author="Blacketer, Clair" w:date="2017-12-12T13:56:00Z">
        <w:r>
          <w:t>Truven</w:t>
        </w:r>
        <w:proofErr w:type="spellEnd"/>
        <w:r>
          <w:t xml:space="preserve"> does not have clear note information so this table will only contain one value representing the fact that no note information will be captured.</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2065"/>
        <w:gridCol w:w="1972"/>
        <w:gridCol w:w="2303"/>
      </w:tblGrid>
      <w:tr w:rsidR="00654F4C" w:rsidRPr="008521DB" w14:paraId="2A908DAA" w14:textId="77777777" w:rsidTr="00F77487">
        <w:trPr>
          <w:cantSplit/>
          <w:tblHeader/>
          <w:ins w:id="327" w:author="Blacketer, Clair" w:date="2017-12-12T13:56:00Z"/>
        </w:trPr>
        <w:tc>
          <w:tcPr>
            <w:tcW w:w="9576" w:type="dxa"/>
            <w:gridSpan w:val="4"/>
            <w:shd w:val="clear" w:color="auto" w:fill="A6A6A6"/>
          </w:tcPr>
          <w:p w14:paraId="6314A87C" w14:textId="242E3A82" w:rsidR="00654F4C" w:rsidRPr="008521DB" w:rsidRDefault="00654F4C" w:rsidP="00F77487">
            <w:pPr>
              <w:keepNext/>
              <w:keepLines/>
              <w:spacing w:after="0" w:line="240" w:lineRule="auto"/>
              <w:rPr>
                <w:ins w:id="328" w:author="Blacketer, Clair" w:date="2017-12-12T13:56:00Z"/>
                <w:b/>
              </w:rPr>
            </w:pPr>
            <w:ins w:id="329" w:author="Blacketer, Clair" w:date="2017-12-12T13:56:00Z">
              <w:r>
                <w:rPr>
                  <w:b/>
                  <w:sz w:val="28"/>
                </w:rPr>
                <w:lastRenderedPageBreak/>
                <w:t>Table 22: NOTE</w:t>
              </w:r>
            </w:ins>
            <w:ins w:id="330" w:author="Blacketer, Clair" w:date="2017-12-12T13:57:00Z">
              <w:r w:rsidR="005663A0">
                <w:rPr>
                  <w:b/>
                  <w:sz w:val="28"/>
                </w:rPr>
                <w:t>_NLP</w:t>
              </w:r>
            </w:ins>
          </w:p>
        </w:tc>
      </w:tr>
      <w:tr w:rsidR="005663A0" w:rsidRPr="008521DB" w14:paraId="47222CB7" w14:textId="77777777" w:rsidTr="00F77487">
        <w:trPr>
          <w:cantSplit/>
          <w:tblHeader/>
          <w:ins w:id="331" w:author="Blacketer, Clair" w:date="2017-12-12T13:56:00Z"/>
        </w:trPr>
        <w:tc>
          <w:tcPr>
            <w:tcW w:w="3011" w:type="dxa"/>
            <w:shd w:val="clear" w:color="auto" w:fill="D9D9D9"/>
          </w:tcPr>
          <w:p w14:paraId="06978CD3" w14:textId="77777777" w:rsidR="00654F4C" w:rsidRPr="008521DB" w:rsidRDefault="00654F4C" w:rsidP="00F77487">
            <w:pPr>
              <w:keepNext/>
              <w:keepLines/>
              <w:spacing w:after="0" w:line="240" w:lineRule="auto"/>
              <w:rPr>
                <w:ins w:id="332" w:author="Blacketer, Clair" w:date="2017-12-12T13:56:00Z"/>
                <w:b/>
              </w:rPr>
            </w:pPr>
            <w:ins w:id="333" w:author="Blacketer, Clair" w:date="2017-12-12T13:56:00Z">
              <w:r w:rsidRPr="008521DB">
                <w:rPr>
                  <w:b/>
                </w:rPr>
                <w:t>Destination Field</w:t>
              </w:r>
            </w:ins>
          </w:p>
        </w:tc>
        <w:tc>
          <w:tcPr>
            <w:tcW w:w="2145" w:type="dxa"/>
            <w:shd w:val="clear" w:color="auto" w:fill="D9D9D9"/>
          </w:tcPr>
          <w:p w14:paraId="7F023ADD" w14:textId="77777777" w:rsidR="00654F4C" w:rsidRPr="008521DB" w:rsidRDefault="00654F4C" w:rsidP="00F77487">
            <w:pPr>
              <w:keepNext/>
              <w:keepLines/>
              <w:spacing w:after="0" w:line="240" w:lineRule="auto"/>
              <w:rPr>
                <w:ins w:id="334" w:author="Blacketer, Clair" w:date="2017-12-12T13:56:00Z"/>
                <w:b/>
              </w:rPr>
            </w:pPr>
            <w:ins w:id="335" w:author="Blacketer, Clair" w:date="2017-12-12T13:56:00Z">
              <w:r w:rsidRPr="008521DB">
                <w:rPr>
                  <w:b/>
                </w:rPr>
                <w:t>Source Field</w:t>
              </w:r>
            </w:ins>
          </w:p>
        </w:tc>
        <w:tc>
          <w:tcPr>
            <w:tcW w:w="2040" w:type="dxa"/>
            <w:shd w:val="clear" w:color="auto" w:fill="D9D9D9"/>
          </w:tcPr>
          <w:p w14:paraId="139923AE" w14:textId="77777777" w:rsidR="00654F4C" w:rsidRPr="008521DB" w:rsidRDefault="00654F4C" w:rsidP="00F77487">
            <w:pPr>
              <w:keepNext/>
              <w:keepLines/>
              <w:spacing w:after="0" w:line="240" w:lineRule="auto"/>
              <w:rPr>
                <w:ins w:id="336" w:author="Blacketer, Clair" w:date="2017-12-12T13:56:00Z"/>
                <w:b/>
              </w:rPr>
            </w:pPr>
            <w:ins w:id="337" w:author="Blacketer, Clair" w:date="2017-12-12T13:56:00Z">
              <w:r w:rsidRPr="008521DB">
                <w:rPr>
                  <w:b/>
                </w:rPr>
                <w:t>Applied Rule</w:t>
              </w:r>
            </w:ins>
          </w:p>
        </w:tc>
        <w:tc>
          <w:tcPr>
            <w:tcW w:w="2380" w:type="dxa"/>
            <w:shd w:val="clear" w:color="auto" w:fill="D9D9D9"/>
          </w:tcPr>
          <w:p w14:paraId="74FA7332" w14:textId="77777777" w:rsidR="00654F4C" w:rsidRPr="008521DB" w:rsidRDefault="00654F4C" w:rsidP="00F77487">
            <w:pPr>
              <w:keepNext/>
              <w:keepLines/>
              <w:spacing w:after="0" w:line="240" w:lineRule="auto"/>
              <w:rPr>
                <w:ins w:id="338" w:author="Blacketer, Clair" w:date="2017-12-12T13:56:00Z"/>
                <w:b/>
              </w:rPr>
            </w:pPr>
            <w:ins w:id="339" w:author="Blacketer, Clair" w:date="2017-12-12T13:56:00Z">
              <w:r w:rsidRPr="008521DB">
                <w:rPr>
                  <w:b/>
                </w:rPr>
                <w:t>Comment</w:t>
              </w:r>
            </w:ins>
          </w:p>
        </w:tc>
      </w:tr>
      <w:tr w:rsidR="005663A0" w:rsidRPr="008521DB" w14:paraId="481A0BBC" w14:textId="77777777" w:rsidTr="00F77487">
        <w:trPr>
          <w:cantSplit/>
          <w:ins w:id="340" w:author="Blacketer, Clair" w:date="2017-12-12T13:57:00Z"/>
        </w:trPr>
        <w:tc>
          <w:tcPr>
            <w:tcW w:w="3011" w:type="dxa"/>
          </w:tcPr>
          <w:p w14:paraId="684FD17D" w14:textId="49BCA80B" w:rsidR="005663A0" w:rsidRDefault="005663A0" w:rsidP="00F77487">
            <w:pPr>
              <w:keepNext/>
              <w:keepLines/>
              <w:spacing w:after="0" w:line="240" w:lineRule="auto"/>
              <w:rPr>
                <w:ins w:id="341" w:author="Blacketer, Clair" w:date="2017-12-12T13:57:00Z"/>
                <w:sz w:val="20"/>
              </w:rPr>
            </w:pPr>
            <w:ins w:id="342" w:author="Blacketer, Clair" w:date="2017-12-12T13:57:00Z">
              <w:r>
                <w:rPr>
                  <w:sz w:val="20"/>
                </w:rPr>
                <w:t>NOTE_NLP_ID</w:t>
              </w:r>
            </w:ins>
          </w:p>
        </w:tc>
        <w:tc>
          <w:tcPr>
            <w:tcW w:w="2145" w:type="dxa"/>
          </w:tcPr>
          <w:p w14:paraId="592489F7" w14:textId="0279C592" w:rsidR="005663A0" w:rsidRDefault="005663A0" w:rsidP="00F77487">
            <w:pPr>
              <w:keepNext/>
              <w:keepLines/>
              <w:spacing w:after="0" w:line="240" w:lineRule="auto"/>
              <w:rPr>
                <w:ins w:id="343" w:author="Blacketer, Clair" w:date="2017-12-12T13:57:00Z"/>
                <w:sz w:val="20"/>
              </w:rPr>
            </w:pPr>
            <w:ins w:id="344" w:author="Blacketer, Clair" w:date="2017-12-12T13:57:00Z">
              <w:r>
                <w:rPr>
                  <w:sz w:val="20"/>
                </w:rPr>
                <w:t>0</w:t>
              </w:r>
            </w:ins>
          </w:p>
        </w:tc>
        <w:tc>
          <w:tcPr>
            <w:tcW w:w="2040" w:type="dxa"/>
          </w:tcPr>
          <w:p w14:paraId="69CDB599" w14:textId="77777777" w:rsidR="005663A0" w:rsidRPr="008521DB" w:rsidRDefault="005663A0" w:rsidP="00F77487">
            <w:pPr>
              <w:keepNext/>
              <w:keepLines/>
              <w:spacing w:after="0" w:line="240" w:lineRule="auto"/>
              <w:rPr>
                <w:ins w:id="345" w:author="Blacketer, Clair" w:date="2017-12-12T13:57:00Z"/>
                <w:sz w:val="20"/>
              </w:rPr>
            </w:pPr>
          </w:p>
        </w:tc>
        <w:tc>
          <w:tcPr>
            <w:tcW w:w="2380" w:type="dxa"/>
          </w:tcPr>
          <w:p w14:paraId="13BCABDD" w14:textId="77777777" w:rsidR="005663A0" w:rsidRPr="008521DB" w:rsidRDefault="005663A0" w:rsidP="00F77487">
            <w:pPr>
              <w:keepNext/>
              <w:keepLines/>
              <w:spacing w:after="0" w:line="240" w:lineRule="auto"/>
              <w:rPr>
                <w:ins w:id="346" w:author="Blacketer, Clair" w:date="2017-12-12T13:57:00Z"/>
                <w:sz w:val="20"/>
              </w:rPr>
            </w:pPr>
          </w:p>
        </w:tc>
      </w:tr>
      <w:tr w:rsidR="005663A0" w:rsidRPr="008521DB" w14:paraId="68C0E78B" w14:textId="77777777" w:rsidTr="00F77487">
        <w:trPr>
          <w:cantSplit/>
          <w:ins w:id="347" w:author="Blacketer, Clair" w:date="2017-12-12T13:56:00Z"/>
        </w:trPr>
        <w:tc>
          <w:tcPr>
            <w:tcW w:w="3011" w:type="dxa"/>
          </w:tcPr>
          <w:p w14:paraId="051A4386" w14:textId="77777777" w:rsidR="00654F4C" w:rsidRPr="003354D3" w:rsidRDefault="00654F4C" w:rsidP="00F77487">
            <w:pPr>
              <w:keepNext/>
              <w:keepLines/>
              <w:spacing w:after="0" w:line="240" w:lineRule="auto"/>
              <w:rPr>
                <w:ins w:id="348" w:author="Blacketer, Clair" w:date="2017-12-12T13:56:00Z"/>
                <w:sz w:val="20"/>
              </w:rPr>
            </w:pPr>
            <w:ins w:id="349" w:author="Blacketer, Clair" w:date="2017-12-12T13:56:00Z">
              <w:r>
                <w:rPr>
                  <w:sz w:val="20"/>
                </w:rPr>
                <w:t>NOTE_ID</w:t>
              </w:r>
            </w:ins>
          </w:p>
        </w:tc>
        <w:tc>
          <w:tcPr>
            <w:tcW w:w="2145" w:type="dxa"/>
          </w:tcPr>
          <w:p w14:paraId="5B9D1364" w14:textId="77777777" w:rsidR="00654F4C" w:rsidRPr="008521DB" w:rsidRDefault="00654F4C" w:rsidP="00F77487">
            <w:pPr>
              <w:keepNext/>
              <w:keepLines/>
              <w:spacing w:after="0" w:line="240" w:lineRule="auto"/>
              <w:rPr>
                <w:ins w:id="350" w:author="Blacketer, Clair" w:date="2017-12-12T13:56:00Z"/>
                <w:sz w:val="20"/>
              </w:rPr>
            </w:pPr>
            <w:ins w:id="351" w:author="Blacketer, Clair" w:date="2017-12-12T13:56:00Z">
              <w:r>
                <w:rPr>
                  <w:sz w:val="20"/>
                </w:rPr>
                <w:t>0</w:t>
              </w:r>
            </w:ins>
          </w:p>
        </w:tc>
        <w:tc>
          <w:tcPr>
            <w:tcW w:w="2040" w:type="dxa"/>
          </w:tcPr>
          <w:p w14:paraId="33FDC782" w14:textId="77777777" w:rsidR="00654F4C" w:rsidRPr="008521DB" w:rsidRDefault="00654F4C" w:rsidP="00F77487">
            <w:pPr>
              <w:keepNext/>
              <w:keepLines/>
              <w:spacing w:after="0" w:line="240" w:lineRule="auto"/>
              <w:rPr>
                <w:ins w:id="352" w:author="Blacketer, Clair" w:date="2017-12-12T13:56:00Z"/>
                <w:sz w:val="20"/>
              </w:rPr>
            </w:pPr>
          </w:p>
        </w:tc>
        <w:tc>
          <w:tcPr>
            <w:tcW w:w="2380" w:type="dxa"/>
          </w:tcPr>
          <w:p w14:paraId="29DB9A73" w14:textId="77777777" w:rsidR="00654F4C" w:rsidRPr="008521DB" w:rsidRDefault="00654F4C" w:rsidP="00F77487">
            <w:pPr>
              <w:keepNext/>
              <w:keepLines/>
              <w:spacing w:after="0" w:line="240" w:lineRule="auto"/>
              <w:rPr>
                <w:ins w:id="353" w:author="Blacketer, Clair" w:date="2017-12-12T13:56:00Z"/>
                <w:sz w:val="20"/>
              </w:rPr>
            </w:pPr>
          </w:p>
        </w:tc>
      </w:tr>
      <w:tr w:rsidR="005663A0" w:rsidRPr="008521DB" w14:paraId="5A142E52" w14:textId="77777777" w:rsidTr="00F77487">
        <w:trPr>
          <w:cantSplit/>
          <w:ins w:id="354" w:author="Blacketer, Clair" w:date="2017-12-12T13:56:00Z"/>
        </w:trPr>
        <w:tc>
          <w:tcPr>
            <w:tcW w:w="3011" w:type="dxa"/>
          </w:tcPr>
          <w:p w14:paraId="4B7FC16C" w14:textId="0AFDB98F" w:rsidR="00654F4C" w:rsidRPr="003354D3" w:rsidRDefault="005663A0" w:rsidP="00F77487">
            <w:pPr>
              <w:keepNext/>
              <w:keepLines/>
              <w:spacing w:after="0" w:line="240" w:lineRule="auto"/>
              <w:rPr>
                <w:ins w:id="355" w:author="Blacketer, Clair" w:date="2017-12-12T13:56:00Z"/>
                <w:sz w:val="20"/>
              </w:rPr>
            </w:pPr>
            <w:ins w:id="356" w:author="Blacketer, Clair" w:date="2017-12-12T13:57:00Z">
              <w:r>
                <w:rPr>
                  <w:sz w:val="20"/>
                </w:rPr>
                <w:t>SECTION_CONCEPT_ID</w:t>
              </w:r>
            </w:ins>
          </w:p>
        </w:tc>
        <w:tc>
          <w:tcPr>
            <w:tcW w:w="2145" w:type="dxa"/>
          </w:tcPr>
          <w:p w14:paraId="7F2C24B9" w14:textId="77777777" w:rsidR="00654F4C" w:rsidRDefault="00654F4C" w:rsidP="00F77487">
            <w:pPr>
              <w:keepNext/>
              <w:keepLines/>
              <w:spacing w:after="0" w:line="240" w:lineRule="auto"/>
              <w:rPr>
                <w:ins w:id="357" w:author="Blacketer, Clair" w:date="2017-12-12T13:56:00Z"/>
                <w:sz w:val="20"/>
              </w:rPr>
            </w:pPr>
            <w:ins w:id="358" w:author="Blacketer, Clair" w:date="2017-12-12T13:56:00Z">
              <w:r>
                <w:rPr>
                  <w:sz w:val="20"/>
                </w:rPr>
                <w:t>0</w:t>
              </w:r>
            </w:ins>
          </w:p>
        </w:tc>
        <w:tc>
          <w:tcPr>
            <w:tcW w:w="2040" w:type="dxa"/>
          </w:tcPr>
          <w:p w14:paraId="5B89BAE7" w14:textId="3AF83E9E" w:rsidR="00654F4C" w:rsidRDefault="005663A0" w:rsidP="00F77487">
            <w:pPr>
              <w:keepNext/>
              <w:keepLines/>
              <w:spacing w:after="0" w:line="240" w:lineRule="auto"/>
              <w:rPr>
                <w:ins w:id="359" w:author="Blacketer, Clair" w:date="2017-12-12T13:56:00Z"/>
                <w:sz w:val="20"/>
              </w:rPr>
            </w:pPr>
            <w:ins w:id="360" w:author="Blacketer, Clair" w:date="2017-12-12T13:57:00Z">
              <w:r>
                <w:rPr>
                  <w:sz w:val="20"/>
                </w:rPr>
                <w:t>NULL</w:t>
              </w:r>
            </w:ins>
          </w:p>
        </w:tc>
        <w:tc>
          <w:tcPr>
            <w:tcW w:w="2380" w:type="dxa"/>
          </w:tcPr>
          <w:p w14:paraId="4DD406C2" w14:textId="77777777" w:rsidR="00654F4C" w:rsidRPr="008521DB" w:rsidRDefault="00654F4C" w:rsidP="00F77487">
            <w:pPr>
              <w:keepNext/>
              <w:keepLines/>
              <w:spacing w:after="0" w:line="240" w:lineRule="auto"/>
              <w:rPr>
                <w:ins w:id="361" w:author="Blacketer, Clair" w:date="2017-12-12T13:56:00Z"/>
                <w:sz w:val="20"/>
              </w:rPr>
            </w:pPr>
          </w:p>
        </w:tc>
      </w:tr>
      <w:tr w:rsidR="005663A0" w:rsidRPr="008521DB" w14:paraId="7C019602" w14:textId="77777777" w:rsidTr="00F77487">
        <w:trPr>
          <w:cantSplit/>
          <w:ins w:id="362" w:author="Blacketer, Clair" w:date="2017-12-12T13:56:00Z"/>
        </w:trPr>
        <w:tc>
          <w:tcPr>
            <w:tcW w:w="3011" w:type="dxa"/>
          </w:tcPr>
          <w:p w14:paraId="5341E491" w14:textId="4EB12205" w:rsidR="00654F4C" w:rsidRPr="003354D3" w:rsidRDefault="005663A0" w:rsidP="00F77487">
            <w:pPr>
              <w:keepNext/>
              <w:keepLines/>
              <w:spacing w:after="0" w:line="240" w:lineRule="auto"/>
              <w:rPr>
                <w:ins w:id="363" w:author="Blacketer, Clair" w:date="2017-12-12T13:56:00Z"/>
                <w:sz w:val="20"/>
              </w:rPr>
            </w:pPr>
            <w:ins w:id="364" w:author="Blacketer, Clair" w:date="2017-12-12T13:58:00Z">
              <w:r>
                <w:rPr>
                  <w:sz w:val="20"/>
                </w:rPr>
                <w:t>SNIPPET</w:t>
              </w:r>
            </w:ins>
          </w:p>
        </w:tc>
        <w:tc>
          <w:tcPr>
            <w:tcW w:w="2145" w:type="dxa"/>
          </w:tcPr>
          <w:p w14:paraId="21EA7448" w14:textId="629B8AD9" w:rsidR="00654F4C" w:rsidRDefault="005663A0" w:rsidP="00F77487">
            <w:pPr>
              <w:keepNext/>
              <w:keepLines/>
              <w:spacing w:after="0" w:line="240" w:lineRule="auto"/>
              <w:rPr>
                <w:ins w:id="365" w:author="Blacketer, Clair" w:date="2017-12-12T13:56:00Z"/>
                <w:sz w:val="20"/>
              </w:rPr>
            </w:pPr>
            <w:ins w:id="366" w:author="Blacketer, Clair" w:date="2017-12-12T13:58:00Z">
              <w:r>
                <w:rPr>
                  <w:sz w:val="20"/>
                </w:rPr>
                <w:t>-</w:t>
              </w:r>
            </w:ins>
          </w:p>
        </w:tc>
        <w:tc>
          <w:tcPr>
            <w:tcW w:w="2040" w:type="dxa"/>
          </w:tcPr>
          <w:p w14:paraId="3A7BAD52" w14:textId="7D397314" w:rsidR="00654F4C" w:rsidRDefault="005663A0" w:rsidP="00F77487">
            <w:pPr>
              <w:keepNext/>
              <w:keepLines/>
              <w:spacing w:after="0" w:line="240" w:lineRule="auto"/>
              <w:rPr>
                <w:ins w:id="367" w:author="Blacketer, Clair" w:date="2017-12-12T13:56:00Z"/>
                <w:sz w:val="20"/>
              </w:rPr>
            </w:pPr>
            <w:ins w:id="368" w:author="Blacketer, Clair" w:date="2017-12-12T13:58:00Z">
              <w:r>
                <w:rPr>
                  <w:sz w:val="20"/>
                </w:rPr>
                <w:t>NULL</w:t>
              </w:r>
            </w:ins>
          </w:p>
        </w:tc>
        <w:tc>
          <w:tcPr>
            <w:tcW w:w="2380" w:type="dxa"/>
          </w:tcPr>
          <w:p w14:paraId="35B50159" w14:textId="77777777" w:rsidR="00654F4C" w:rsidRPr="008521DB" w:rsidRDefault="00654F4C" w:rsidP="00F77487">
            <w:pPr>
              <w:keepNext/>
              <w:keepLines/>
              <w:spacing w:after="0" w:line="240" w:lineRule="auto"/>
              <w:rPr>
                <w:ins w:id="369" w:author="Blacketer, Clair" w:date="2017-12-12T13:56:00Z"/>
                <w:sz w:val="20"/>
              </w:rPr>
            </w:pPr>
          </w:p>
        </w:tc>
      </w:tr>
      <w:tr w:rsidR="005663A0" w:rsidRPr="008521DB" w14:paraId="4D82CDB3" w14:textId="77777777" w:rsidTr="00F77487">
        <w:trPr>
          <w:cantSplit/>
          <w:ins w:id="370" w:author="Blacketer, Clair" w:date="2017-12-12T13:56:00Z"/>
        </w:trPr>
        <w:tc>
          <w:tcPr>
            <w:tcW w:w="3011" w:type="dxa"/>
          </w:tcPr>
          <w:p w14:paraId="63E4D365" w14:textId="3AC163FB" w:rsidR="00654F4C" w:rsidRPr="003354D3" w:rsidRDefault="005663A0" w:rsidP="00F77487">
            <w:pPr>
              <w:keepNext/>
              <w:keepLines/>
              <w:spacing w:after="0" w:line="240" w:lineRule="auto"/>
              <w:rPr>
                <w:ins w:id="371" w:author="Blacketer, Clair" w:date="2017-12-12T13:56:00Z"/>
                <w:sz w:val="20"/>
              </w:rPr>
            </w:pPr>
            <w:ins w:id="372" w:author="Blacketer, Clair" w:date="2017-12-12T13:58:00Z">
              <w:r>
                <w:rPr>
                  <w:sz w:val="20"/>
                </w:rPr>
                <w:t>OFFSET</w:t>
              </w:r>
            </w:ins>
          </w:p>
        </w:tc>
        <w:tc>
          <w:tcPr>
            <w:tcW w:w="2145" w:type="dxa"/>
          </w:tcPr>
          <w:p w14:paraId="5C8EAF84" w14:textId="586CF0B8" w:rsidR="00654F4C" w:rsidRDefault="005663A0" w:rsidP="00F77487">
            <w:pPr>
              <w:keepNext/>
              <w:keepLines/>
              <w:spacing w:after="0" w:line="240" w:lineRule="auto"/>
              <w:rPr>
                <w:ins w:id="373" w:author="Blacketer, Clair" w:date="2017-12-12T13:56:00Z"/>
                <w:sz w:val="20"/>
              </w:rPr>
            </w:pPr>
            <w:ins w:id="374" w:author="Blacketer, Clair" w:date="2017-12-12T13:58:00Z">
              <w:r>
                <w:rPr>
                  <w:sz w:val="20"/>
                </w:rPr>
                <w:t>-</w:t>
              </w:r>
            </w:ins>
          </w:p>
        </w:tc>
        <w:tc>
          <w:tcPr>
            <w:tcW w:w="2040" w:type="dxa"/>
          </w:tcPr>
          <w:p w14:paraId="68F05562" w14:textId="240B17A5" w:rsidR="00654F4C" w:rsidRDefault="005663A0" w:rsidP="00F77487">
            <w:pPr>
              <w:keepNext/>
              <w:keepLines/>
              <w:spacing w:after="0" w:line="240" w:lineRule="auto"/>
              <w:rPr>
                <w:ins w:id="375" w:author="Blacketer, Clair" w:date="2017-12-12T13:56:00Z"/>
                <w:sz w:val="20"/>
              </w:rPr>
            </w:pPr>
            <w:ins w:id="376" w:author="Blacketer, Clair" w:date="2017-12-12T13:58:00Z">
              <w:r>
                <w:rPr>
                  <w:sz w:val="20"/>
                </w:rPr>
                <w:t>NULL</w:t>
              </w:r>
            </w:ins>
          </w:p>
        </w:tc>
        <w:tc>
          <w:tcPr>
            <w:tcW w:w="2380" w:type="dxa"/>
          </w:tcPr>
          <w:p w14:paraId="67088929" w14:textId="77777777" w:rsidR="00654F4C" w:rsidRPr="008521DB" w:rsidRDefault="00654F4C" w:rsidP="00F77487">
            <w:pPr>
              <w:keepNext/>
              <w:keepLines/>
              <w:spacing w:after="0" w:line="240" w:lineRule="auto"/>
              <w:rPr>
                <w:ins w:id="377" w:author="Blacketer, Clair" w:date="2017-12-12T13:56:00Z"/>
                <w:sz w:val="20"/>
              </w:rPr>
            </w:pPr>
          </w:p>
        </w:tc>
      </w:tr>
      <w:tr w:rsidR="005663A0" w:rsidRPr="008521DB" w14:paraId="0A11FC9D" w14:textId="77777777" w:rsidTr="00F77487">
        <w:trPr>
          <w:cantSplit/>
          <w:ins w:id="378" w:author="Blacketer, Clair" w:date="2017-12-12T13:56:00Z"/>
        </w:trPr>
        <w:tc>
          <w:tcPr>
            <w:tcW w:w="3011" w:type="dxa"/>
          </w:tcPr>
          <w:p w14:paraId="2E1A23C5" w14:textId="61A2F0FB" w:rsidR="00654F4C" w:rsidRPr="003354D3" w:rsidRDefault="005663A0" w:rsidP="00F77487">
            <w:pPr>
              <w:keepNext/>
              <w:keepLines/>
              <w:spacing w:after="0" w:line="240" w:lineRule="auto"/>
              <w:rPr>
                <w:ins w:id="379" w:author="Blacketer, Clair" w:date="2017-12-12T13:56:00Z"/>
                <w:sz w:val="20"/>
              </w:rPr>
            </w:pPr>
            <w:ins w:id="380" w:author="Blacketer, Clair" w:date="2017-12-12T13:58:00Z">
              <w:r>
                <w:rPr>
                  <w:sz w:val="20"/>
                </w:rPr>
                <w:t>LEXICAL_VARIANT</w:t>
              </w:r>
            </w:ins>
          </w:p>
        </w:tc>
        <w:tc>
          <w:tcPr>
            <w:tcW w:w="2145" w:type="dxa"/>
          </w:tcPr>
          <w:p w14:paraId="3BDB0AF1" w14:textId="0D6F35C1" w:rsidR="00654F4C" w:rsidRDefault="005663A0" w:rsidP="00F77487">
            <w:pPr>
              <w:keepNext/>
              <w:keepLines/>
              <w:spacing w:after="0" w:line="240" w:lineRule="auto"/>
              <w:rPr>
                <w:ins w:id="381" w:author="Blacketer, Clair" w:date="2017-12-12T13:56:00Z"/>
                <w:sz w:val="20"/>
              </w:rPr>
            </w:pPr>
            <w:ins w:id="382" w:author="Blacketer, Clair" w:date="2017-12-12T13:58:00Z">
              <w:r>
                <w:rPr>
                  <w:sz w:val="20"/>
                </w:rPr>
                <w:t>-</w:t>
              </w:r>
            </w:ins>
          </w:p>
        </w:tc>
        <w:tc>
          <w:tcPr>
            <w:tcW w:w="2040" w:type="dxa"/>
          </w:tcPr>
          <w:p w14:paraId="5D3F993D" w14:textId="77BFE161" w:rsidR="00654F4C" w:rsidRDefault="005663A0" w:rsidP="00F77487">
            <w:pPr>
              <w:keepNext/>
              <w:keepLines/>
              <w:spacing w:after="0" w:line="240" w:lineRule="auto"/>
              <w:rPr>
                <w:ins w:id="383" w:author="Blacketer, Clair" w:date="2017-12-12T13:56:00Z"/>
                <w:sz w:val="20"/>
              </w:rPr>
            </w:pPr>
            <w:ins w:id="384" w:author="Blacketer, Clair" w:date="2017-12-12T13:58:00Z">
              <w:r>
                <w:rPr>
                  <w:sz w:val="20"/>
                </w:rPr>
                <w:t>NULL</w:t>
              </w:r>
            </w:ins>
          </w:p>
        </w:tc>
        <w:tc>
          <w:tcPr>
            <w:tcW w:w="2380" w:type="dxa"/>
          </w:tcPr>
          <w:p w14:paraId="6BE6A342" w14:textId="77777777" w:rsidR="00654F4C" w:rsidRPr="008521DB" w:rsidRDefault="00654F4C" w:rsidP="00F77487">
            <w:pPr>
              <w:keepNext/>
              <w:keepLines/>
              <w:spacing w:after="0" w:line="240" w:lineRule="auto"/>
              <w:rPr>
                <w:ins w:id="385" w:author="Blacketer, Clair" w:date="2017-12-12T13:56:00Z"/>
                <w:sz w:val="20"/>
              </w:rPr>
            </w:pPr>
          </w:p>
        </w:tc>
      </w:tr>
      <w:tr w:rsidR="005663A0" w:rsidRPr="008521DB" w14:paraId="238BEFEA" w14:textId="77777777" w:rsidTr="00F77487">
        <w:trPr>
          <w:cantSplit/>
          <w:ins w:id="386" w:author="Blacketer, Clair" w:date="2017-12-12T13:56:00Z"/>
        </w:trPr>
        <w:tc>
          <w:tcPr>
            <w:tcW w:w="3011" w:type="dxa"/>
          </w:tcPr>
          <w:p w14:paraId="6F14BA38" w14:textId="7799A527" w:rsidR="00654F4C" w:rsidRDefault="005663A0" w:rsidP="00F77487">
            <w:pPr>
              <w:keepNext/>
              <w:keepLines/>
              <w:spacing w:after="0" w:line="240" w:lineRule="auto"/>
              <w:rPr>
                <w:ins w:id="387" w:author="Blacketer, Clair" w:date="2017-12-12T13:56:00Z"/>
                <w:sz w:val="20"/>
              </w:rPr>
            </w:pPr>
            <w:ins w:id="388" w:author="Blacketer, Clair" w:date="2017-12-12T13:58:00Z">
              <w:r>
                <w:rPr>
                  <w:sz w:val="20"/>
                </w:rPr>
                <w:t>NOTE_NLP_CONCEPT_ID</w:t>
              </w:r>
            </w:ins>
          </w:p>
        </w:tc>
        <w:tc>
          <w:tcPr>
            <w:tcW w:w="2145" w:type="dxa"/>
          </w:tcPr>
          <w:p w14:paraId="0938F67A" w14:textId="2A5367BE" w:rsidR="00654F4C" w:rsidRDefault="005663A0" w:rsidP="00F77487">
            <w:pPr>
              <w:keepNext/>
              <w:keepLines/>
              <w:spacing w:after="0" w:line="240" w:lineRule="auto"/>
              <w:rPr>
                <w:ins w:id="389" w:author="Blacketer, Clair" w:date="2017-12-12T13:56:00Z"/>
                <w:sz w:val="20"/>
              </w:rPr>
            </w:pPr>
            <w:ins w:id="390" w:author="Blacketer, Clair" w:date="2017-12-12T13:58:00Z">
              <w:r>
                <w:rPr>
                  <w:sz w:val="20"/>
                </w:rPr>
                <w:t>0</w:t>
              </w:r>
            </w:ins>
          </w:p>
        </w:tc>
        <w:tc>
          <w:tcPr>
            <w:tcW w:w="2040" w:type="dxa"/>
          </w:tcPr>
          <w:p w14:paraId="69544ACF" w14:textId="7BA031AF" w:rsidR="00654F4C" w:rsidRDefault="005663A0" w:rsidP="00F77487">
            <w:pPr>
              <w:keepNext/>
              <w:keepLines/>
              <w:spacing w:after="0" w:line="240" w:lineRule="auto"/>
              <w:rPr>
                <w:ins w:id="391" w:author="Blacketer, Clair" w:date="2017-12-12T13:56:00Z"/>
                <w:sz w:val="20"/>
              </w:rPr>
            </w:pPr>
            <w:ins w:id="392" w:author="Blacketer, Clair" w:date="2017-12-12T13:58:00Z">
              <w:r>
                <w:rPr>
                  <w:sz w:val="20"/>
                </w:rPr>
                <w:t>NULL</w:t>
              </w:r>
            </w:ins>
          </w:p>
        </w:tc>
        <w:tc>
          <w:tcPr>
            <w:tcW w:w="2380" w:type="dxa"/>
          </w:tcPr>
          <w:p w14:paraId="61C6D2A5" w14:textId="77777777" w:rsidR="00654F4C" w:rsidRPr="008521DB" w:rsidRDefault="00654F4C" w:rsidP="00F77487">
            <w:pPr>
              <w:keepNext/>
              <w:keepLines/>
              <w:spacing w:after="0" w:line="240" w:lineRule="auto"/>
              <w:rPr>
                <w:ins w:id="393" w:author="Blacketer, Clair" w:date="2017-12-12T13:56:00Z"/>
                <w:sz w:val="20"/>
              </w:rPr>
            </w:pPr>
          </w:p>
        </w:tc>
      </w:tr>
      <w:tr w:rsidR="00654F4C" w:rsidRPr="008521DB" w14:paraId="73526684" w14:textId="77777777" w:rsidTr="00F77487">
        <w:trPr>
          <w:cantSplit/>
          <w:ins w:id="394" w:author="Blacketer, Clair" w:date="2017-12-12T13:56:00Z"/>
        </w:trPr>
        <w:tc>
          <w:tcPr>
            <w:tcW w:w="3011" w:type="dxa"/>
          </w:tcPr>
          <w:p w14:paraId="4A7FB408" w14:textId="22F9D31D" w:rsidR="00654F4C" w:rsidRDefault="005663A0" w:rsidP="00F77487">
            <w:pPr>
              <w:keepNext/>
              <w:keepLines/>
              <w:spacing w:after="0" w:line="240" w:lineRule="auto"/>
              <w:rPr>
                <w:ins w:id="395" w:author="Blacketer, Clair" w:date="2017-12-12T13:56:00Z"/>
                <w:sz w:val="20"/>
              </w:rPr>
            </w:pPr>
            <w:ins w:id="396" w:author="Blacketer, Clair" w:date="2017-12-12T13:58:00Z">
              <w:r>
                <w:rPr>
                  <w:sz w:val="20"/>
                </w:rPr>
                <w:t>NOTE_NLP_SOURCE_CONCEPT_ID</w:t>
              </w:r>
            </w:ins>
          </w:p>
        </w:tc>
        <w:tc>
          <w:tcPr>
            <w:tcW w:w="2145" w:type="dxa"/>
          </w:tcPr>
          <w:p w14:paraId="202A7073" w14:textId="5509C70A" w:rsidR="00654F4C" w:rsidRDefault="005663A0" w:rsidP="00F77487">
            <w:pPr>
              <w:keepNext/>
              <w:keepLines/>
              <w:spacing w:after="0" w:line="240" w:lineRule="auto"/>
              <w:rPr>
                <w:ins w:id="397" w:author="Blacketer, Clair" w:date="2017-12-12T13:56:00Z"/>
                <w:sz w:val="20"/>
              </w:rPr>
            </w:pPr>
            <w:ins w:id="398" w:author="Blacketer, Clair" w:date="2017-12-12T13:58:00Z">
              <w:r>
                <w:rPr>
                  <w:sz w:val="20"/>
                </w:rPr>
                <w:t>0</w:t>
              </w:r>
            </w:ins>
          </w:p>
        </w:tc>
        <w:tc>
          <w:tcPr>
            <w:tcW w:w="2040" w:type="dxa"/>
          </w:tcPr>
          <w:p w14:paraId="1728A194" w14:textId="29AA2EA0" w:rsidR="00654F4C" w:rsidRDefault="005663A0" w:rsidP="00F77487">
            <w:pPr>
              <w:keepNext/>
              <w:keepLines/>
              <w:spacing w:after="0" w:line="240" w:lineRule="auto"/>
              <w:rPr>
                <w:ins w:id="399" w:author="Blacketer, Clair" w:date="2017-12-12T13:56:00Z"/>
                <w:sz w:val="20"/>
              </w:rPr>
            </w:pPr>
            <w:ins w:id="400" w:author="Blacketer, Clair" w:date="2017-12-12T13:58:00Z">
              <w:r>
                <w:rPr>
                  <w:sz w:val="20"/>
                </w:rPr>
                <w:t>NULL</w:t>
              </w:r>
            </w:ins>
          </w:p>
        </w:tc>
        <w:tc>
          <w:tcPr>
            <w:tcW w:w="2380" w:type="dxa"/>
          </w:tcPr>
          <w:p w14:paraId="0CCB6E48" w14:textId="77777777" w:rsidR="00654F4C" w:rsidRPr="008521DB" w:rsidRDefault="00654F4C" w:rsidP="00F77487">
            <w:pPr>
              <w:keepNext/>
              <w:keepLines/>
              <w:spacing w:after="0" w:line="240" w:lineRule="auto"/>
              <w:rPr>
                <w:ins w:id="401" w:author="Blacketer, Clair" w:date="2017-12-12T13:56:00Z"/>
                <w:sz w:val="20"/>
              </w:rPr>
            </w:pPr>
          </w:p>
        </w:tc>
      </w:tr>
      <w:tr w:rsidR="005663A0" w:rsidRPr="008521DB" w14:paraId="6D1C8D8E" w14:textId="77777777" w:rsidTr="00F77487">
        <w:trPr>
          <w:cantSplit/>
          <w:ins w:id="402" w:author="Blacketer, Clair" w:date="2017-12-12T13:56:00Z"/>
        </w:trPr>
        <w:tc>
          <w:tcPr>
            <w:tcW w:w="3011" w:type="dxa"/>
          </w:tcPr>
          <w:p w14:paraId="3B33D628" w14:textId="6C07CEB6" w:rsidR="00654F4C" w:rsidRPr="003354D3" w:rsidRDefault="005663A0" w:rsidP="00F77487">
            <w:pPr>
              <w:keepNext/>
              <w:keepLines/>
              <w:spacing w:after="0" w:line="240" w:lineRule="auto"/>
              <w:rPr>
                <w:ins w:id="403" w:author="Blacketer, Clair" w:date="2017-12-12T13:56:00Z"/>
                <w:sz w:val="20"/>
              </w:rPr>
            </w:pPr>
            <w:ins w:id="404" w:author="Blacketer, Clair" w:date="2017-12-12T13:58:00Z">
              <w:r>
                <w:rPr>
                  <w:sz w:val="20"/>
                </w:rPr>
                <w:t>NLP_SYSTEM</w:t>
              </w:r>
            </w:ins>
          </w:p>
        </w:tc>
        <w:tc>
          <w:tcPr>
            <w:tcW w:w="2145" w:type="dxa"/>
          </w:tcPr>
          <w:p w14:paraId="4EAB8E47" w14:textId="1509B23F" w:rsidR="00654F4C" w:rsidRDefault="005663A0" w:rsidP="00F77487">
            <w:pPr>
              <w:keepNext/>
              <w:keepLines/>
              <w:spacing w:after="0" w:line="240" w:lineRule="auto"/>
              <w:rPr>
                <w:ins w:id="405" w:author="Blacketer, Clair" w:date="2017-12-12T13:56:00Z"/>
                <w:sz w:val="20"/>
              </w:rPr>
            </w:pPr>
            <w:ins w:id="406" w:author="Blacketer, Clair" w:date="2017-12-12T13:58:00Z">
              <w:r>
                <w:rPr>
                  <w:sz w:val="20"/>
                </w:rPr>
                <w:t>-</w:t>
              </w:r>
            </w:ins>
          </w:p>
        </w:tc>
        <w:tc>
          <w:tcPr>
            <w:tcW w:w="2040" w:type="dxa"/>
          </w:tcPr>
          <w:p w14:paraId="267E1A27" w14:textId="07259460" w:rsidR="00654F4C" w:rsidRDefault="005663A0" w:rsidP="00F77487">
            <w:pPr>
              <w:keepNext/>
              <w:keepLines/>
              <w:spacing w:after="0" w:line="240" w:lineRule="auto"/>
              <w:rPr>
                <w:ins w:id="407" w:author="Blacketer, Clair" w:date="2017-12-12T13:56:00Z"/>
                <w:sz w:val="20"/>
              </w:rPr>
            </w:pPr>
            <w:ins w:id="408" w:author="Blacketer, Clair" w:date="2017-12-12T13:59:00Z">
              <w:r>
                <w:rPr>
                  <w:sz w:val="20"/>
                </w:rPr>
                <w:t>NULL</w:t>
              </w:r>
            </w:ins>
          </w:p>
        </w:tc>
        <w:tc>
          <w:tcPr>
            <w:tcW w:w="2380" w:type="dxa"/>
          </w:tcPr>
          <w:p w14:paraId="4EBE1445" w14:textId="77777777" w:rsidR="00654F4C" w:rsidRPr="008521DB" w:rsidRDefault="00654F4C" w:rsidP="00F77487">
            <w:pPr>
              <w:keepNext/>
              <w:keepLines/>
              <w:spacing w:after="0" w:line="240" w:lineRule="auto"/>
              <w:rPr>
                <w:ins w:id="409" w:author="Blacketer, Clair" w:date="2017-12-12T13:56:00Z"/>
                <w:sz w:val="20"/>
              </w:rPr>
            </w:pPr>
          </w:p>
        </w:tc>
      </w:tr>
      <w:tr w:rsidR="00654F4C" w:rsidRPr="008521DB" w14:paraId="214025F9" w14:textId="77777777" w:rsidTr="00F77487">
        <w:trPr>
          <w:cantSplit/>
          <w:ins w:id="410" w:author="Blacketer, Clair" w:date="2017-12-12T13:56:00Z"/>
        </w:trPr>
        <w:tc>
          <w:tcPr>
            <w:tcW w:w="3011" w:type="dxa"/>
          </w:tcPr>
          <w:p w14:paraId="7B6F6F67" w14:textId="454E3875" w:rsidR="00654F4C" w:rsidRDefault="005663A0" w:rsidP="00F77487">
            <w:pPr>
              <w:keepNext/>
              <w:keepLines/>
              <w:spacing w:after="0" w:line="240" w:lineRule="auto"/>
              <w:rPr>
                <w:ins w:id="411" w:author="Blacketer, Clair" w:date="2017-12-12T13:56:00Z"/>
                <w:sz w:val="20"/>
              </w:rPr>
            </w:pPr>
            <w:ins w:id="412" w:author="Blacketer, Clair" w:date="2017-12-12T13:59:00Z">
              <w:r>
                <w:rPr>
                  <w:sz w:val="20"/>
                </w:rPr>
                <w:t>NLP_DATE</w:t>
              </w:r>
            </w:ins>
          </w:p>
        </w:tc>
        <w:tc>
          <w:tcPr>
            <w:tcW w:w="2145" w:type="dxa"/>
          </w:tcPr>
          <w:p w14:paraId="7D11B521" w14:textId="02FE90CC" w:rsidR="00654F4C" w:rsidRDefault="005663A0" w:rsidP="00F77487">
            <w:pPr>
              <w:keepNext/>
              <w:keepLines/>
              <w:spacing w:after="0" w:line="240" w:lineRule="auto"/>
              <w:rPr>
                <w:ins w:id="413" w:author="Blacketer, Clair" w:date="2017-12-12T13:56:00Z"/>
                <w:sz w:val="20"/>
              </w:rPr>
            </w:pPr>
            <w:ins w:id="414" w:author="Blacketer, Clair" w:date="2017-12-12T13:59:00Z">
              <w:r>
                <w:rPr>
                  <w:sz w:val="20"/>
                </w:rPr>
                <w:t>-</w:t>
              </w:r>
            </w:ins>
          </w:p>
        </w:tc>
        <w:tc>
          <w:tcPr>
            <w:tcW w:w="2040" w:type="dxa"/>
          </w:tcPr>
          <w:p w14:paraId="2B5EB6CA" w14:textId="5ADCBDE2" w:rsidR="00654F4C" w:rsidRDefault="005663A0" w:rsidP="00F77487">
            <w:pPr>
              <w:keepNext/>
              <w:keepLines/>
              <w:spacing w:after="0" w:line="240" w:lineRule="auto"/>
              <w:rPr>
                <w:ins w:id="415" w:author="Blacketer, Clair" w:date="2017-12-12T13:56:00Z"/>
                <w:sz w:val="20"/>
              </w:rPr>
            </w:pPr>
            <w:ins w:id="416" w:author="Blacketer, Clair" w:date="2017-12-12T13:59:00Z">
              <w:r>
                <w:rPr>
                  <w:sz w:val="20"/>
                </w:rPr>
                <w:t>NULL</w:t>
              </w:r>
            </w:ins>
          </w:p>
        </w:tc>
        <w:tc>
          <w:tcPr>
            <w:tcW w:w="2380" w:type="dxa"/>
          </w:tcPr>
          <w:p w14:paraId="6B972A56" w14:textId="77777777" w:rsidR="00654F4C" w:rsidRPr="008521DB" w:rsidRDefault="00654F4C" w:rsidP="00F77487">
            <w:pPr>
              <w:keepNext/>
              <w:keepLines/>
              <w:spacing w:after="0" w:line="240" w:lineRule="auto"/>
              <w:rPr>
                <w:ins w:id="417" w:author="Blacketer, Clair" w:date="2017-12-12T13:56:00Z"/>
                <w:sz w:val="20"/>
              </w:rPr>
            </w:pPr>
          </w:p>
        </w:tc>
      </w:tr>
      <w:tr w:rsidR="00654F4C" w:rsidRPr="008521DB" w14:paraId="2ECABA80" w14:textId="77777777" w:rsidTr="00F77487">
        <w:trPr>
          <w:cantSplit/>
          <w:ins w:id="418" w:author="Blacketer, Clair" w:date="2017-12-12T13:56:00Z"/>
        </w:trPr>
        <w:tc>
          <w:tcPr>
            <w:tcW w:w="3011" w:type="dxa"/>
          </w:tcPr>
          <w:p w14:paraId="34FD7755" w14:textId="7ED8286B" w:rsidR="00654F4C" w:rsidRDefault="005663A0" w:rsidP="00F77487">
            <w:pPr>
              <w:keepNext/>
              <w:keepLines/>
              <w:spacing w:after="0" w:line="240" w:lineRule="auto"/>
              <w:rPr>
                <w:ins w:id="419" w:author="Blacketer, Clair" w:date="2017-12-12T13:56:00Z"/>
                <w:sz w:val="20"/>
              </w:rPr>
            </w:pPr>
            <w:ins w:id="420" w:author="Blacketer, Clair" w:date="2017-12-12T13:59:00Z">
              <w:r>
                <w:rPr>
                  <w:sz w:val="20"/>
                </w:rPr>
                <w:t>NLP_DATETIME</w:t>
              </w:r>
            </w:ins>
          </w:p>
        </w:tc>
        <w:tc>
          <w:tcPr>
            <w:tcW w:w="2145" w:type="dxa"/>
          </w:tcPr>
          <w:p w14:paraId="7AD7C25B" w14:textId="1B311F04" w:rsidR="00654F4C" w:rsidRDefault="005663A0" w:rsidP="00F77487">
            <w:pPr>
              <w:keepNext/>
              <w:keepLines/>
              <w:spacing w:after="0" w:line="240" w:lineRule="auto"/>
              <w:rPr>
                <w:ins w:id="421" w:author="Blacketer, Clair" w:date="2017-12-12T13:56:00Z"/>
                <w:sz w:val="20"/>
              </w:rPr>
            </w:pPr>
            <w:ins w:id="422" w:author="Blacketer, Clair" w:date="2017-12-12T13:59:00Z">
              <w:r>
                <w:rPr>
                  <w:sz w:val="20"/>
                </w:rPr>
                <w:t>-</w:t>
              </w:r>
            </w:ins>
          </w:p>
        </w:tc>
        <w:tc>
          <w:tcPr>
            <w:tcW w:w="2040" w:type="dxa"/>
          </w:tcPr>
          <w:p w14:paraId="42480C07" w14:textId="13416099" w:rsidR="00654F4C" w:rsidRDefault="005663A0" w:rsidP="00F77487">
            <w:pPr>
              <w:keepNext/>
              <w:keepLines/>
              <w:spacing w:after="0" w:line="240" w:lineRule="auto"/>
              <w:rPr>
                <w:ins w:id="423" w:author="Blacketer, Clair" w:date="2017-12-12T13:56:00Z"/>
                <w:sz w:val="20"/>
              </w:rPr>
            </w:pPr>
            <w:ins w:id="424" w:author="Blacketer, Clair" w:date="2017-12-12T13:59:00Z">
              <w:r>
                <w:rPr>
                  <w:sz w:val="20"/>
                </w:rPr>
                <w:t>NULL</w:t>
              </w:r>
            </w:ins>
          </w:p>
        </w:tc>
        <w:tc>
          <w:tcPr>
            <w:tcW w:w="2380" w:type="dxa"/>
          </w:tcPr>
          <w:p w14:paraId="610242D4" w14:textId="77777777" w:rsidR="00654F4C" w:rsidRPr="008521DB" w:rsidRDefault="00654F4C" w:rsidP="00F77487">
            <w:pPr>
              <w:keepNext/>
              <w:keepLines/>
              <w:spacing w:after="0" w:line="240" w:lineRule="auto"/>
              <w:rPr>
                <w:ins w:id="425" w:author="Blacketer, Clair" w:date="2017-12-12T13:56:00Z"/>
                <w:sz w:val="20"/>
              </w:rPr>
            </w:pPr>
          </w:p>
        </w:tc>
      </w:tr>
      <w:tr w:rsidR="005663A0" w:rsidRPr="008521DB" w14:paraId="7261A4BD" w14:textId="77777777" w:rsidTr="00F77487">
        <w:trPr>
          <w:cantSplit/>
          <w:ins w:id="426" w:author="Blacketer, Clair" w:date="2017-12-12T13:56:00Z"/>
        </w:trPr>
        <w:tc>
          <w:tcPr>
            <w:tcW w:w="3011" w:type="dxa"/>
          </w:tcPr>
          <w:p w14:paraId="3261812A" w14:textId="0D1F1D59" w:rsidR="00654F4C" w:rsidRDefault="005663A0" w:rsidP="00F77487">
            <w:pPr>
              <w:keepNext/>
              <w:keepLines/>
              <w:spacing w:after="0" w:line="240" w:lineRule="auto"/>
              <w:rPr>
                <w:ins w:id="427" w:author="Blacketer, Clair" w:date="2017-12-12T13:56:00Z"/>
                <w:sz w:val="20"/>
              </w:rPr>
            </w:pPr>
            <w:ins w:id="428" w:author="Blacketer, Clair" w:date="2017-12-12T13:59:00Z">
              <w:r>
                <w:rPr>
                  <w:sz w:val="20"/>
                </w:rPr>
                <w:t>TERM_EXISTS</w:t>
              </w:r>
            </w:ins>
          </w:p>
        </w:tc>
        <w:tc>
          <w:tcPr>
            <w:tcW w:w="2145" w:type="dxa"/>
          </w:tcPr>
          <w:p w14:paraId="61A4F8BB" w14:textId="78BDF4B5" w:rsidR="00654F4C" w:rsidRDefault="005663A0" w:rsidP="00F77487">
            <w:pPr>
              <w:keepNext/>
              <w:keepLines/>
              <w:spacing w:after="0" w:line="240" w:lineRule="auto"/>
              <w:rPr>
                <w:ins w:id="429" w:author="Blacketer, Clair" w:date="2017-12-12T13:56:00Z"/>
                <w:sz w:val="20"/>
              </w:rPr>
            </w:pPr>
            <w:ins w:id="430" w:author="Blacketer, Clair" w:date="2017-12-12T13:59:00Z">
              <w:r>
                <w:rPr>
                  <w:sz w:val="20"/>
                </w:rPr>
                <w:t>-</w:t>
              </w:r>
            </w:ins>
          </w:p>
        </w:tc>
        <w:tc>
          <w:tcPr>
            <w:tcW w:w="2040" w:type="dxa"/>
          </w:tcPr>
          <w:p w14:paraId="10E6FAEC" w14:textId="24050B29" w:rsidR="00654F4C" w:rsidRDefault="005663A0" w:rsidP="00F77487">
            <w:pPr>
              <w:keepNext/>
              <w:keepLines/>
              <w:spacing w:after="0" w:line="240" w:lineRule="auto"/>
              <w:rPr>
                <w:ins w:id="431" w:author="Blacketer, Clair" w:date="2017-12-12T13:56:00Z"/>
                <w:sz w:val="20"/>
              </w:rPr>
            </w:pPr>
            <w:ins w:id="432" w:author="Blacketer, Clair" w:date="2017-12-12T13:59:00Z">
              <w:r>
                <w:rPr>
                  <w:sz w:val="20"/>
                </w:rPr>
                <w:t>NULL</w:t>
              </w:r>
            </w:ins>
          </w:p>
        </w:tc>
        <w:tc>
          <w:tcPr>
            <w:tcW w:w="2380" w:type="dxa"/>
          </w:tcPr>
          <w:p w14:paraId="0834F32C" w14:textId="77777777" w:rsidR="00654F4C" w:rsidRPr="008521DB" w:rsidRDefault="00654F4C" w:rsidP="00F77487">
            <w:pPr>
              <w:keepNext/>
              <w:keepLines/>
              <w:spacing w:after="0" w:line="240" w:lineRule="auto"/>
              <w:rPr>
                <w:ins w:id="433" w:author="Blacketer, Clair" w:date="2017-12-12T13:56:00Z"/>
                <w:sz w:val="20"/>
              </w:rPr>
            </w:pPr>
          </w:p>
        </w:tc>
      </w:tr>
      <w:tr w:rsidR="005663A0" w:rsidRPr="008521DB" w14:paraId="738399D2" w14:textId="77777777" w:rsidTr="00F77487">
        <w:trPr>
          <w:cantSplit/>
          <w:ins w:id="434" w:author="Blacketer, Clair" w:date="2017-12-12T13:56:00Z"/>
        </w:trPr>
        <w:tc>
          <w:tcPr>
            <w:tcW w:w="3011" w:type="dxa"/>
          </w:tcPr>
          <w:p w14:paraId="26F9EAFC" w14:textId="2561E17D" w:rsidR="00654F4C" w:rsidRDefault="005663A0" w:rsidP="00F77487">
            <w:pPr>
              <w:keepNext/>
              <w:keepLines/>
              <w:spacing w:after="0" w:line="240" w:lineRule="auto"/>
              <w:rPr>
                <w:ins w:id="435" w:author="Blacketer, Clair" w:date="2017-12-12T13:56:00Z"/>
                <w:sz w:val="20"/>
              </w:rPr>
            </w:pPr>
            <w:ins w:id="436" w:author="Blacketer, Clair" w:date="2017-12-12T13:59:00Z">
              <w:r>
                <w:rPr>
                  <w:sz w:val="20"/>
                </w:rPr>
                <w:t>TERM_TEMPORAL</w:t>
              </w:r>
            </w:ins>
          </w:p>
        </w:tc>
        <w:tc>
          <w:tcPr>
            <w:tcW w:w="2145" w:type="dxa"/>
          </w:tcPr>
          <w:p w14:paraId="5CB896FE" w14:textId="3647624A" w:rsidR="00654F4C" w:rsidRDefault="005663A0" w:rsidP="00F77487">
            <w:pPr>
              <w:keepNext/>
              <w:keepLines/>
              <w:spacing w:after="0" w:line="240" w:lineRule="auto"/>
              <w:rPr>
                <w:ins w:id="437" w:author="Blacketer, Clair" w:date="2017-12-12T13:56:00Z"/>
                <w:sz w:val="20"/>
              </w:rPr>
            </w:pPr>
            <w:ins w:id="438" w:author="Blacketer, Clair" w:date="2017-12-12T13:59:00Z">
              <w:r>
                <w:rPr>
                  <w:sz w:val="20"/>
                </w:rPr>
                <w:t>-</w:t>
              </w:r>
            </w:ins>
          </w:p>
        </w:tc>
        <w:tc>
          <w:tcPr>
            <w:tcW w:w="2040" w:type="dxa"/>
          </w:tcPr>
          <w:p w14:paraId="3085791F" w14:textId="7BE98611" w:rsidR="00654F4C" w:rsidRDefault="005663A0" w:rsidP="00F77487">
            <w:pPr>
              <w:keepNext/>
              <w:keepLines/>
              <w:spacing w:after="0" w:line="240" w:lineRule="auto"/>
              <w:rPr>
                <w:ins w:id="439" w:author="Blacketer, Clair" w:date="2017-12-12T13:56:00Z"/>
                <w:sz w:val="20"/>
              </w:rPr>
            </w:pPr>
            <w:ins w:id="440" w:author="Blacketer, Clair" w:date="2017-12-12T13:59:00Z">
              <w:r>
                <w:rPr>
                  <w:sz w:val="20"/>
                </w:rPr>
                <w:t>NULL</w:t>
              </w:r>
            </w:ins>
          </w:p>
        </w:tc>
        <w:tc>
          <w:tcPr>
            <w:tcW w:w="2380" w:type="dxa"/>
          </w:tcPr>
          <w:p w14:paraId="0B8474DB" w14:textId="77777777" w:rsidR="00654F4C" w:rsidRPr="008521DB" w:rsidRDefault="00654F4C" w:rsidP="00F77487">
            <w:pPr>
              <w:keepNext/>
              <w:keepLines/>
              <w:spacing w:after="0" w:line="240" w:lineRule="auto"/>
              <w:rPr>
                <w:ins w:id="441" w:author="Blacketer, Clair" w:date="2017-12-12T13:56:00Z"/>
                <w:sz w:val="20"/>
              </w:rPr>
            </w:pPr>
          </w:p>
        </w:tc>
      </w:tr>
      <w:tr w:rsidR="005663A0" w:rsidRPr="008521DB" w14:paraId="45B55088" w14:textId="77777777" w:rsidTr="00F77487">
        <w:trPr>
          <w:cantSplit/>
          <w:ins w:id="442" w:author="Blacketer, Clair" w:date="2017-12-12T13:56:00Z"/>
        </w:trPr>
        <w:tc>
          <w:tcPr>
            <w:tcW w:w="3011" w:type="dxa"/>
          </w:tcPr>
          <w:p w14:paraId="1AB10A32" w14:textId="1BE9AFDB" w:rsidR="00654F4C" w:rsidRDefault="005663A0" w:rsidP="00F77487">
            <w:pPr>
              <w:keepNext/>
              <w:keepLines/>
              <w:spacing w:after="0" w:line="240" w:lineRule="auto"/>
              <w:rPr>
                <w:ins w:id="443" w:author="Blacketer, Clair" w:date="2017-12-12T13:56:00Z"/>
                <w:sz w:val="20"/>
              </w:rPr>
            </w:pPr>
            <w:ins w:id="444" w:author="Blacketer, Clair" w:date="2017-12-12T13:59:00Z">
              <w:r>
                <w:rPr>
                  <w:sz w:val="20"/>
                </w:rPr>
                <w:t>TERM_MODIFIERS</w:t>
              </w:r>
            </w:ins>
          </w:p>
        </w:tc>
        <w:tc>
          <w:tcPr>
            <w:tcW w:w="2145" w:type="dxa"/>
          </w:tcPr>
          <w:p w14:paraId="14E0F237" w14:textId="5D091603" w:rsidR="00654F4C" w:rsidRDefault="005663A0" w:rsidP="00F77487">
            <w:pPr>
              <w:keepNext/>
              <w:keepLines/>
              <w:spacing w:after="0" w:line="240" w:lineRule="auto"/>
              <w:rPr>
                <w:ins w:id="445" w:author="Blacketer, Clair" w:date="2017-12-12T13:56:00Z"/>
                <w:sz w:val="20"/>
              </w:rPr>
            </w:pPr>
            <w:ins w:id="446" w:author="Blacketer, Clair" w:date="2017-12-12T13:59:00Z">
              <w:r>
                <w:rPr>
                  <w:sz w:val="20"/>
                </w:rPr>
                <w:t>-</w:t>
              </w:r>
            </w:ins>
          </w:p>
        </w:tc>
        <w:tc>
          <w:tcPr>
            <w:tcW w:w="2040" w:type="dxa"/>
          </w:tcPr>
          <w:p w14:paraId="14B8D77D" w14:textId="7391DEFB" w:rsidR="00654F4C" w:rsidRDefault="005663A0" w:rsidP="00F77487">
            <w:pPr>
              <w:keepNext/>
              <w:keepLines/>
              <w:spacing w:after="0" w:line="240" w:lineRule="auto"/>
              <w:rPr>
                <w:ins w:id="447" w:author="Blacketer, Clair" w:date="2017-12-12T13:56:00Z"/>
                <w:sz w:val="20"/>
              </w:rPr>
            </w:pPr>
            <w:ins w:id="448" w:author="Blacketer, Clair" w:date="2017-12-12T13:59:00Z">
              <w:r>
                <w:rPr>
                  <w:sz w:val="20"/>
                </w:rPr>
                <w:t>NULL</w:t>
              </w:r>
            </w:ins>
          </w:p>
        </w:tc>
        <w:tc>
          <w:tcPr>
            <w:tcW w:w="2380" w:type="dxa"/>
          </w:tcPr>
          <w:p w14:paraId="122F9008" w14:textId="77777777" w:rsidR="00654F4C" w:rsidRPr="008521DB" w:rsidRDefault="00654F4C" w:rsidP="00F77487">
            <w:pPr>
              <w:keepNext/>
              <w:keepLines/>
              <w:spacing w:after="0" w:line="240" w:lineRule="auto"/>
              <w:rPr>
                <w:ins w:id="449" w:author="Blacketer, Clair" w:date="2017-12-12T13:56:00Z"/>
                <w:sz w:val="20"/>
              </w:rPr>
            </w:pPr>
          </w:p>
        </w:tc>
      </w:tr>
    </w:tbl>
    <w:p w14:paraId="53C388E4" w14:textId="77777777" w:rsidR="00654F4C" w:rsidRDefault="00654F4C" w:rsidP="000E10D2"/>
    <w:p w14:paraId="1E6725DC" w14:textId="77777777" w:rsidR="004E64DD" w:rsidRDefault="009A069A" w:rsidP="004E64DD">
      <w:pPr>
        <w:pStyle w:val="Heading2"/>
      </w:pPr>
      <w:r>
        <w:br w:type="page"/>
      </w:r>
      <w:bookmarkStart w:id="450" w:name="_Toc475696929"/>
      <w:r w:rsidR="004E64DD">
        <w:lastRenderedPageBreak/>
        <w:t>Table Name: FACT_RELATIONSHIP</w:t>
      </w:r>
      <w:bookmarkEnd w:id="450"/>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proofErr w:type="spellStart"/>
      <w:r>
        <w:t>Truven</w:t>
      </w:r>
      <w:proofErr w:type="spellEnd"/>
      <w:r>
        <w:t xml:space="preserve">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451" w:name="_Toc475696930"/>
      <w:r>
        <w:t>Table Name:  CDM_SOURCE</w:t>
      </w:r>
      <w:bookmarkEnd w:id="451"/>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proofErr w:type="spellStart"/>
            <w:r w:rsidRPr="00F25A31">
              <w:rPr>
                <w:sz w:val="20"/>
              </w:rPr>
              <w:t>Truven</w:t>
            </w:r>
            <w:proofErr w:type="spellEnd"/>
            <w:r w:rsidRPr="00F25A31">
              <w:rPr>
                <w:sz w:val="20"/>
              </w:rPr>
              <w:t xml:space="preserve"> Health </w:t>
            </w:r>
            <w:proofErr w:type="spellStart"/>
            <w:r w:rsidRPr="00F25A31">
              <w:rPr>
                <w:sz w:val="20"/>
              </w:rPr>
              <w:t>MarketScan</w:t>
            </w:r>
            <w:proofErr w:type="spellEnd"/>
            <w:r w:rsidRPr="00F25A31">
              <w:rPr>
                <w:sz w:val="20"/>
              </w:rPr>
              <w:t>®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 xml:space="preserve">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MarketScan</w:t>
            </w:r>
            <w:proofErr w:type="spellEnd"/>
            <w:r w:rsidRPr="004C7946">
              <w:rPr>
                <w:sz w:val="16"/>
                <w:szCs w:val="16"/>
              </w:rPr>
              <w:t xml:space="preserve">® Research Databases contain individual-level, de-identified, healthcare claims information from employers, health plans, hospitals, Medicare, and Medicaid programs. Since their creation in the early 1990s, the </w:t>
            </w:r>
            <w:proofErr w:type="spellStart"/>
            <w:r w:rsidRPr="004C7946">
              <w:rPr>
                <w:sz w:val="16"/>
                <w:szCs w:val="16"/>
              </w:rPr>
              <w:t>MarketScan</w:t>
            </w:r>
            <w:proofErr w:type="spellEnd"/>
            <w:r w:rsidRPr="004C7946">
              <w:rPr>
                <w:sz w:val="16"/>
                <w:szCs w:val="16"/>
              </w:rPr>
              <w:t xml:space="preserve">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w:t>
            </w:r>
            <w:proofErr w:type="spellStart"/>
            <w:r w:rsidRPr="004C7946">
              <w:rPr>
                <w:sz w:val="16"/>
                <w:szCs w:val="16"/>
              </w:rPr>
              <w:t>MarketScan</w:t>
            </w:r>
            <w:proofErr w:type="spellEnd"/>
            <w:r w:rsidRPr="004C7946">
              <w:rPr>
                <w:sz w:val="16"/>
                <w:szCs w:val="16"/>
              </w:rPr>
              <w:t xml:space="preserve">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 xml:space="preserve">This retrospective claims analysis utilized data from 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w:t>
            </w:r>
            <w:r>
              <w:rPr>
                <w:sz w:val="16"/>
                <w:szCs w:val="16"/>
              </w:rPr>
              <w:t>Scan</w:t>
            </w:r>
            <w:proofErr w:type="spellEnd"/>
            <w:r>
              <w:rPr>
                <w:sz w:val="16"/>
                <w:szCs w:val="16"/>
              </w:rPr>
              <w:t xml:space="preserve">®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proofErr w:type="spellStart"/>
            <w:r w:rsidRPr="000B7694">
              <w:rPr>
                <w:sz w:val="20"/>
              </w:rPr>
              <w:t>doku.php?id</w:t>
            </w:r>
            <w:proofErr w:type="spellEnd"/>
            <w:r w:rsidRPr="000B7694">
              <w:rPr>
                <w:sz w:val="20"/>
              </w:rPr>
              <w:t>=</w:t>
            </w:r>
            <w:proofErr w:type="spellStart"/>
            <w:r w:rsidRPr="000B7694">
              <w:rPr>
                <w:sz w:val="20"/>
              </w:rPr>
              <w:t>documentation:example_etls</w:t>
            </w:r>
            <w:proofErr w:type="spellEnd"/>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452" w:name="_Toc475696932"/>
      <w:r>
        <w:t xml:space="preserve">Table Name:  </w:t>
      </w:r>
      <w:r w:rsidRPr="00C57999">
        <w:rPr>
          <w:sz w:val="28"/>
        </w:rPr>
        <w:t>CDM_DOMAIN_META</w:t>
      </w:r>
      <w:bookmarkEnd w:id="4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w:t>
            </w:r>
            <w:proofErr w:type="spellStart"/>
            <w:r>
              <w:t>Truven</w:t>
            </w:r>
            <w:proofErr w:type="spellEnd"/>
            <w:r>
              <w:t xml:space="preserve">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 xml:space="preserve">Voss EA, Ma Q, Ryan PB. The impact of standardizing the definition of visits on the consistency of multi-database observational health research. BMC Med Res </w:t>
            </w:r>
            <w:proofErr w:type="spellStart"/>
            <w:r w:rsidRPr="00CC15A7">
              <w:t>Methodol</w:t>
            </w:r>
            <w:proofErr w:type="spellEnd"/>
            <w:r w:rsidRPr="00CC15A7">
              <w:t xml:space="preserve">. 2015 Mar 8;15:13. </w:t>
            </w:r>
            <w:proofErr w:type="spellStart"/>
            <w:r w:rsidRPr="00CC15A7">
              <w:t>doi</w:t>
            </w:r>
            <w:proofErr w:type="spellEnd"/>
            <w:r w:rsidRPr="00CC15A7">
              <w:t>: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 xml:space="preserve">Unique list of health care providers (physicians).  </w:t>
            </w:r>
            <w:proofErr w:type="spellStart"/>
            <w:r>
              <w:t>Truven</w:t>
            </w:r>
            <w:proofErr w:type="spellEnd"/>
            <w:r>
              <w:t xml:space="preserve"> does provide some provider information however some of the providers listed by </w:t>
            </w:r>
            <w:proofErr w:type="spellStart"/>
            <w:r>
              <w:t>Truven</w:t>
            </w:r>
            <w:proofErr w:type="spellEnd"/>
            <w:r>
              <w:t xml:space="preserve"> may also be considered care sites or organizations.  Since there is not clear way to decipher between all items identified as providers by </w:t>
            </w:r>
            <w:proofErr w:type="spellStart"/>
            <w:r>
              <w:t>Truven</w:t>
            </w:r>
            <w:proofErr w:type="spellEnd"/>
            <w:r>
              <w:t>,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 xml:space="preserve">Death in </w:t>
            </w:r>
            <w:proofErr w:type="spellStart"/>
            <w:r>
              <w:t>Truven</w:t>
            </w:r>
            <w:proofErr w:type="spellEnd"/>
            <w:r>
              <w:t xml:space="preserve">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proofErr w:type="spellStart"/>
            <w:r>
              <w:t>Truven</w:t>
            </w:r>
            <w:proofErr w:type="spellEnd"/>
            <w:r>
              <w:t xml:space="preserve">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453" w:name="_Toc475696933"/>
      <w:r w:rsidR="00CF299C">
        <w:lastRenderedPageBreak/>
        <w:t>Code Snippets</w:t>
      </w:r>
      <w:bookmarkEnd w:id="453"/>
    </w:p>
    <w:p w14:paraId="1B9C6F6B" w14:textId="77777777" w:rsidR="00CF299C" w:rsidRDefault="00CF299C" w:rsidP="009A069A">
      <w:pPr>
        <w:pStyle w:val="Heading2"/>
      </w:pPr>
      <w:bookmarkStart w:id="454" w:name="_Vocabulary_Mapping"/>
      <w:bookmarkStart w:id="455" w:name="_Toc475696934"/>
      <w:bookmarkEnd w:id="454"/>
      <w:r>
        <w:t>Vocabulary Mapping</w:t>
      </w:r>
      <w:bookmarkEnd w:id="455"/>
    </w:p>
    <w:p w14:paraId="5B6B2E37" w14:textId="77777777" w:rsidR="00CF299C" w:rsidRDefault="00CF299C" w:rsidP="009A069A">
      <w:pPr>
        <w:ind w:left="576"/>
      </w:pPr>
      <w:r>
        <w:t xml:space="preserve">Use this code to map source codes to concept ids; change the </w:t>
      </w:r>
      <w:proofErr w:type="spellStart"/>
      <w:r>
        <w:t>source_vocabulary_id</w:t>
      </w:r>
      <w:proofErr w:type="spellEnd"/>
      <w:r>
        <w:t xml:space="preserve"> and </w:t>
      </w:r>
      <w:proofErr w:type="spellStart"/>
      <w:r>
        <w:t>target_vocabulary_id</w:t>
      </w:r>
      <w:proofErr w:type="spellEnd"/>
      <w:r>
        <w:t xml:space="preserve">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STANDARD_CONCEPT</w:t>
      </w:r>
      <w:proofErr w:type="spellEnd"/>
      <w:r w:rsidRPr="00EA342A">
        <w:rPr>
          <w:sz w:val="20"/>
        </w:rPr>
        <w:t xml:space="preserve">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w:t>
      </w:r>
      <w:proofErr w:type="spellStart"/>
      <w:r w:rsidRPr="00EA342A">
        <w:rPr>
          <w:sz w:val="20"/>
        </w:rPr>
        <w:t>SOURCE_VALID_END_DATE</w:t>
      </w:r>
      <w:r w:rsidRPr="00EA342A">
        <w:rPr>
          <w:color w:val="808080"/>
          <w:sz w:val="20"/>
        </w:rPr>
        <w:t>,</w:t>
      </w:r>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xml:space="preserve">                                        </w:t>
      </w:r>
      <w:proofErr w:type="spellStart"/>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relationship_id</w:t>
      </w:r>
      <w:proofErr w:type="spellEnd"/>
      <w:r w:rsidRPr="00EA342A">
        <w:rPr>
          <w:sz w:val="20"/>
        </w:rPr>
        <w:t xml:space="preserve">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w:t>
      </w:r>
      <w:proofErr w:type="spellStart"/>
      <w:r w:rsidRPr="00EA342A">
        <w:rPr>
          <w:sz w:val="20"/>
        </w:rPr>
        <w:t>SOURCE_INVALID_REASON</w:t>
      </w:r>
      <w:r w:rsidRPr="00EA342A">
        <w:rPr>
          <w:color w:val="808080"/>
          <w:sz w:val="20"/>
        </w:rPr>
        <w:t>,</w:t>
      </w:r>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w:t>
      </w:r>
      <w:proofErr w:type="spellStart"/>
      <w:r w:rsidRPr="00EA342A">
        <w:rPr>
          <w:color w:val="FF0000"/>
          <w:sz w:val="20"/>
        </w:rPr>
        <w:t>RxNORM</w:t>
      </w:r>
      <w:proofErr w:type="spellEnd"/>
      <w:r w:rsidRPr="00EA342A">
        <w:rPr>
          <w:color w:val="FF0000"/>
          <w:sz w:val="20"/>
        </w:rPr>
        <w:t>'</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456" w:name="_Domain_IDs"/>
      <w:bookmarkStart w:id="457" w:name="_Toc475696935"/>
      <w:bookmarkEnd w:id="456"/>
      <w:r>
        <w:rPr>
          <w:highlight w:val="white"/>
        </w:rPr>
        <w:lastRenderedPageBreak/>
        <w:t>Domain IDs</w:t>
      </w:r>
      <w:bookmarkEnd w:id="457"/>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proofErr w:type="spellStart"/>
            <w:r w:rsidRPr="00BE3813">
              <w:rPr>
                <w:rFonts w:ascii="Cambria" w:hAnsi="Cambria"/>
                <w:b/>
              </w:rPr>
              <w:t>domain_id</w:t>
            </w:r>
            <w:proofErr w:type="spellEnd"/>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proofErr w:type="spellStart"/>
            <w:r w:rsidRPr="009D7B5E">
              <w:rPr>
                <w:rFonts w:ascii="Cambria" w:hAnsi="Cambria"/>
              </w:rPr>
              <w:t>Procedure_Occurrence</w:t>
            </w:r>
            <w:proofErr w:type="spellEnd"/>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proofErr w:type="spellStart"/>
            <w:r>
              <w:rPr>
                <w:rFonts w:ascii="Cambria" w:hAnsi="Cambria"/>
              </w:rPr>
              <w:t>Condition</w:t>
            </w:r>
            <w:r w:rsidR="0056377F" w:rsidRPr="009D7B5E">
              <w:rPr>
                <w:rFonts w:ascii="Cambria" w:hAnsi="Cambria"/>
              </w:rPr>
              <w:t>_Occurrence</w:t>
            </w:r>
            <w:proofErr w:type="spellEnd"/>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Voss, Erica [JRDUS]" w:date="2017-12-04T15:45:00Z" w:initials="VE[">
    <w:p w14:paraId="7AA04435" w14:textId="3ABA8D15" w:rsidR="00F77487" w:rsidRDefault="00F77487">
      <w:pPr>
        <w:pStyle w:val="CommentText"/>
      </w:pPr>
      <w:r>
        <w:rPr>
          <w:rStyle w:val="CommentReference"/>
        </w:rPr>
        <w:annotationRef/>
      </w:r>
      <w:r>
        <w:t>HIX-1404</w:t>
      </w:r>
    </w:p>
  </w:comment>
  <w:comment w:id="91" w:author="Blacketer, Clair" w:date="2017-12-12T13:36:00Z" w:initials="CB">
    <w:p w14:paraId="76E1396D" w14:textId="60E8AC45" w:rsidR="00F77487" w:rsidRDefault="00F77487">
      <w:pPr>
        <w:pStyle w:val="CommentText"/>
      </w:pPr>
      <w:r>
        <w:rPr>
          <w:rStyle w:val="CommentReference"/>
        </w:rPr>
        <w:annotationRef/>
      </w:r>
      <w:r>
        <w:t>Need to create STCM, HIX-1414 [ERICA/CLAIR]</w:t>
      </w:r>
    </w:p>
  </w:comment>
  <w:comment w:id="183" w:author="Blacketer, Margaret [JRDUS]" w:date="2017-07-06T08:29:00Z" w:initials="BM[">
    <w:p w14:paraId="0DB7F4B0" w14:textId="2DC509EE" w:rsidR="00F77487" w:rsidRDefault="00F77487">
      <w:pPr>
        <w:pStyle w:val="CommentText"/>
      </w:pPr>
      <w:r>
        <w:rPr>
          <w:rStyle w:val="CommentReference"/>
        </w:rPr>
        <w:annotationRef/>
      </w:r>
      <w:r>
        <w:t xml:space="preserve">DRG_CONCEPT_ID and DRG_SOURCE_VALUE </w:t>
      </w:r>
      <w:proofErr w:type="gramStart"/>
      <w:r>
        <w:t>are</w:t>
      </w:r>
      <w:proofErr w:type="gramEnd"/>
      <w:r>
        <w:t xml:space="preserve"> out of scope for CDM v5.0.1</w:t>
      </w:r>
    </w:p>
  </w:comment>
  <w:comment w:id="184" w:author="Blacketer, Clair" w:date="2017-12-12T14:01:00Z" w:initials="CB">
    <w:p w14:paraId="4575D02C" w14:textId="2A8151BE" w:rsidR="00F77487" w:rsidRDefault="00F77487">
      <w:pPr>
        <w:pStyle w:val="CommentText"/>
      </w:pPr>
      <w:r>
        <w:rPr>
          <w:rStyle w:val="CommentReference"/>
        </w:rPr>
        <w:annotationRef/>
      </w:r>
      <w:r>
        <w:t>THESE ARE NOW IN SCOPE FOR V5.2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A04435" w15:done="0"/>
  <w15:commentEx w15:paraId="76E1396D" w15:done="0"/>
  <w15:commentEx w15:paraId="0DB7F4B0" w15:done="0"/>
  <w15:commentEx w15:paraId="4575D02C" w15:paraIdParent="0DB7F4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6DF5C" w14:textId="77777777" w:rsidR="00F77487" w:rsidRDefault="00F77487" w:rsidP="00144AAD">
      <w:pPr>
        <w:spacing w:after="0" w:line="240" w:lineRule="auto"/>
      </w:pPr>
      <w:r>
        <w:separator/>
      </w:r>
    </w:p>
  </w:endnote>
  <w:endnote w:type="continuationSeparator" w:id="0">
    <w:p w14:paraId="7DD18202" w14:textId="77777777" w:rsidR="00F77487" w:rsidRDefault="00F77487" w:rsidP="00144AAD">
      <w:pPr>
        <w:spacing w:after="0" w:line="240" w:lineRule="auto"/>
      </w:pPr>
      <w:r>
        <w:continuationSeparator/>
      </w:r>
    </w:p>
  </w:endnote>
  <w:endnote w:type="continuationNotice" w:id="1">
    <w:p w14:paraId="59E92B1C" w14:textId="77777777" w:rsidR="00F77487" w:rsidRDefault="00F774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F77487" w:rsidRPr="00144AAD" w:rsidRDefault="00F77487" w:rsidP="00144AAD">
    <w:pPr>
      <w:pBdr>
        <w:bottom w:val="single" w:sz="6" w:space="1" w:color="auto"/>
      </w:pBdr>
      <w:spacing w:after="0" w:line="240" w:lineRule="auto"/>
      <w:jc w:val="right"/>
      <w:rPr>
        <w:sz w:val="20"/>
        <w:szCs w:val="20"/>
      </w:rPr>
    </w:pPr>
  </w:p>
  <w:p w14:paraId="1F5B856E" w14:textId="45816EAC" w:rsidR="00F77487" w:rsidRPr="00144AAD" w:rsidRDefault="00F77487"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5349CF">
      <w:rPr>
        <w:noProof/>
        <w:sz w:val="20"/>
        <w:szCs w:val="20"/>
      </w:rPr>
      <w:t>35</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5349CF">
      <w:rPr>
        <w:noProof/>
        <w:sz w:val="20"/>
        <w:szCs w:val="20"/>
      </w:rPr>
      <w:t>68</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1A2F2" w14:textId="77777777" w:rsidR="00F77487" w:rsidRDefault="00F77487" w:rsidP="00144AAD">
      <w:pPr>
        <w:spacing w:after="0" w:line="240" w:lineRule="auto"/>
      </w:pPr>
      <w:r>
        <w:separator/>
      </w:r>
    </w:p>
  </w:footnote>
  <w:footnote w:type="continuationSeparator" w:id="0">
    <w:p w14:paraId="72706A62" w14:textId="77777777" w:rsidR="00F77487" w:rsidRDefault="00F77487" w:rsidP="00144AAD">
      <w:pPr>
        <w:spacing w:after="0" w:line="240" w:lineRule="auto"/>
      </w:pPr>
      <w:r>
        <w:continuationSeparator/>
      </w:r>
    </w:p>
  </w:footnote>
  <w:footnote w:type="continuationNotice" w:id="1">
    <w:p w14:paraId="7AABCC57" w14:textId="77777777" w:rsidR="00F77487" w:rsidRDefault="00F774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F77487" w:rsidRDefault="00F77487"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F77487" w:rsidRPr="00DE3D2A" w:rsidRDefault="00F77487"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586449"/>
    <w:multiLevelType w:val="hybridMultilevel"/>
    <w:tmpl w:val="8E8407FE"/>
    <w:lvl w:ilvl="0" w:tplc="38A0E21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D42342"/>
    <w:multiLevelType w:val="hybridMultilevel"/>
    <w:tmpl w:val="B68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4"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7"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742385"/>
    <w:multiLevelType w:val="hybridMultilevel"/>
    <w:tmpl w:val="AA0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96AAD"/>
    <w:multiLevelType w:val="hybridMultilevel"/>
    <w:tmpl w:val="398E5F08"/>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C64A25E">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4"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6"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9"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41"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25"/>
  </w:num>
  <w:num w:numId="5">
    <w:abstractNumId w:val="16"/>
  </w:num>
  <w:num w:numId="6">
    <w:abstractNumId w:val="3"/>
  </w:num>
  <w:num w:numId="7">
    <w:abstractNumId w:val="11"/>
  </w:num>
  <w:num w:numId="8">
    <w:abstractNumId w:val="26"/>
  </w:num>
  <w:num w:numId="9">
    <w:abstractNumId w:val="28"/>
  </w:num>
  <w:num w:numId="10">
    <w:abstractNumId w:val="20"/>
  </w:num>
  <w:num w:numId="11">
    <w:abstractNumId w:val="38"/>
  </w:num>
  <w:num w:numId="12">
    <w:abstractNumId w:val="6"/>
  </w:num>
  <w:num w:numId="13">
    <w:abstractNumId w:val="30"/>
  </w:num>
  <w:num w:numId="14">
    <w:abstractNumId w:val="8"/>
  </w:num>
  <w:num w:numId="15">
    <w:abstractNumId w:val="31"/>
  </w:num>
  <w:num w:numId="16">
    <w:abstractNumId w:val="35"/>
  </w:num>
  <w:num w:numId="17">
    <w:abstractNumId w:val="27"/>
  </w:num>
  <w:num w:numId="18">
    <w:abstractNumId w:val="24"/>
  </w:num>
  <w:num w:numId="19">
    <w:abstractNumId w:val="2"/>
  </w:num>
  <w:num w:numId="20">
    <w:abstractNumId w:val="4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0"/>
  </w:num>
  <w:num w:numId="24">
    <w:abstractNumId w:val="15"/>
  </w:num>
  <w:num w:numId="25">
    <w:abstractNumId w:val="9"/>
  </w:num>
  <w:num w:numId="26">
    <w:abstractNumId w:val="5"/>
  </w:num>
  <w:num w:numId="27">
    <w:abstractNumId w:val="13"/>
    <w:lvlOverride w:ilvl="0">
      <w:startOverride w:val="1"/>
    </w:lvlOverride>
    <w:lvlOverride w:ilvl="1"/>
    <w:lvlOverride w:ilvl="2"/>
    <w:lvlOverride w:ilvl="3"/>
    <w:lvlOverride w:ilvl="4"/>
    <w:lvlOverride w:ilvl="5"/>
    <w:lvlOverride w:ilvl="6"/>
    <w:lvlOverride w:ilvl="7"/>
    <w:lvlOverride w:ilvl="8"/>
  </w:num>
  <w:num w:numId="28">
    <w:abstractNumId w:val="25"/>
    <w:lvlOverride w:ilvl="0"/>
    <w:lvlOverride w:ilvl="1">
      <w:startOverride w:val="1"/>
    </w:lvlOverride>
    <w:lvlOverride w:ilvl="2"/>
    <w:lvlOverride w:ilvl="3"/>
    <w:lvlOverride w:ilvl="4"/>
    <w:lvlOverride w:ilvl="5"/>
    <w:lvlOverride w:ilvl="6"/>
    <w:lvlOverride w:ilvl="7"/>
    <w:lvlOverride w:ilvl="8"/>
  </w:num>
  <w:num w:numId="29">
    <w:abstractNumId w:val="31"/>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41"/>
  </w:num>
  <w:num w:numId="31">
    <w:abstractNumId w:val="37"/>
  </w:num>
  <w:num w:numId="32">
    <w:abstractNumId w:val="19"/>
  </w:num>
  <w:num w:numId="33">
    <w:abstractNumId w:val="32"/>
  </w:num>
  <w:num w:numId="34">
    <w:abstractNumId w:val="39"/>
  </w:num>
  <w:num w:numId="35">
    <w:abstractNumId w:val="17"/>
  </w:num>
  <w:num w:numId="36">
    <w:abstractNumId w:val="0"/>
  </w:num>
  <w:num w:numId="37">
    <w:abstractNumId w:val="23"/>
  </w:num>
  <w:num w:numId="38">
    <w:abstractNumId w:val="12"/>
  </w:num>
  <w:num w:numId="39">
    <w:abstractNumId w:val="40"/>
  </w:num>
  <w:num w:numId="40">
    <w:abstractNumId w:val="4"/>
  </w:num>
  <w:num w:numId="41">
    <w:abstractNumId w:val="36"/>
  </w:num>
  <w:num w:numId="42">
    <w:abstractNumId w:val="34"/>
  </w:num>
  <w:num w:numId="43">
    <w:abstractNumId w:val="33"/>
  </w:num>
  <w:num w:numId="44">
    <w:abstractNumId w:val="29"/>
  </w:num>
  <w:num w:numId="45">
    <w:abstractNumId w:val="18"/>
  </w:num>
  <w:num w:numId="46">
    <w:abstractNumId w:val="7"/>
  </w:num>
  <w:num w:numId="47">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rson w15:author="Voss, Erica [JRDUS]">
    <w15:presenceInfo w15:providerId="AD" w15:userId="S-1-5-21-1614895754-2146847981-1606980848-522113"/>
  </w15:person>
  <w15:person w15:author="Blacketer, Clair">
    <w15:presenceInfo w15:providerId="None" w15:userId="Blacketer, Cla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320"/>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B4BC9"/>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524"/>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9CF"/>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663A0"/>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4F4C"/>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68E"/>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37082"/>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13B"/>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060F"/>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062"/>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01D"/>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4B"/>
    <w:rsid w:val="00A478B7"/>
    <w:rsid w:val="00A51F76"/>
    <w:rsid w:val="00A545DD"/>
    <w:rsid w:val="00A54C66"/>
    <w:rsid w:val="00A54FF3"/>
    <w:rsid w:val="00A5767A"/>
    <w:rsid w:val="00A60374"/>
    <w:rsid w:val="00A60CE1"/>
    <w:rsid w:val="00A60F6C"/>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87C14"/>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5B"/>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21F9"/>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06B"/>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4CDF"/>
    <w:rsid w:val="00F061D7"/>
    <w:rsid w:val="00F07706"/>
    <w:rsid w:val="00F077DC"/>
    <w:rsid w:val="00F107CD"/>
    <w:rsid w:val="00F113FE"/>
    <w:rsid w:val="00F12B4F"/>
    <w:rsid w:val="00F13338"/>
    <w:rsid w:val="00F1485C"/>
    <w:rsid w:val="00F16899"/>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487"/>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4097"/>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styleId="Mention">
    <w:name w:val="Mention"/>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380200844">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ndusrahpbl07.rndus.na.jnj.com:9080/browse/HIX-1274" TargetMode="Externa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hyperlink" Target="http://rndusrahpbl07.rndus.na.jnj.com:9080/browse/HIX-1255?jql=project%20%3D%20HIX%20AND%20fixVersion%20%3D%20%22CDM%20Sprint%20201707%22"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package" Target="embeddings/Microsoft_Excel_Worksheet.xls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3.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C00AA7-4870-4646-A3AC-B9227ADC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68</Pages>
  <Words>13448</Words>
  <Characters>76655</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89924</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Voss, Erica [JRDUS]</cp:lastModifiedBy>
  <cp:revision>8</cp:revision>
  <dcterms:created xsi:type="dcterms:W3CDTF">2017-12-12T18:13:00Z</dcterms:created>
  <dcterms:modified xsi:type="dcterms:W3CDTF">2018-01-19T18:34:00Z</dcterms:modified>
</cp:coreProperties>
</file>