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0089F" w14:textId="77777777" w:rsidR="003C70A9" w:rsidRDefault="003C70A9"/>
    <w:p w14:paraId="4B17B0B9" w14:textId="77777777" w:rsidR="00F67E51" w:rsidRDefault="00F67E51"/>
    <w:p w14:paraId="66E397E0" w14:textId="77777777" w:rsidR="00F67E51" w:rsidRDefault="00F67E51"/>
    <w:p w14:paraId="44465114" w14:textId="77777777" w:rsidR="00F67E51" w:rsidRDefault="00F67E51"/>
    <w:p w14:paraId="58A14AE6" w14:textId="77777777" w:rsidR="00F67E51" w:rsidRDefault="00F67E51"/>
    <w:p w14:paraId="3EC34334" w14:textId="77777777" w:rsidR="00F67E51" w:rsidRDefault="00F67E51"/>
    <w:p w14:paraId="63F60013" w14:textId="77777777" w:rsidR="00F67E51" w:rsidRDefault="00F67E51"/>
    <w:p w14:paraId="6F6DBF1A" w14:textId="3AC0753B" w:rsidR="00F67E51" w:rsidRDefault="00F67E51" w:rsidP="00F67E51">
      <w:pPr>
        <w:pStyle w:val="Title"/>
        <w:jc w:val="center"/>
      </w:pPr>
      <w:r>
        <w:t xml:space="preserve">Johnson &amp; Johnson </w:t>
      </w:r>
      <w:r>
        <w:br/>
        <w:t>Common Data Model (CDM v</w:t>
      </w:r>
      <w:r w:rsidR="00953B49">
        <w:t>5</w:t>
      </w:r>
      <w:r>
        <w:t>.0</w:t>
      </w:r>
      <w:r w:rsidR="000E10D2">
        <w:t>.1</w:t>
      </w:r>
      <w:r>
        <w:t>)</w:t>
      </w:r>
    </w:p>
    <w:p w14:paraId="60493F5B" w14:textId="4B9DBA5D" w:rsidR="00F67E51" w:rsidRDefault="00F67E51" w:rsidP="00F67E51">
      <w:pPr>
        <w:pStyle w:val="Title"/>
        <w:jc w:val="center"/>
      </w:pPr>
      <w:r>
        <w:t>ET</w:t>
      </w:r>
      <w:r w:rsidR="008A546A">
        <w:t>L Mapping Specific</w:t>
      </w:r>
      <w:r w:rsidR="00DC11F5">
        <w:t>ation for TRUVEN (</w:t>
      </w:r>
      <w:r w:rsidR="000D458A">
        <w:t>MDCD</w:t>
      </w:r>
      <w:r w:rsidR="008A546A">
        <w:t>)</w:t>
      </w:r>
    </w:p>
    <w:p w14:paraId="75106A16" w14:textId="1E234C42" w:rsidR="00F67E51" w:rsidRPr="00534069" w:rsidRDefault="00CC0356" w:rsidP="00F67E51">
      <w:pPr>
        <w:jc w:val="center"/>
      </w:pPr>
      <w:proofErr w:type="spellStart"/>
      <w:r w:rsidRPr="00534069">
        <w:t>Qianli</w:t>
      </w:r>
      <w:proofErr w:type="spellEnd"/>
      <w:r w:rsidRPr="00534069">
        <w:t xml:space="preserve"> Ma</w:t>
      </w:r>
      <w:r w:rsidR="00286A5A">
        <w:t>,</w:t>
      </w:r>
      <w:r w:rsidR="00286A5A" w:rsidRPr="00534069">
        <w:t xml:space="preserve"> </w:t>
      </w:r>
      <w:r w:rsidR="00F67E51" w:rsidRPr="00534069">
        <w:t>Erica Voss</w:t>
      </w:r>
      <w:r w:rsidR="00286A5A">
        <w:t>, Clair Blacketer</w:t>
      </w:r>
    </w:p>
    <w:p w14:paraId="11C2BAA4" w14:textId="77777777" w:rsidR="00654DE8" w:rsidRPr="00534069" w:rsidRDefault="00654DE8" w:rsidP="00534069">
      <w:pPr>
        <w:jc w:val="center"/>
      </w:pPr>
    </w:p>
    <w:p w14:paraId="767EE796" w14:textId="2ACC1E0E" w:rsidR="00654DE8" w:rsidRPr="00534069" w:rsidRDefault="00871107" w:rsidP="00F67E51">
      <w:pPr>
        <w:jc w:val="center"/>
      </w:pPr>
      <w:r w:rsidRPr="00534069">
        <w:t xml:space="preserve">Version </w:t>
      </w:r>
      <w:r w:rsidR="00AD6FCD">
        <w:t>7</w:t>
      </w:r>
      <w:r w:rsidR="00654DE8" w:rsidRPr="00534069">
        <w:t>.0</w:t>
      </w:r>
      <w:ins w:id="0" w:author="Blacketer, Margaret [JRDUS]" w:date="2017-03-27T10:36:00Z">
        <w:r w:rsidR="00BC109D">
          <w:t>1</w:t>
        </w:r>
      </w:ins>
    </w:p>
    <w:p w14:paraId="7D8766AA" w14:textId="4B5FC06D" w:rsidR="001A53CA" w:rsidRDefault="00AD6FCD" w:rsidP="00F67E51">
      <w:pPr>
        <w:jc w:val="center"/>
      </w:pPr>
      <w:del w:id="1" w:author="Blacketer, Margaret [JRDUS]" w:date="2017-03-27T10:36:00Z">
        <w:r w:rsidDel="00BC109D">
          <w:delText>February 24</w:delText>
        </w:r>
      </w:del>
      <w:ins w:id="2" w:author="Blacketer, Margaret [JRDUS]" w:date="2017-03-27T10:36:00Z">
        <w:r w:rsidR="00BC109D">
          <w:t>March 27</w:t>
        </w:r>
      </w:ins>
      <w:r>
        <w:t>, 2017</w:t>
      </w:r>
    </w:p>
    <w:p w14:paraId="4E7A8DA7" w14:textId="77777777" w:rsidR="004166C0" w:rsidRDefault="004166C0" w:rsidP="00017232">
      <w:r>
        <w:br w:type="page"/>
      </w:r>
    </w:p>
    <w:p w14:paraId="4E993049"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F271BB7" w14:textId="46BADA96" w:rsidR="00685DAF" w:rsidRDefault="00EB19BB">
      <w:pPr>
        <w:pStyle w:val="TOC1"/>
        <w:tabs>
          <w:tab w:val="left" w:pos="440"/>
          <w:tab w:val="right" w:leader="dot" w:pos="9350"/>
        </w:tabs>
        <w:rPr>
          <w:rFonts w:asciiTheme="minorHAnsi" w:eastAsiaTheme="minorEastAsia"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75696898" w:history="1">
        <w:r w:rsidR="00685DAF" w:rsidRPr="00635854">
          <w:rPr>
            <w:rStyle w:val="Hyperlink"/>
            <w:noProof/>
          </w:rPr>
          <w:t>0</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Change Log</w:t>
        </w:r>
        <w:r w:rsidR="00685DAF">
          <w:rPr>
            <w:noProof/>
            <w:webHidden/>
          </w:rPr>
          <w:tab/>
        </w:r>
        <w:r w:rsidR="00685DAF">
          <w:rPr>
            <w:noProof/>
            <w:webHidden/>
          </w:rPr>
          <w:fldChar w:fldCharType="begin"/>
        </w:r>
        <w:r w:rsidR="00685DAF">
          <w:rPr>
            <w:noProof/>
            <w:webHidden/>
          </w:rPr>
          <w:instrText xml:space="preserve"> PAGEREF _Toc475696898 \h </w:instrText>
        </w:r>
        <w:r w:rsidR="00685DAF">
          <w:rPr>
            <w:noProof/>
            <w:webHidden/>
          </w:rPr>
        </w:r>
        <w:r w:rsidR="00685DAF">
          <w:rPr>
            <w:noProof/>
            <w:webHidden/>
          </w:rPr>
          <w:fldChar w:fldCharType="separate"/>
        </w:r>
        <w:r w:rsidR="00685DAF">
          <w:rPr>
            <w:noProof/>
            <w:webHidden/>
          </w:rPr>
          <w:t>3</w:t>
        </w:r>
        <w:r w:rsidR="00685DAF">
          <w:rPr>
            <w:noProof/>
            <w:webHidden/>
          </w:rPr>
          <w:fldChar w:fldCharType="end"/>
        </w:r>
      </w:hyperlink>
    </w:p>
    <w:p w14:paraId="1A5F3C6F" w14:textId="093E291B" w:rsidR="00685DAF" w:rsidRDefault="008B100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899" w:history="1">
        <w:r w:rsidR="00685DAF" w:rsidRPr="00635854">
          <w:rPr>
            <w:rStyle w:val="Hyperlink"/>
            <w:noProof/>
          </w:rPr>
          <w:t>1</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Introduction</w:t>
        </w:r>
        <w:r w:rsidR="00685DAF">
          <w:rPr>
            <w:noProof/>
            <w:webHidden/>
          </w:rPr>
          <w:tab/>
        </w:r>
        <w:r w:rsidR="00685DAF">
          <w:rPr>
            <w:noProof/>
            <w:webHidden/>
          </w:rPr>
          <w:fldChar w:fldCharType="begin"/>
        </w:r>
        <w:r w:rsidR="00685DAF">
          <w:rPr>
            <w:noProof/>
            <w:webHidden/>
          </w:rPr>
          <w:instrText xml:space="preserve"> PAGEREF _Toc475696899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529E3907" w14:textId="2DB99137"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0" w:history="1">
        <w:r w:rsidR="00685DAF" w:rsidRPr="00635854">
          <w:rPr>
            <w:rStyle w:val="Hyperlink"/>
            <w:noProof/>
          </w:rPr>
          <w:t>1.1</w:t>
        </w:r>
        <w:r w:rsidR="00685DAF">
          <w:rPr>
            <w:rFonts w:asciiTheme="minorHAnsi" w:eastAsiaTheme="minorEastAsia" w:hAnsiTheme="minorHAnsi" w:cstheme="minorBidi"/>
            <w:smallCaps w:val="0"/>
            <w:noProof/>
            <w:sz w:val="22"/>
            <w:szCs w:val="22"/>
          </w:rPr>
          <w:tab/>
        </w:r>
        <w:r w:rsidR="00685DAF" w:rsidRPr="00635854">
          <w:rPr>
            <w:rStyle w:val="Hyperlink"/>
            <w:noProof/>
          </w:rPr>
          <w:t>Abbreviations</w:t>
        </w:r>
        <w:r w:rsidR="00685DAF">
          <w:rPr>
            <w:noProof/>
            <w:webHidden/>
          </w:rPr>
          <w:tab/>
        </w:r>
        <w:r w:rsidR="00685DAF">
          <w:rPr>
            <w:noProof/>
            <w:webHidden/>
          </w:rPr>
          <w:fldChar w:fldCharType="begin"/>
        </w:r>
        <w:r w:rsidR="00685DAF">
          <w:rPr>
            <w:noProof/>
            <w:webHidden/>
          </w:rPr>
          <w:instrText xml:space="preserve"> PAGEREF _Toc475696900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1AFE9F0E" w14:textId="02C735DE"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1" w:history="1">
        <w:r w:rsidR="00685DAF" w:rsidRPr="00635854">
          <w:rPr>
            <w:rStyle w:val="Hyperlink"/>
            <w:noProof/>
          </w:rPr>
          <w:t>1.2</w:t>
        </w:r>
        <w:r w:rsidR="00685DAF">
          <w:rPr>
            <w:rFonts w:asciiTheme="minorHAnsi" w:eastAsiaTheme="minorEastAsia" w:hAnsiTheme="minorHAnsi" w:cstheme="minorBidi"/>
            <w:smallCaps w:val="0"/>
            <w:noProof/>
            <w:sz w:val="22"/>
            <w:szCs w:val="22"/>
          </w:rPr>
          <w:tab/>
        </w:r>
        <w:r w:rsidR="00685DAF" w:rsidRPr="00635854">
          <w:rPr>
            <w:rStyle w:val="Hyperlink"/>
            <w:noProof/>
          </w:rPr>
          <w:t>Conventions Used in Document</w:t>
        </w:r>
        <w:r w:rsidR="00685DAF">
          <w:rPr>
            <w:noProof/>
            <w:webHidden/>
          </w:rPr>
          <w:tab/>
        </w:r>
        <w:r w:rsidR="00685DAF">
          <w:rPr>
            <w:noProof/>
            <w:webHidden/>
          </w:rPr>
          <w:fldChar w:fldCharType="begin"/>
        </w:r>
        <w:r w:rsidR="00685DAF">
          <w:rPr>
            <w:noProof/>
            <w:webHidden/>
          </w:rPr>
          <w:instrText xml:space="preserve"> PAGEREF _Toc475696901 \h </w:instrText>
        </w:r>
        <w:r w:rsidR="00685DAF">
          <w:rPr>
            <w:noProof/>
            <w:webHidden/>
          </w:rPr>
        </w:r>
        <w:r w:rsidR="00685DAF">
          <w:rPr>
            <w:noProof/>
            <w:webHidden/>
          </w:rPr>
          <w:fldChar w:fldCharType="separate"/>
        </w:r>
        <w:r w:rsidR="00685DAF">
          <w:rPr>
            <w:noProof/>
            <w:webHidden/>
          </w:rPr>
          <w:t>4</w:t>
        </w:r>
        <w:r w:rsidR="00685DAF">
          <w:rPr>
            <w:noProof/>
            <w:webHidden/>
          </w:rPr>
          <w:fldChar w:fldCharType="end"/>
        </w:r>
      </w:hyperlink>
    </w:p>
    <w:p w14:paraId="3528A9F0" w14:textId="4EAFE5B2"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2" w:history="1">
        <w:r w:rsidR="00685DAF" w:rsidRPr="00635854">
          <w:rPr>
            <w:rStyle w:val="Hyperlink"/>
            <w:noProof/>
          </w:rPr>
          <w:t>1.3</w:t>
        </w:r>
        <w:r w:rsidR="00685DAF">
          <w:rPr>
            <w:rFonts w:asciiTheme="minorHAnsi" w:eastAsiaTheme="minorEastAsia" w:hAnsiTheme="minorHAnsi" w:cstheme="minorBidi"/>
            <w:smallCaps w:val="0"/>
            <w:noProof/>
            <w:sz w:val="22"/>
            <w:szCs w:val="22"/>
          </w:rPr>
          <w:tab/>
        </w:r>
        <w:r w:rsidR="00685DAF" w:rsidRPr="00635854">
          <w:rPr>
            <w:rStyle w:val="Hyperlink"/>
            <w:noProof/>
          </w:rPr>
          <w:t>Processing Sequence Map</w:t>
        </w:r>
        <w:r w:rsidR="00685DAF">
          <w:rPr>
            <w:noProof/>
            <w:webHidden/>
          </w:rPr>
          <w:tab/>
        </w:r>
        <w:r w:rsidR="00685DAF">
          <w:rPr>
            <w:noProof/>
            <w:webHidden/>
          </w:rPr>
          <w:fldChar w:fldCharType="begin"/>
        </w:r>
        <w:r w:rsidR="00685DAF">
          <w:rPr>
            <w:noProof/>
            <w:webHidden/>
          </w:rPr>
          <w:instrText xml:space="preserve"> PAGEREF _Toc475696902 \h </w:instrText>
        </w:r>
        <w:r w:rsidR="00685DAF">
          <w:rPr>
            <w:noProof/>
            <w:webHidden/>
          </w:rPr>
        </w:r>
        <w:r w:rsidR="00685DAF">
          <w:rPr>
            <w:noProof/>
            <w:webHidden/>
          </w:rPr>
          <w:fldChar w:fldCharType="separate"/>
        </w:r>
        <w:r w:rsidR="00685DAF">
          <w:rPr>
            <w:noProof/>
            <w:webHidden/>
          </w:rPr>
          <w:t>5</w:t>
        </w:r>
        <w:r w:rsidR="00685DAF">
          <w:rPr>
            <w:noProof/>
            <w:webHidden/>
          </w:rPr>
          <w:fldChar w:fldCharType="end"/>
        </w:r>
      </w:hyperlink>
    </w:p>
    <w:p w14:paraId="740C2B75" w14:textId="3903E699" w:rsidR="00685DAF" w:rsidRDefault="008B100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03" w:history="1">
        <w:r w:rsidR="00685DAF" w:rsidRPr="00635854">
          <w:rPr>
            <w:rStyle w:val="Hyperlink"/>
            <w:noProof/>
          </w:rPr>
          <w:t>2</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Data Mapping</w:t>
        </w:r>
        <w:r w:rsidR="00685DAF">
          <w:rPr>
            <w:noProof/>
            <w:webHidden/>
          </w:rPr>
          <w:tab/>
        </w:r>
        <w:r w:rsidR="00685DAF">
          <w:rPr>
            <w:noProof/>
            <w:webHidden/>
          </w:rPr>
          <w:fldChar w:fldCharType="begin"/>
        </w:r>
        <w:r w:rsidR="00685DAF">
          <w:rPr>
            <w:noProof/>
            <w:webHidden/>
          </w:rPr>
          <w:instrText xml:space="preserve"> PAGEREF _Toc475696903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11EC2E74" w14:textId="6EC69E4A"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4" w:history="1">
        <w:r w:rsidR="00685DAF" w:rsidRPr="00635854">
          <w:rPr>
            <w:rStyle w:val="Hyperlink"/>
            <w:noProof/>
          </w:rPr>
          <w:t>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LOCATION</w:t>
        </w:r>
        <w:r w:rsidR="00685DAF">
          <w:rPr>
            <w:noProof/>
            <w:webHidden/>
          </w:rPr>
          <w:tab/>
        </w:r>
        <w:r w:rsidR="00685DAF">
          <w:rPr>
            <w:noProof/>
            <w:webHidden/>
          </w:rPr>
          <w:fldChar w:fldCharType="begin"/>
        </w:r>
        <w:r w:rsidR="00685DAF">
          <w:rPr>
            <w:noProof/>
            <w:webHidden/>
          </w:rPr>
          <w:instrText xml:space="preserve"> PAGEREF _Toc475696904 \h </w:instrText>
        </w:r>
        <w:r w:rsidR="00685DAF">
          <w:rPr>
            <w:noProof/>
            <w:webHidden/>
          </w:rPr>
        </w:r>
        <w:r w:rsidR="00685DAF">
          <w:rPr>
            <w:noProof/>
            <w:webHidden/>
          </w:rPr>
          <w:fldChar w:fldCharType="separate"/>
        </w:r>
        <w:r w:rsidR="00685DAF">
          <w:rPr>
            <w:noProof/>
            <w:webHidden/>
          </w:rPr>
          <w:t>7</w:t>
        </w:r>
        <w:r w:rsidR="00685DAF">
          <w:rPr>
            <w:noProof/>
            <w:webHidden/>
          </w:rPr>
          <w:fldChar w:fldCharType="end"/>
        </w:r>
      </w:hyperlink>
    </w:p>
    <w:p w14:paraId="2CBED0DD" w14:textId="2BBDFE34"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5" w:history="1">
        <w:r w:rsidR="00685DAF" w:rsidRPr="00635854">
          <w:rPr>
            <w:rStyle w:val="Hyperlink"/>
            <w:noProof/>
          </w:rPr>
          <w:t>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PERSON</w:t>
        </w:r>
        <w:r w:rsidR="00685DAF">
          <w:rPr>
            <w:noProof/>
            <w:webHidden/>
          </w:rPr>
          <w:tab/>
        </w:r>
        <w:r w:rsidR="00685DAF">
          <w:rPr>
            <w:noProof/>
            <w:webHidden/>
          </w:rPr>
          <w:fldChar w:fldCharType="begin"/>
        </w:r>
        <w:r w:rsidR="00685DAF">
          <w:rPr>
            <w:noProof/>
            <w:webHidden/>
          </w:rPr>
          <w:instrText xml:space="preserve"> PAGEREF _Toc475696905 \h </w:instrText>
        </w:r>
        <w:r w:rsidR="00685DAF">
          <w:rPr>
            <w:noProof/>
            <w:webHidden/>
          </w:rPr>
        </w:r>
        <w:r w:rsidR="00685DAF">
          <w:rPr>
            <w:noProof/>
            <w:webHidden/>
          </w:rPr>
          <w:fldChar w:fldCharType="separate"/>
        </w:r>
        <w:r w:rsidR="00685DAF">
          <w:rPr>
            <w:noProof/>
            <w:webHidden/>
          </w:rPr>
          <w:t>8</w:t>
        </w:r>
        <w:r w:rsidR="00685DAF">
          <w:rPr>
            <w:noProof/>
            <w:webHidden/>
          </w:rPr>
          <w:fldChar w:fldCharType="end"/>
        </w:r>
      </w:hyperlink>
    </w:p>
    <w:p w14:paraId="2F5F7505" w14:textId="1CDFA843"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6" w:history="1">
        <w:r w:rsidR="00685DAF" w:rsidRPr="00635854">
          <w:rPr>
            <w:rStyle w:val="Hyperlink"/>
            <w:noProof/>
          </w:rPr>
          <w:t>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OBSERVATION_PERIOD</w:t>
        </w:r>
        <w:r w:rsidR="00685DAF">
          <w:rPr>
            <w:noProof/>
            <w:webHidden/>
          </w:rPr>
          <w:tab/>
        </w:r>
        <w:r w:rsidR="00685DAF">
          <w:rPr>
            <w:noProof/>
            <w:webHidden/>
          </w:rPr>
          <w:fldChar w:fldCharType="begin"/>
        </w:r>
        <w:r w:rsidR="00685DAF">
          <w:rPr>
            <w:noProof/>
            <w:webHidden/>
          </w:rPr>
          <w:instrText xml:space="preserve"> PAGEREF _Toc475696906 \h </w:instrText>
        </w:r>
        <w:r w:rsidR="00685DAF">
          <w:rPr>
            <w:noProof/>
            <w:webHidden/>
          </w:rPr>
        </w:r>
        <w:r w:rsidR="00685DAF">
          <w:rPr>
            <w:noProof/>
            <w:webHidden/>
          </w:rPr>
          <w:fldChar w:fldCharType="separate"/>
        </w:r>
        <w:r w:rsidR="00685DAF">
          <w:rPr>
            <w:noProof/>
            <w:webHidden/>
          </w:rPr>
          <w:t>10</w:t>
        </w:r>
        <w:r w:rsidR="00685DAF">
          <w:rPr>
            <w:noProof/>
            <w:webHidden/>
          </w:rPr>
          <w:fldChar w:fldCharType="end"/>
        </w:r>
      </w:hyperlink>
    </w:p>
    <w:p w14:paraId="7C190646" w14:textId="19C17482"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7" w:history="1">
        <w:r w:rsidR="00685DAF" w:rsidRPr="00635854">
          <w:rPr>
            <w:rStyle w:val="Hyperlink"/>
            <w:noProof/>
          </w:rPr>
          <w:t>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PAYER_PLAN_PERIOD</w:t>
        </w:r>
        <w:r w:rsidR="00685DAF">
          <w:rPr>
            <w:noProof/>
            <w:webHidden/>
          </w:rPr>
          <w:tab/>
        </w:r>
        <w:r w:rsidR="00685DAF">
          <w:rPr>
            <w:noProof/>
            <w:webHidden/>
          </w:rPr>
          <w:fldChar w:fldCharType="begin"/>
        </w:r>
        <w:r w:rsidR="00685DAF">
          <w:rPr>
            <w:noProof/>
            <w:webHidden/>
          </w:rPr>
          <w:instrText xml:space="preserve"> PAGEREF _Toc475696907 \h </w:instrText>
        </w:r>
        <w:r w:rsidR="00685DAF">
          <w:rPr>
            <w:noProof/>
            <w:webHidden/>
          </w:rPr>
        </w:r>
        <w:r w:rsidR="00685DAF">
          <w:rPr>
            <w:noProof/>
            <w:webHidden/>
          </w:rPr>
          <w:fldChar w:fldCharType="separate"/>
        </w:r>
        <w:r w:rsidR="00685DAF">
          <w:rPr>
            <w:noProof/>
            <w:webHidden/>
          </w:rPr>
          <w:t>11</w:t>
        </w:r>
        <w:r w:rsidR="00685DAF">
          <w:rPr>
            <w:noProof/>
            <w:webHidden/>
          </w:rPr>
          <w:fldChar w:fldCharType="end"/>
        </w:r>
      </w:hyperlink>
    </w:p>
    <w:p w14:paraId="671293E1" w14:textId="0C3D43A5"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8" w:history="1">
        <w:r w:rsidR="00685DAF" w:rsidRPr="00635854">
          <w:rPr>
            <w:rStyle w:val="Hyperlink"/>
            <w:noProof/>
          </w:rPr>
          <w:t>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PROVIDER</w:t>
        </w:r>
        <w:r w:rsidR="00685DAF">
          <w:rPr>
            <w:noProof/>
            <w:webHidden/>
          </w:rPr>
          <w:tab/>
        </w:r>
        <w:r w:rsidR="00685DAF">
          <w:rPr>
            <w:noProof/>
            <w:webHidden/>
          </w:rPr>
          <w:fldChar w:fldCharType="begin"/>
        </w:r>
        <w:r w:rsidR="00685DAF">
          <w:rPr>
            <w:noProof/>
            <w:webHidden/>
          </w:rPr>
          <w:instrText xml:space="preserve"> PAGEREF _Toc475696908 \h </w:instrText>
        </w:r>
        <w:r w:rsidR="00685DAF">
          <w:rPr>
            <w:noProof/>
            <w:webHidden/>
          </w:rPr>
        </w:r>
        <w:r w:rsidR="00685DAF">
          <w:rPr>
            <w:noProof/>
            <w:webHidden/>
          </w:rPr>
          <w:fldChar w:fldCharType="separate"/>
        </w:r>
        <w:r w:rsidR="00685DAF">
          <w:rPr>
            <w:noProof/>
            <w:webHidden/>
          </w:rPr>
          <w:t>13</w:t>
        </w:r>
        <w:r w:rsidR="00685DAF">
          <w:rPr>
            <w:noProof/>
            <w:webHidden/>
          </w:rPr>
          <w:fldChar w:fldCharType="end"/>
        </w:r>
      </w:hyperlink>
    </w:p>
    <w:p w14:paraId="4EC000AB" w14:textId="0D706989"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09" w:history="1">
        <w:r w:rsidR="00685DAF" w:rsidRPr="00635854">
          <w:rPr>
            <w:rStyle w:val="Hyperlink"/>
            <w:noProof/>
          </w:rPr>
          <w:t>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VISIT_OCCURRENCE</w:t>
        </w:r>
        <w:r w:rsidR="00685DAF">
          <w:rPr>
            <w:noProof/>
            <w:webHidden/>
          </w:rPr>
          <w:tab/>
        </w:r>
        <w:r w:rsidR="00685DAF">
          <w:rPr>
            <w:noProof/>
            <w:webHidden/>
          </w:rPr>
          <w:fldChar w:fldCharType="begin"/>
        </w:r>
        <w:r w:rsidR="00685DAF">
          <w:rPr>
            <w:noProof/>
            <w:webHidden/>
          </w:rPr>
          <w:instrText xml:space="preserve"> PAGEREF _Toc475696909 \h </w:instrText>
        </w:r>
        <w:r w:rsidR="00685DAF">
          <w:rPr>
            <w:noProof/>
            <w:webHidden/>
          </w:rPr>
        </w:r>
        <w:r w:rsidR="00685DAF">
          <w:rPr>
            <w:noProof/>
            <w:webHidden/>
          </w:rPr>
          <w:fldChar w:fldCharType="separate"/>
        </w:r>
        <w:r w:rsidR="00685DAF">
          <w:rPr>
            <w:noProof/>
            <w:webHidden/>
          </w:rPr>
          <w:t>15</w:t>
        </w:r>
        <w:r w:rsidR="00685DAF">
          <w:rPr>
            <w:noProof/>
            <w:webHidden/>
          </w:rPr>
          <w:fldChar w:fldCharType="end"/>
        </w:r>
      </w:hyperlink>
    </w:p>
    <w:p w14:paraId="36E68979" w14:textId="7E3EDEE3"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0" w:history="1">
        <w:r w:rsidR="00685DAF" w:rsidRPr="00635854">
          <w:rPr>
            <w:rStyle w:val="Hyperlink"/>
            <w:noProof/>
          </w:rPr>
          <w:t>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CONDITION_OCCURRENCE</w:t>
        </w:r>
        <w:r w:rsidR="00685DAF">
          <w:rPr>
            <w:noProof/>
            <w:webHidden/>
          </w:rPr>
          <w:tab/>
        </w:r>
        <w:r w:rsidR="00685DAF">
          <w:rPr>
            <w:noProof/>
            <w:webHidden/>
          </w:rPr>
          <w:fldChar w:fldCharType="begin"/>
        </w:r>
        <w:r w:rsidR="00685DAF">
          <w:rPr>
            <w:noProof/>
            <w:webHidden/>
          </w:rPr>
          <w:instrText xml:space="preserve"> PAGEREF _Toc475696910 \h </w:instrText>
        </w:r>
        <w:r w:rsidR="00685DAF">
          <w:rPr>
            <w:noProof/>
            <w:webHidden/>
          </w:rPr>
        </w:r>
        <w:r w:rsidR="00685DAF">
          <w:rPr>
            <w:noProof/>
            <w:webHidden/>
          </w:rPr>
          <w:fldChar w:fldCharType="separate"/>
        </w:r>
        <w:r w:rsidR="00685DAF">
          <w:rPr>
            <w:noProof/>
            <w:webHidden/>
          </w:rPr>
          <w:t>21</w:t>
        </w:r>
        <w:r w:rsidR="00685DAF">
          <w:rPr>
            <w:noProof/>
            <w:webHidden/>
          </w:rPr>
          <w:fldChar w:fldCharType="end"/>
        </w:r>
      </w:hyperlink>
    </w:p>
    <w:p w14:paraId="4534A945" w14:textId="59D4223B"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1" w:history="1">
        <w:r w:rsidR="00685DAF" w:rsidRPr="00635854">
          <w:rPr>
            <w:rStyle w:val="Hyperlink"/>
            <w:noProof/>
          </w:rPr>
          <w:t>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CONDITION_ERA</w:t>
        </w:r>
        <w:r w:rsidR="00685DAF">
          <w:rPr>
            <w:noProof/>
            <w:webHidden/>
          </w:rPr>
          <w:tab/>
        </w:r>
        <w:r w:rsidR="00685DAF">
          <w:rPr>
            <w:noProof/>
            <w:webHidden/>
          </w:rPr>
          <w:fldChar w:fldCharType="begin"/>
        </w:r>
        <w:r w:rsidR="00685DAF">
          <w:rPr>
            <w:noProof/>
            <w:webHidden/>
          </w:rPr>
          <w:instrText xml:space="preserve"> PAGEREF _Toc475696911 \h </w:instrText>
        </w:r>
        <w:r w:rsidR="00685DAF">
          <w:rPr>
            <w:noProof/>
            <w:webHidden/>
          </w:rPr>
        </w:r>
        <w:r w:rsidR="00685DAF">
          <w:rPr>
            <w:noProof/>
            <w:webHidden/>
          </w:rPr>
          <w:fldChar w:fldCharType="separate"/>
        </w:r>
        <w:r w:rsidR="00685DAF">
          <w:rPr>
            <w:noProof/>
            <w:webHidden/>
          </w:rPr>
          <w:t>25</w:t>
        </w:r>
        <w:r w:rsidR="00685DAF">
          <w:rPr>
            <w:noProof/>
            <w:webHidden/>
          </w:rPr>
          <w:fldChar w:fldCharType="end"/>
        </w:r>
      </w:hyperlink>
    </w:p>
    <w:p w14:paraId="104E8C65" w14:textId="6F2B26FC"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2" w:history="1">
        <w:r w:rsidR="00685DAF" w:rsidRPr="00635854">
          <w:rPr>
            <w:rStyle w:val="Hyperlink"/>
            <w:noProof/>
          </w:rPr>
          <w:t>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PROCEDURE_OCCURRENCE</w:t>
        </w:r>
        <w:r w:rsidR="00685DAF">
          <w:rPr>
            <w:noProof/>
            <w:webHidden/>
          </w:rPr>
          <w:tab/>
        </w:r>
        <w:r w:rsidR="00685DAF">
          <w:rPr>
            <w:noProof/>
            <w:webHidden/>
          </w:rPr>
          <w:fldChar w:fldCharType="begin"/>
        </w:r>
        <w:r w:rsidR="00685DAF">
          <w:rPr>
            <w:noProof/>
            <w:webHidden/>
          </w:rPr>
          <w:instrText xml:space="preserve"> PAGEREF _Toc475696912 \h </w:instrText>
        </w:r>
        <w:r w:rsidR="00685DAF">
          <w:rPr>
            <w:noProof/>
            <w:webHidden/>
          </w:rPr>
        </w:r>
        <w:r w:rsidR="00685DAF">
          <w:rPr>
            <w:noProof/>
            <w:webHidden/>
          </w:rPr>
          <w:fldChar w:fldCharType="separate"/>
        </w:r>
        <w:r w:rsidR="00685DAF">
          <w:rPr>
            <w:noProof/>
            <w:webHidden/>
          </w:rPr>
          <w:t>27</w:t>
        </w:r>
        <w:r w:rsidR="00685DAF">
          <w:rPr>
            <w:noProof/>
            <w:webHidden/>
          </w:rPr>
          <w:fldChar w:fldCharType="end"/>
        </w:r>
      </w:hyperlink>
    </w:p>
    <w:p w14:paraId="306CA761" w14:textId="43DE0129"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3" w:history="1">
        <w:r w:rsidR="00685DAF" w:rsidRPr="00635854">
          <w:rPr>
            <w:rStyle w:val="Hyperlink"/>
            <w:noProof/>
          </w:rPr>
          <w:t>2.10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PROCEDURE_COST</w:t>
        </w:r>
        <w:r w:rsidR="00685DAF">
          <w:rPr>
            <w:noProof/>
            <w:webHidden/>
          </w:rPr>
          <w:tab/>
        </w:r>
        <w:r w:rsidR="00685DAF">
          <w:rPr>
            <w:noProof/>
            <w:webHidden/>
          </w:rPr>
          <w:fldChar w:fldCharType="begin"/>
        </w:r>
        <w:r w:rsidR="00685DAF">
          <w:rPr>
            <w:noProof/>
            <w:webHidden/>
          </w:rPr>
          <w:instrText xml:space="preserve"> PAGEREF _Toc475696913 \h </w:instrText>
        </w:r>
        <w:r w:rsidR="00685DAF">
          <w:rPr>
            <w:noProof/>
            <w:webHidden/>
          </w:rPr>
        </w:r>
        <w:r w:rsidR="00685DAF">
          <w:rPr>
            <w:noProof/>
            <w:webHidden/>
          </w:rPr>
          <w:fldChar w:fldCharType="separate"/>
        </w:r>
        <w:r w:rsidR="00685DAF">
          <w:rPr>
            <w:noProof/>
            <w:webHidden/>
          </w:rPr>
          <w:t>32</w:t>
        </w:r>
        <w:r w:rsidR="00685DAF">
          <w:rPr>
            <w:noProof/>
            <w:webHidden/>
          </w:rPr>
          <w:fldChar w:fldCharType="end"/>
        </w:r>
      </w:hyperlink>
    </w:p>
    <w:p w14:paraId="535DFFEA" w14:textId="46B7AE8D"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4" w:history="1">
        <w:r w:rsidR="00685DAF" w:rsidRPr="00635854">
          <w:rPr>
            <w:rStyle w:val="Hyperlink"/>
            <w:noProof/>
          </w:rPr>
          <w:t>2.11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DEATH</w:t>
        </w:r>
        <w:r w:rsidR="00685DAF">
          <w:rPr>
            <w:noProof/>
            <w:webHidden/>
          </w:rPr>
          <w:tab/>
        </w:r>
        <w:r w:rsidR="00685DAF">
          <w:rPr>
            <w:noProof/>
            <w:webHidden/>
          </w:rPr>
          <w:fldChar w:fldCharType="begin"/>
        </w:r>
        <w:r w:rsidR="00685DAF">
          <w:rPr>
            <w:noProof/>
            <w:webHidden/>
          </w:rPr>
          <w:instrText xml:space="preserve"> PAGEREF _Toc475696914 \h </w:instrText>
        </w:r>
        <w:r w:rsidR="00685DAF">
          <w:rPr>
            <w:noProof/>
            <w:webHidden/>
          </w:rPr>
        </w:r>
        <w:r w:rsidR="00685DAF">
          <w:rPr>
            <w:noProof/>
            <w:webHidden/>
          </w:rPr>
          <w:fldChar w:fldCharType="separate"/>
        </w:r>
        <w:r w:rsidR="00685DAF">
          <w:rPr>
            <w:noProof/>
            <w:webHidden/>
          </w:rPr>
          <w:t>34</w:t>
        </w:r>
        <w:r w:rsidR="00685DAF">
          <w:rPr>
            <w:noProof/>
            <w:webHidden/>
          </w:rPr>
          <w:fldChar w:fldCharType="end"/>
        </w:r>
      </w:hyperlink>
    </w:p>
    <w:p w14:paraId="582F9F61" w14:textId="55986BD1"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5" w:history="1">
        <w:r w:rsidR="00685DAF" w:rsidRPr="00635854">
          <w:rPr>
            <w:rStyle w:val="Hyperlink"/>
            <w:noProof/>
          </w:rPr>
          <w:t>2.12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DRUG_EXPOSURE</w:t>
        </w:r>
        <w:r w:rsidR="00685DAF">
          <w:rPr>
            <w:noProof/>
            <w:webHidden/>
          </w:rPr>
          <w:tab/>
        </w:r>
        <w:r w:rsidR="00685DAF">
          <w:rPr>
            <w:noProof/>
            <w:webHidden/>
          </w:rPr>
          <w:fldChar w:fldCharType="begin"/>
        </w:r>
        <w:r w:rsidR="00685DAF">
          <w:rPr>
            <w:noProof/>
            <w:webHidden/>
          </w:rPr>
          <w:instrText xml:space="preserve"> PAGEREF _Toc475696915 \h </w:instrText>
        </w:r>
        <w:r w:rsidR="00685DAF">
          <w:rPr>
            <w:noProof/>
            <w:webHidden/>
          </w:rPr>
        </w:r>
        <w:r w:rsidR="00685DAF">
          <w:rPr>
            <w:noProof/>
            <w:webHidden/>
          </w:rPr>
          <w:fldChar w:fldCharType="separate"/>
        </w:r>
        <w:r w:rsidR="00685DAF">
          <w:rPr>
            <w:noProof/>
            <w:webHidden/>
          </w:rPr>
          <w:t>37</w:t>
        </w:r>
        <w:r w:rsidR="00685DAF">
          <w:rPr>
            <w:noProof/>
            <w:webHidden/>
          </w:rPr>
          <w:fldChar w:fldCharType="end"/>
        </w:r>
      </w:hyperlink>
    </w:p>
    <w:p w14:paraId="3602313E" w14:textId="2FB2125E"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6" w:history="1">
        <w:r w:rsidR="00685DAF" w:rsidRPr="00635854">
          <w:rPr>
            <w:rStyle w:val="Hyperlink"/>
            <w:noProof/>
          </w:rPr>
          <w:t>2.13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DRUG_ERA</w:t>
        </w:r>
        <w:r w:rsidR="00685DAF">
          <w:rPr>
            <w:noProof/>
            <w:webHidden/>
          </w:rPr>
          <w:tab/>
        </w:r>
        <w:r w:rsidR="00685DAF">
          <w:rPr>
            <w:noProof/>
            <w:webHidden/>
          </w:rPr>
          <w:fldChar w:fldCharType="begin"/>
        </w:r>
        <w:r w:rsidR="00685DAF">
          <w:rPr>
            <w:noProof/>
            <w:webHidden/>
          </w:rPr>
          <w:instrText xml:space="preserve"> PAGEREF _Toc475696916 \h </w:instrText>
        </w:r>
        <w:r w:rsidR="00685DAF">
          <w:rPr>
            <w:noProof/>
            <w:webHidden/>
          </w:rPr>
        </w:r>
        <w:r w:rsidR="00685DAF">
          <w:rPr>
            <w:noProof/>
            <w:webHidden/>
          </w:rPr>
          <w:fldChar w:fldCharType="separate"/>
        </w:r>
        <w:r w:rsidR="00685DAF">
          <w:rPr>
            <w:noProof/>
            <w:webHidden/>
          </w:rPr>
          <w:t>41</w:t>
        </w:r>
        <w:r w:rsidR="00685DAF">
          <w:rPr>
            <w:noProof/>
            <w:webHidden/>
          </w:rPr>
          <w:fldChar w:fldCharType="end"/>
        </w:r>
      </w:hyperlink>
    </w:p>
    <w:p w14:paraId="0D27EBAC" w14:textId="7A9EF8E1"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7" w:history="1">
        <w:r w:rsidR="00685DAF" w:rsidRPr="00635854">
          <w:rPr>
            <w:rStyle w:val="Hyperlink"/>
            <w:noProof/>
          </w:rPr>
          <w:t>2.14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DRUG_COST</w:t>
        </w:r>
        <w:r w:rsidR="00685DAF">
          <w:rPr>
            <w:noProof/>
            <w:webHidden/>
          </w:rPr>
          <w:tab/>
        </w:r>
        <w:r w:rsidR="00685DAF">
          <w:rPr>
            <w:noProof/>
            <w:webHidden/>
          </w:rPr>
          <w:fldChar w:fldCharType="begin"/>
        </w:r>
        <w:r w:rsidR="00685DAF">
          <w:rPr>
            <w:noProof/>
            <w:webHidden/>
          </w:rPr>
          <w:instrText xml:space="preserve"> PAGEREF _Toc475696917 \h </w:instrText>
        </w:r>
        <w:r w:rsidR="00685DAF">
          <w:rPr>
            <w:noProof/>
            <w:webHidden/>
          </w:rPr>
        </w:r>
        <w:r w:rsidR="00685DAF">
          <w:rPr>
            <w:noProof/>
            <w:webHidden/>
          </w:rPr>
          <w:fldChar w:fldCharType="separate"/>
        </w:r>
        <w:r w:rsidR="00685DAF">
          <w:rPr>
            <w:noProof/>
            <w:webHidden/>
          </w:rPr>
          <w:t>43</w:t>
        </w:r>
        <w:r w:rsidR="00685DAF">
          <w:rPr>
            <w:noProof/>
            <w:webHidden/>
          </w:rPr>
          <w:fldChar w:fldCharType="end"/>
        </w:r>
      </w:hyperlink>
    </w:p>
    <w:p w14:paraId="4F88D849" w14:textId="66C683FB"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8" w:history="1">
        <w:r w:rsidR="00685DAF" w:rsidRPr="00635854">
          <w:rPr>
            <w:rStyle w:val="Hyperlink"/>
            <w:noProof/>
          </w:rPr>
          <w:t>2.15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OBSERVATION</w:t>
        </w:r>
        <w:r w:rsidR="00685DAF">
          <w:rPr>
            <w:noProof/>
            <w:webHidden/>
          </w:rPr>
          <w:tab/>
        </w:r>
        <w:r w:rsidR="00685DAF">
          <w:rPr>
            <w:noProof/>
            <w:webHidden/>
          </w:rPr>
          <w:fldChar w:fldCharType="begin"/>
        </w:r>
        <w:r w:rsidR="00685DAF">
          <w:rPr>
            <w:noProof/>
            <w:webHidden/>
          </w:rPr>
          <w:instrText xml:space="preserve"> PAGEREF _Toc475696918 \h </w:instrText>
        </w:r>
        <w:r w:rsidR="00685DAF">
          <w:rPr>
            <w:noProof/>
            <w:webHidden/>
          </w:rPr>
        </w:r>
        <w:r w:rsidR="00685DAF">
          <w:rPr>
            <w:noProof/>
            <w:webHidden/>
          </w:rPr>
          <w:fldChar w:fldCharType="separate"/>
        </w:r>
        <w:r w:rsidR="00685DAF">
          <w:rPr>
            <w:noProof/>
            <w:webHidden/>
          </w:rPr>
          <w:t>45</w:t>
        </w:r>
        <w:r w:rsidR="00685DAF">
          <w:rPr>
            <w:noProof/>
            <w:webHidden/>
          </w:rPr>
          <w:fldChar w:fldCharType="end"/>
        </w:r>
      </w:hyperlink>
    </w:p>
    <w:p w14:paraId="4FDE4834" w14:textId="32AFA682"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19" w:history="1">
        <w:r w:rsidR="00685DAF" w:rsidRPr="00635854">
          <w:rPr>
            <w:rStyle w:val="Hyperlink"/>
            <w:noProof/>
          </w:rPr>
          <w:t>2.16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ORGANIZATION</w:t>
        </w:r>
        <w:r w:rsidR="00685DAF">
          <w:rPr>
            <w:noProof/>
            <w:webHidden/>
          </w:rPr>
          <w:tab/>
        </w:r>
        <w:r w:rsidR="00685DAF">
          <w:rPr>
            <w:noProof/>
            <w:webHidden/>
          </w:rPr>
          <w:fldChar w:fldCharType="begin"/>
        </w:r>
        <w:r w:rsidR="00685DAF">
          <w:rPr>
            <w:noProof/>
            <w:webHidden/>
          </w:rPr>
          <w:instrText xml:space="preserve"> PAGEREF _Toc475696919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1D84CB02" w14:textId="666949D3"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0" w:history="1">
        <w:r w:rsidR="00685DAF" w:rsidRPr="00635854">
          <w:rPr>
            <w:rStyle w:val="Hyperlink"/>
            <w:noProof/>
          </w:rPr>
          <w:t>2.17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CARE_SITE</w:t>
        </w:r>
        <w:r w:rsidR="00685DAF">
          <w:rPr>
            <w:noProof/>
            <w:webHidden/>
          </w:rPr>
          <w:tab/>
        </w:r>
        <w:r w:rsidR="00685DAF">
          <w:rPr>
            <w:noProof/>
            <w:webHidden/>
          </w:rPr>
          <w:fldChar w:fldCharType="begin"/>
        </w:r>
        <w:r w:rsidR="00685DAF">
          <w:rPr>
            <w:noProof/>
            <w:webHidden/>
          </w:rPr>
          <w:instrText xml:space="preserve"> PAGEREF _Toc475696920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A6CD695" w14:textId="3D3252FB"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1" w:history="1">
        <w:r w:rsidR="00685DAF" w:rsidRPr="00635854">
          <w:rPr>
            <w:rStyle w:val="Hyperlink"/>
            <w:noProof/>
          </w:rPr>
          <w:t>2.18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w:t>
        </w:r>
        <w:r w:rsidR="00685DAF">
          <w:rPr>
            <w:noProof/>
            <w:webHidden/>
          </w:rPr>
          <w:tab/>
        </w:r>
        <w:r w:rsidR="00685DAF">
          <w:rPr>
            <w:noProof/>
            <w:webHidden/>
          </w:rPr>
          <w:fldChar w:fldCharType="begin"/>
        </w:r>
        <w:r w:rsidR="00685DAF">
          <w:rPr>
            <w:noProof/>
            <w:webHidden/>
          </w:rPr>
          <w:instrText xml:space="preserve"> PAGEREF _Toc475696921 \h </w:instrText>
        </w:r>
        <w:r w:rsidR="00685DAF">
          <w:rPr>
            <w:noProof/>
            <w:webHidden/>
          </w:rPr>
        </w:r>
        <w:r w:rsidR="00685DAF">
          <w:rPr>
            <w:noProof/>
            <w:webHidden/>
          </w:rPr>
          <w:fldChar w:fldCharType="separate"/>
        </w:r>
        <w:r w:rsidR="00685DAF">
          <w:rPr>
            <w:noProof/>
            <w:webHidden/>
          </w:rPr>
          <w:t>47</w:t>
        </w:r>
        <w:r w:rsidR="00685DAF">
          <w:rPr>
            <w:noProof/>
            <w:webHidden/>
          </w:rPr>
          <w:fldChar w:fldCharType="end"/>
        </w:r>
      </w:hyperlink>
    </w:p>
    <w:p w14:paraId="0C70D737" w14:textId="2AF2C320"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2" w:history="1">
        <w:r w:rsidR="00685DAF" w:rsidRPr="00635854">
          <w:rPr>
            <w:rStyle w:val="Hyperlink"/>
            <w:noProof/>
          </w:rPr>
          <w:t>2.19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COHORT_ATTRIBUTE</w:t>
        </w:r>
        <w:r w:rsidR="00685DAF">
          <w:rPr>
            <w:noProof/>
            <w:webHidden/>
          </w:rPr>
          <w:tab/>
        </w:r>
        <w:r w:rsidR="00685DAF">
          <w:rPr>
            <w:noProof/>
            <w:webHidden/>
          </w:rPr>
          <w:fldChar w:fldCharType="begin"/>
        </w:r>
        <w:r w:rsidR="00685DAF">
          <w:rPr>
            <w:noProof/>
            <w:webHidden/>
          </w:rPr>
          <w:instrText xml:space="preserve"> PAGEREF _Toc475696922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5FFD1E96" w14:textId="610D5E36"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3" w:history="1">
        <w:r w:rsidR="00685DAF" w:rsidRPr="00635854">
          <w:rPr>
            <w:rStyle w:val="Hyperlink"/>
            <w:noProof/>
          </w:rPr>
          <w:t>2.20</w:t>
        </w:r>
        <w:r w:rsidR="00685DAF">
          <w:rPr>
            <w:rFonts w:asciiTheme="minorHAnsi" w:eastAsiaTheme="minorEastAsia" w:hAnsiTheme="minorHAnsi" w:cstheme="minorBidi"/>
            <w:smallCaps w:val="0"/>
            <w:noProof/>
            <w:sz w:val="22"/>
            <w:szCs w:val="22"/>
          </w:rPr>
          <w:tab/>
        </w:r>
        <w:r w:rsidR="00685DAF" w:rsidRPr="00635854">
          <w:rPr>
            <w:rStyle w:val="Hyperlink"/>
            <w:noProof/>
          </w:rPr>
          <w:t>Table Name:  MEASUREMENT</w:t>
        </w:r>
        <w:r w:rsidR="00685DAF">
          <w:rPr>
            <w:noProof/>
            <w:webHidden/>
          </w:rPr>
          <w:tab/>
        </w:r>
        <w:r w:rsidR="00685DAF">
          <w:rPr>
            <w:noProof/>
            <w:webHidden/>
          </w:rPr>
          <w:fldChar w:fldCharType="begin"/>
        </w:r>
        <w:r w:rsidR="00685DAF">
          <w:rPr>
            <w:noProof/>
            <w:webHidden/>
          </w:rPr>
          <w:instrText xml:space="preserve"> PAGEREF _Toc475696923 \h </w:instrText>
        </w:r>
        <w:r w:rsidR="00685DAF">
          <w:rPr>
            <w:noProof/>
            <w:webHidden/>
          </w:rPr>
        </w:r>
        <w:r w:rsidR="00685DAF">
          <w:rPr>
            <w:noProof/>
            <w:webHidden/>
          </w:rPr>
          <w:fldChar w:fldCharType="separate"/>
        </w:r>
        <w:r w:rsidR="00685DAF">
          <w:rPr>
            <w:noProof/>
            <w:webHidden/>
          </w:rPr>
          <w:t>48</w:t>
        </w:r>
        <w:r w:rsidR="00685DAF">
          <w:rPr>
            <w:noProof/>
            <w:webHidden/>
          </w:rPr>
          <w:fldChar w:fldCharType="end"/>
        </w:r>
      </w:hyperlink>
    </w:p>
    <w:p w14:paraId="0C8B56E2" w14:textId="630A5519"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4" w:history="1">
        <w:r w:rsidR="00685DAF" w:rsidRPr="00635854">
          <w:rPr>
            <w:rStyle w:val="Hyperlink"/>
            <w:noProof/>
          </w:rPr>
          <w:t>2.21</w:t>
        </w:r>
        <w:r w:rsidR="00685DAF">
          <w:rPr>
            <w:rFonts w:asciiTheme="minorHAnsi" w:eastAsiaTheme="minorEastAsia" w:hAnsiTheme="minorHAnsi" w:cstheme="minorBidi"/>
            <w:smallCaps w:val="0"/>
            <w:noProof/>
            <w:sz w:val="22"/>
            <w:szCs w:val="22"/>
          </w:rPr>
          <w:tab/>
        </w:r>
        <w:r w:rsidR="00685DAF" w:rsidRPr="00635854">
          <w:rPr>
            <w:rStyle w:val="Hyperlink"/>
            <w:noProof/>
          </w:rPr>
          <w:t>Table Name:  SPECIMEN</w:t>
        </w:r>
        <w:r w:rsidR="00685DAF">
          <w:rPr>
            <w:noProof/>
            <w:webHidden/>
          </w:rPr>
          <w:tab/>
        </w:r>
        <w:r w:rsidR="00685DAF">
          <w:rPr>
            <w:noProof/>
            <w:webHidden/>
          </w:rPr>
          <w:fldChar w:fldCharType="begin"/>
        </w:r>
        <w:r w:rsidR="00685DAF">
          <w:rPr>
            <w:noProof/>
            <w:webHidden/>
          </w:rPr>
          <w:instrText xml:space="preserve"> PAGEREF _Toc475696924 \h </w:instrText>
        </w:r>
        <w:r w:rsidR="00685DAF">
          <w:rPr>
            <w:noProof/>
            <w:webHidden/>
          </w:rPr>
        </w:r>
        <w:r w:rsidR="00685DAF">
          <w:rPr>
            <w:noProof/>
            <w:webHidden/>
          </w:rPr>
          <w:fldChar w:fldCharType="separate"/>
        </w:r>
        <w:r w:rsidR="00685DAF">
          <w:rPr>
            <w:noProof/>
            <w:webHidden/>
          </w:rPr>
          <w:t>50</w:t>
        </w:r>
        <w:r w:rsidR="00685DAF">
          <w:rPr>
            <w:noProof/>
            <w:webHidden/>
          </w:rPr>
          <w:fldChar w:fldCharType="end"/>
        </w:r>
      </w:hyperlink>
    </w:p>
    <w:p w14:paraId="5890CF47" w14:textId="3C8A8016"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5" w:history="1">
        <w:r w:rsidR="00685DAF" w:rsidRPr="00635854">
          <w:rPr>
            <w:rStyle w:val="Hyperlink"/>
            <w:noProof/>
          </w:rPr>
          <w:t>2.22</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DEVICE_EXPOSURE</w:t>
        </w:r>
        <w:r w:rsidR="00685DAF">
          <w:rPr>
            <w:noProof/>
            <w:webHidden/>
          </w:rPr>
          <w:tab/>
        </w:r>
        <w:r w:rsidR="00685DAF">
          <w:rPr>
            <w:noProof/>
            <w:webHidden/>
          </w:rPr>
          <w:fldChar w:fldCharType="begin"/>
        </w:r>
        <w:r w:rsidR="00685DAF">
          <w:rPr>
            <w:noProof/>
            <w:webHidden/>
          </w:rPr>
          <w:instrText xml:space="preserve"> PAGEREF _Toc475696925 \h </w:instrText>
        </w:r>
        <w:r w:rsidR="00685DAF">
          <w:rPr>
            <w:noProof/>
            <w:webHidden/>
          </w:rPr>
        </w:r>
        <w:r w:rsidR="00685DAF">
          <w:rPr>
            <w:noProof/>
            <w:webHidden/>
          </w:rPr>
          <w:fldChar w:fldCharType="separate"/>
        </w:r>
        <w:r w:rsidR="00685DAF">
          <w:rPr>
            <w:noProof/>
            <w:webHidden/>
          </w:rPr>
          <w:t>51</w:t>
        </w:r>
        <w:r w:rsidR="00685DAF">
          <w:rPr>
            <w:noProof/>
            <w:webHidden/>
          </w:rPr>
          <w:fldChar w:fldCharType="end"/>
        </w:r>
      </w:hyperlink>
    </w:p>
    <w:p w14:paraId="466CB2F4" w14:textId="5FD9B0A1"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6" w:history="1">
        <w:r w:rsidR="00685DAF" w:rsidRPr="00635854">
          <w:rPr>
            <w:rStyle w:val="Hyperlink"/>
            <w:noProof/>
          </w:rPr>
          <w:t>2.23</w:t>
        </w:r>
        <w:r w:rsidR="00685DAF">
          <w:rPr>
            <w:rFonts w:asciiTheme="minorHAnsi" w:eastAsiaTheme="minorEastAsia" w:hAnsiTheme="minorHAnsi" w:cstheme="minorBidi"/>
            <w:smallCaps w:val="0"/>
            <w:noProof/>
            <w:sz w:val="22"/>
            <w:szCs w:val="22"/>
          </w:rPr>
          <w:tab/>
        </w:r>
        <w:r w:rsidR="00685DAF" w:rsidRPr="00635854">
          <w:rPr>
            <w:rStyle w:val="Hyperlink"/>
            <w:noProof/>
          </w:rPr>
          <w:t>Table Name: NOTE</w:t>
        </w:r>
        <w:r w:rsidR="00685DAF">
          <w:rPr>
            <w:noProof/>
            <w:webHidden/>
          </w:rPr>
          <w:tab/>
        </w:r>
        <w:r w:rsidR="00685DAF">
          <w:rPr>
            <w:noProof/>
            <w:webHidden/>
          </w:rPr>
          <w:fldChar w:fldCharType="begin"/>
        </w:r>
        <w:r w:rsidR="00685DAF">
          <w:rPr>
            <w:noProof/>
            <w:webHidden/>
          </w:rPr>
          <w:instrText xml:space="preserve"> PAGEREF _Toc475696926 \h </w:instrText>
        </w:r>
        <w:r w:rsidR="00685DAF">
          <w:rPr>
            <w:noProof/>
            <w:webHidden/>
          </w:rPr>
        </w:r>
        <w:r w:rsidR="00685DAF">
          <w:rPr>
            <w:noProof/>
            <w:webHidden/>
          </w:rPr>
          <w:fldChar w:fldCharType="separate"/>
        </w:r>
        <w:r w:rsidR="00685DAF">
          <w:rPr>
            <w:noProof/>
            <w:webHidden/>
          </w:rPr>
          <w:t>52</w:t>
        </w:r>
        <w:r w:rsidR="00685DAF">
          <w:rPr>
            <w:noProof/>
            <w:webHidden/>
          </w:rPr>
          <w:fldChar w:fldCharType="end"/>
        </w:r>
      </w:hyperlink>
    </w:p>
    <w:p w14:paraId="531A2483" w14:textId="7D71975F"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7" w:history="1">
        <w:r w:rsidR="00685DAF" w:rsidRPr="00635854">
          <w:rPr>
            <w:rStyle w:val="Hyperlink"/>
            <w:noProof/>
          </w:rPr>
          <w:t>2.24</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DEVICE_COST</w:t>
        </w:r>
        <w:r w:rsidR="00685DAF">
          <w:rPr>
            <w:noProof/>
            <w:webHidden/>
          </w:rPr>
          <w:tab/>
        </w:r>
        <w:r w:rsidR="00685DAF">
          <w:rPr>
            <w:noProof/>
            <w:webHidden/>
          </w:rPr>
          <w:fldChar w:fldCharType="begin"/>
        </w:r>
        <w:r w:rsidR="00685DAF">
          <w:rPr>
            <w:noProof/>
            <w:webHidden/>
          </w:rPr>
          <w:instrText xml:space="preserve"> PAGEREF _Toc475696927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2CF7A8AE" w14:textId="3A10B976"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8" w:history="1">
        <w:r w:rsidR="00685DAF" w:rsidRPr="00635854">
          <w:rPr>
            <w:rStyle w:val="Hyperlink"/>
            <w:noProof/>
          </w:rPr>
          <w:t>2.25</w:t>
        </w:r>
        <w:r w:rsidR="00685DAF">
          <w:rPr>
            <w:rFonts w:asciiTheme="minorHAnsi" w:eastAsiaTheme="minorEastAsia" w:hAnsiTheme="minorHAnsi" w:cstheme="minorBidi"/>
            <w:smallCaps w:val="0"/>
            <w:noProof/>
            <w:sz w:val="22"/>
            <w:szCs w:val="22"/>
          </w:rPr>
          <w:tab/>
        </w:r>
        <w:r w:rsidR="00685DAF" w:rsidRPr="00635854">
          <w:rPr>
            <w:rStyle w:val="Hyperlink"/>
            <w:noProof/>
          </w:rPr>
          <w:t>Table Name: DOSE_ERA</w:t>
        </w:r>
        <w:r w:rsidR="00685DAF">
          <w:rPr>
            <w:noProof/>
            <w:webHidden/>
          </w:rPr>
          <w:tab/>
        </w:r>
        <w:r w:rsidR="00685DAF">
          <w:rPr>
            <w:noProof/>
            <w:webHidden/>
          </w:rPr>
          <w:fldChar w:fldCharType="begin"/>
        </w:r>
        <w:r w:rsidR="00685DAF">
          <w:rPr>
            <w:noProof/>
            <w:webHidden/>
          </w:rPr>
          <w:instrText xml:space="preserve"> PAGEREF _Toc475696928 \h </w:instrText>
        </w:r>
        <w:r w:rsidR="00685DAF">
          <w:rPr>
            <w:noProof/>
            <w:webHidden/>
          </w:rPr>
        </w:r>
        <w:r w:rsidR="00685DAF">
          <w:rPr>
            <w:noProof/>
            <w:webHidden/>
          </w:rPr>
          <w:fldChar w:fldCharType="separate"/>
        </w:r>
        <w:r w:rsidR="00685DAF">
          <w:rPr>
            <w:noProof/>
            <w:webHidden/>
          </w:rPr>
          <w:t>53</w:t>
        </w:r>
        <w:r w:rsidR="00685DAF">
          <w:rPr>
            <w:noProof/>
            <w:webHidden/>
          </w:rPr>
          <w:fldChar w:fldCharType="end"/>
        </w:r>
      </w:hyperlink>
    </w:p>
    <w:p w14:paraId="340EF50D" w14:textId="7F23B539"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29" w:history="1">
        <w:r w:rsidR="00685DAF" w:rsidRPr="00635854">
          <w:rPr>
            <w:rStyle w:val="Hyperlink"/>
            <w:noProof/>
          </w:rPr>
          <w:t>2.26</w:t>
        </w:r>
        <w:r w:rsidR="00685DAF">
          <w:rPr>
            <w:rFonts w:asciiTheme="minorHAnsi" w:eastAsiaTheme="minorEastAsia" w:hAnsiTheme="minorHAnsi" w:cstheme="minorBidi"/>
            <w:smallCaps w:val="0"/>
            <w:noProof/>
            <w:sz w:val="22"/>
            <w:szCs w:val="22"/>
          </w:rPr>
          <w:tab/>
        </w:r>
        <w:r w:rsidR="00685DAF" w:rsidRPr="00635854">
          <w:rPr>
            <w:rStyle w:val="Hyperlink"/>
            <w:noProof/>
          </w:rPr>
          <w:t>Table Name: FACT_RELATIONSHIP</w:t>
        </w:r>
        <w:r w:rsidR="00685DAF">
          <w:rPr>
            <w:noProof/>
            <w:webHidden/>
          </w:rPr>
          <w:tab/>
        </w:r>
        <w:r w:rsidR="00685DAF">
          <w:rPr>
            <w:noProof/>
            <w:webHidden/>
          </w:rPr>
          <w:fldChar w:fldCharType="begin"/>
        </w:r>
        <w:r w:rsidR="00685DAF">
          <w:rPr>
            <w:noProof/>
            <w:webHidden/>
          </w:rPr>
          <w:instrText xml:space="preserve"> PAGEREF _Toc475696929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3CDBC565" w14:textId="6F8ED404"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0" w:history="1">
        <w:r w:rsidR="00685DAF" w:rsidRPr="00635854">
          <w:rPr>
            <w:rStyle w:val="Hyperlink"/>
            <w:noProof/>
          </w:rPr>
          <w:t>2.27</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CDM_SOURCE</w:t>
        </w:r>
        <w:r w:rsidR="00685DAF">
          <w:rPr>
            <w:noProof/>
            <w:webHidden/>
          </w:rPr>
          <w:tab/>
        </w:r>
        <w:r w:rsidR="00685DAF">
          <w:rPr>
            <w:noProof/>
            <w:webHidden/>
          </w:rPr>
          <w:fldChar w:fldCharType="begin"/>
        </w:r>
        <w:r w:rsidR="00685DAF">
          <w:rPr>
            <w:noProof/>
            <w:webHidden/>
          </w:rPr>
          <w:instrText xml:space="preserve"> PAGEREF _Toc475696930 \h </w:instrText>
        </w:r>
        <w:r w:rsidR="00685DAF">
          <w:rPr>
            <w:noProof/>
            <w:webHidden/>
          </w:rPr>
        </w:r>
        <w:r w:rsidR="00685DAF">
          <w:rPr>
            <w:noProof/>
            <w:webHidden/>
          </w:rPr>
          <w:fldChar w:fldCharType="separate"/>
        </w:r>
        <w:r w:rsidR="00685DAF">
          <w:rPr>
            <w:noProof/>
            <w:webHidden/>
          </w:rPr>
          <w:t>54</w:t>
        </w:r>
        <w:r w:rsidR="00685DAF">
          <w:rPr>
            <w:noProof/>
            <w:webHidden/>
          </w:rPr>
          <w:fldChar w:fldCharType="end"/>
        </w:r>
      </w:hyperlink>
    </w:p>
    <w:p w14:paraId="56308D14" w14:textId="76BD192E"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1" w:history="1">
        <w:r w:rsidR="00685DAF" w:rsidRPr="00635854">
          <w:rPr>
            <w:rStyle w:val="Hyperlink"/>
            <w:noProof/>
          </w:rPr>
          <w:t>2.28</w:t>
        </w:r>
        <w:r w:rsidR="00685DAF">
          <w:rPr>
            <w:rFonts w:asciiTheme="minorHAnsi" w:eastAsiaTheme="minorEastAsia" w:hAnsiTheme="minorHAnsi" w:cstheme="minorBidi"/>
            <w:smallCaps w:val="0"/>
            <w:noProof/>
            <w:sz w:val="22"/>
            <w:szCs w:val="22"/>
          </w:rPr>
          <w:tab/>
        </w:r>
        <w:r w:rsidR="00685DAF" w:rsidRPr="00635854">
          <w:rPr>
            <w:rStyle w:val="Hyperlink"/>
            <w:noProof/>
          </w:rPr>
          <w:t>Table Name:  VISIT_COST</w:t>
        </w:r>
        <w:r w:rsidR="00685DAF">
          <w:rPr>
            <w:noProof/>
            <w:webHidden/>
          </w:rPr>
          <w:tab/>
        </w:r>
        <w:r w:rsidR="00685DAF">
          <w:rPr>
            <w:noProof/>
            <w:webHidden/>
          </w:rPr>
          <w:fldChar w:fldCharType="begin"/>
        </w:r>
        <w:r w:rsidR="00685DAF">
          <w:rPr>
            <w:noProof/>
            <w:webHidden/>
          </w:rPr>
          <w:instrText xml:space="preserve"> PAGEREF _Toc475696931 \h </w:instrText>
        </w:r>
        <w:r w:rsidR="00685DAF">
          <w:rPr>
            <w:noProof/>
            <w:webHidden/>
          </w:rPr>
        </w:r>
        <w:r w:rsidR="00685DAF">
          <w:rPr>
            <w:noProof/>
            <w:webHidden/>
          </w:rPr>
          <w:fldChar w:fldCharType="separate"/>
        </w:r>
        <w:r w:rsidR="00685DAF">
          <w:rPr>
            <w:noProof/>
            <w:webHidden/>
          </w:rPr>
          <w:t>55</w:t>
        </w:r>
        <w:r w:rsidR="00685DAF">
          <w:rPr>
            <w:noProof/>
            <w:webHidden/>
          </w:rPr>
          <w:fldChar w:fldCharType="end"/>
        </w:r>
      </w:hyperlink>
    </w:p>
    <w:p w14:paraId="1FA12CDB" w14:textId="1455A84D"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2" w:history="1">
        <w:r w:rsidR="00685DAF" w:rsidRPr="00635854">
          <w:rPr>
            <w:rStyle w:val="Hyperlink"/>
            <w:noProof/>
          </w:rPr>
          <w:t>2.29</w:t>
        </w:r>
        <w:r w:rsidR="00685DAF">
          <w:rPr>
            <w:rFonts w:asciiTheme="minorHAnsi" w:eastAsiaTheme="minorEastAsia" w:hAnsiTheme="minorHAnsi" w:cstheme="minorBidi"/>
            <w:smallCaps w:val="0"/>
            <w:noProof/>
            <w:sz w:val="22"/>
            <w:szCs w:val="22"/>
          </w:rPr>
          <w:tab/>
        </w:r>
        <w:r w:rsidR="00685DAF" w:rsidRPr="00635854">
          <w:rPr>
            <w:rStyle w:val="Hyperlink"/>
            <w:noProof/>
          </w:rPr>
          <w:t>Table Name:  CDM_DOMAIN_META</w:t>
        </w:r>
        <w:r w:rsidR="00685DAF">
          <w:rPr>
            <w:noProof/>
            <w:webHidden/>
          </w:rPr>
          <w:tab/>
        </w:r>
        <w:r w:rsidR="00685DAF">
          <w:rPr>
            <w:noProof/>
            <w:webHidden/>
          </w:rPr>
          <w:fldChar w:fldCharType="begin"/>
        </w:r>
        <w:r w:rsidR="00685DAF">
          <w:rPr>
            <w:noProof/>
            <w:webHidden/>
          </w:rPr>
          <w:instrText xml:space="preserve"> PAGEREF _Toc475696932 \h </w:instrText>
        </w:r>
        <w:r w:rsidR="00685DAF">
          <w:rPr>
            <w:noProof/>
            <w:webHidden/>
          </w:rPr>
        </w:r>
        <w:r w:rsidR="00685DAF">
          <w:rPr>
            <w:noProof/>
            <w:webHidden/>
          </w:rPr>
          <w:fldChar w:fldCharType="separate"/>
        </w:r>
        <w:r w:rsidR="00685DAF">
          <w:rPr>
            <w:noProof/>
            <w:webHidden/>
          </w:rPr>
          <w:t>57</w:t>
        </w:r>
        <w:r w:rsidR="00685DAF">
          <w:rPr>
            <w:noProof/>
            <w:webHidden/>
          </w:rPr>
          <w:fldChar w:fldCharType="end"/>
        </w:r>
      </w:hyperlink>
    </w:p>
    <w:p w14:paraId="05429951" w14:textId="7380D12C" w:rsidR="00685DAF" w:rsidRDefault="008B100A">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75696933" w:history="1">
        <w:r w:rsidR="00685DAF" w:rsidRPr="00635854">
          <w:rPr>
            <w:rStyle w:val="Hyperlink"/>
            <w:noProof/>
          </w:rPr>
          <w:t>3</w:t>
        </w:r>
        <w:r w:rsidR="00685DAF">
          <w:rPr>
            <w:rFonts w:asciiTheme="minorHAnsi" w:eastAsiaTheme="minorEastAsia" w:hAnsiTheme="minorHAnsi" w:cstheme="minorBidi"/>
            <w:b w:val="0"/>
            <w:bCs w:val="0"/>
            <w:caps w:val="0"/>
            <w:noProof/>
            <w:sz w:val="22"/>
            <w:szCs w:val="22"/>
          </w:rPr>
          <w:tab/>
        </w:r>
        <w:r w:rsidR="00685DAF" w:rsidRPr="00635854">
          <w:rPr>
            <w:rStyle w:val="Hyperlink"/>
            <w:noProof/>
          </w:rPr>
          <w:t>Code Snippets</w:t>
        </w:r>
        <w:r w:rsidR="00685DAF">
          <w:rPr>
            <w:noProof/>
            <w:webHidden/>
          </w:rPr>
          <w:tab/>
        </w:r>
        <w:r w:rsidR="00685DAF">
          <w:rPr>
            <w:noProof/>
            <w:webHidden/>
          </w:rPr>
          <w:fldChar w:fldCharType="begin"/>
        </w:r>
        <w:r w:rsidR="00685DAF">
          <w:rPr>
            <w:noProof/>
            <w:webHidden/>
          </w:rPr>
          <w:instrText xml:space="preserve"> PAGEREF _Toc475696933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67005E0A" w14:textId="70AD621F"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4" w:history="1">
        <w:r w:rsidR="00685DAF" w:rsidRPr="00635854">
          <w:rPr>
            <w:rStyle w:val="Hyperlink"/>
            <w:noProof/>
          </w:rPr>
          <w:t>3.1</w:t>
        </w:r>
        <w:r w:rsidR="00685DAF">
          <w:rPr>
            <w:rFonts w:asciiTheme="minorHAnsi" w:eastAsiaTheme="minorEastAsia" w:hAnsiTheme="minorHAnsi" w:cstheme="minorBidi"/>
            <w:smallCaps w:val="0"/>
            <w:noProof/>
            <w:sz w:val="22"/>
            <w:szCs w:val="22"/>
          </w:rPr>
          <w:tab/>
        </w:r>
        <w:r w:rsidR="00685DAF" w:rsidRPr="00635854">
          <w:rPr>
            <w:rStyle w:val="Hyperlink"/>
            <w:noProof/>
          </w:rPr>
          <w:t>Vocabulary Mapping</w:t>
        </w:r>
        <w:r w:rsidR="00685DAF">
          <w:rPr>
            <w:noProof/>
            <w:webHidden/>
          </w:rPr>
          <w:tab/>
        </w:r>
        <w:r w:rsidR="00685DAF">
          <w:rPr>
            <w:noProof/>
            <w:webHidden/>
          </w:rPr>
          <w:fldChar w:fldCharType="begin"/>
        </w:r>
        <w:r w:rsidR="00685DAF">
          <w:rPr>
            <w:noProof/>
            <w:webHidden/>
          </w:rPr>
          <w:instrText xml:space="preserve"> PAGEREF _Toc475696934 \h </w:instrText>
        </w:r>
        <w:r w:rsidR="00685DAF">
          <w:rPr>
            <w:noProof/>
            <w:webHidden/>
          </w:rPr>
        </w:r>
        <w:r w:rsidR="00685DAF">
          <w:rPr>
            <w:noProof/>
            <w:webHidden/>
          </w:rPr>
          <w:fldChar w:fldCharType="separate"/>
        </w:r>
        <w:r w:rsidR="00685DAF">
          <w:rPr>
            <w:noProof/>
            <w:webHidden/>
          </w:rPr>
          <w:t>60</w:t>
        </w:r>
        <w:r w:rsidR="00685DAF">
          <w:rPr>
            <w:noProof/>
            <w:webHidden/>
          </w:rPr>
          <w:fldChar w:fldCharType="end"/>
        </w:r>
      </w:hyperlink>
    </w:p>
    <w:p w14:paraId="14248685" w14:textId="5CBADD65" w:rsidR="00685DAF" w:rsidRDefault="008B100A">
      <w:pPr>
        <w:pStyle w:val="TOC2"/>
        <w:tabs>
          <w:tab w:val="left" w:pos="880"/>
          <w:tab w:val="right" w:leader="dot" w:pos="9350"/>
        </w:tabs>
        <w:rPr>
          <w:rFonts w:asciiTheme="minorHAnsi" w:eastAsiaTheme="minorEastAsia" w:hAnsiTheme="minorHAnsi" w:cstheme="minorBidi"/>
          <w:smallCaps w:val="0"/>
          <w:noProof/>
          <w:sz w:val="22"/>
          <w:szCs w:val="22"/>
        </w:rPr>
      </w:pPr>
      <w:hyperlink w:anchor="_Toc475696935" w:history="1">
        <w:r w:rsidR="00685DAF" w:rsidRPr="00635854">
          <w:rPr>
            <w:rStyle w:val="Hyperlink"/>
            <w:noProof/>
            <w:highlight w:val="white"/>
          </w:rPr>
          <w:t>3.2</w:t>
        </w:r>
        <w:r w:rsidR="00685DAF">
          <w:rPr>
            <w:rFonts w:asciiTheme="minorHAnsi" w:eastAsiaTheme="minorEastAsia" w:hAnsiTheme="minorHAnsi" w:cstheme="minorBidi"/>
            <w:smallCaps w:val="0"/>
            <w:noProof/>
            <w:sz w:val="22"/>
            <w:szCs w:val="22"/>
          </w:rPr>
          <w:tab/>
        </w:r>
        <w:r w:rsidR="00685DAF" w:rsidRPr="00635854">
          <w:rPr>
            <w:rStyle w:val="Hyperlink"/>
            <w:noProof/>
            <w:highlight w:val="white"/>
          </w:rPr>
          <w:t>Domain IDs</w:t>
        </w:r>
        <w:r w:rsidR="00685DAF">
          <w:rPr>
            <w:noProof/>
            <w:webHidden/>
          </w:rPr>
          <w:tab/>
        </w:r>
        <w:r w:rsidR="00685DAF">
          <w:rPr>
            <w:noProof/>
            <w:webHidden/>
          </w:rPr>
          <w:fldChar w:fldCharType="begin"/>
        </w:r>
        <w:r w:rsidR="00685DAF">
          <w:rPr>
            <w:noProof/>
            <w:webHidden/>
          </w:rPr>
          <w:instrText xml:space="preserve"> PAGEREF _Toc475696935 \h </w:instrText>
        </w:r>
        <w:r w:rsidR="00685DAF">
          <w:rPr>
            <w:noProof/>
            <w:webHidden/>
          </w:rPr>
        </w:r>
        <w:r w:rsidR="00685DAF">
          <w:rPr>
            <w:noProof/>
            <w:webHidden/>
          </w:rPr>
          <w:fldChar w:fldCharType="separate"/>
        </w:r>
        <w:r w:rsidR="00685DAF">
          <w:rPr>
            <w:noProof/>
            <w:webHidden/>
          </w:rPr>
          <w:t>62</w:t>
        </w:r>
        <w:r w:rsidR="00685DAF">
          <w:rPr>
            <w:noProof/>
            <w:webHidden/>
          </w:rPr>
          <w:fldChar w:fldCharType="end"/>
        </w:r>
      </w:hyperlink>
    </w:p>
    <w:p w14:paraId="06FCC5D7" w14:textId="77F76CA9" w:rsidR="00F67E51" w:rsidRPr="00685DAF" w:rsidRDefault="00EB19BB" w:rsidP="00685DAF">
      <w:pPr>
        <w:rPr>
          <w:sz w:val="20"/>
          <w:szCs w:val="20"/>
        </w:rPr>
      </w:pPr>
      <w:r>
        <w:rPr>
          <w:sz w:val="20"/>
          <w:szCs w:val="20"/>
        </w:rPr>
        <w:fldChar w:fldCharType="end"/>
      </w:r>
    </w:p>
    <w:p w14:paraId="7C84B534" w14:textId="12D6E68A" w:rsidR="00685DAF" w:rsidRDefault="00685DAF" w:rsidP="00685DAF">
      <w:pPr>
        <w:pStyle w:val="Heading1"/>
        <w:numPr>
          <w:ilvl w:val="0"/>
          <w:numId w:val="0"/>
        </w:numPr>
        <w:ind w:left="432" w:hanging="432"/>
      </w:pPr>
      <w:bookmarkStart w:id="3" w:name="_Toc475696898"/>
      <w:bookmarkStart w:id="4" w:name="_Toc368404497"/>
      <w:r>
        <w:lastRenderedPageBreak/>
        <w:t>0</w:t>
      </w:r>
      <w:r>
        <w:tab/>
        <w:t>Change Log</w:t>
      </w:r>
      <w:bookmarkEnd w:id="3"/>
    </w:p>
    <w:p w14:paraId="47BC630E" w14:textId="533EE48A" w:rsidR="00685DAF" w:rsidRDefault="00685DAF" w:rsidP="00685DAF"/>
    <w:p w14:paraId="31F0A5BC" w14:textId="746FFC67" w:rsidR="00BC109D" w:rsidRDefault="00BC109D" w:rsidP="00BC109D">
      <w:pPr>
        <w:rPr>
          <w:b/>
        </w:rPr>
      </w:pPr>
      <w:r>
        <w:rPr>
          <w:b/>
        </w:rPr>
        <w:t>Version 7.01</w:t>
      </w:r>
    </w:p>
    <w:p w14:paraId="24C3702A" w14:textId="6FD264EB" w:rsidR="00E567BB" w:rsidRPr="00E567BB" w:rsidRDefault="00E567BB" w:rsidP="00BC109D">
      <w:r>
        <w:rPr>
          <w:i/>
        </w:rPr>
        <w:t xml:space="preserve">4/19/2017: </w:t>
      </w:r>
      <w:r>
        <w:t>Adding documentation to address issues found in builder 1.9.0.10</w:t>
      </w:r>
    </w:p>
    <w:p w14:paraId="7812F842" w14:textId="762C83A6" w:rsidR="00BC109D" w:rsidRPr="00767ACA" w:rsidRDefault="00BC109D" w:rsidP="00BC109D">
      <w:r>
        <w:rPr>
          <w:i/>
        </w:rPr>
        <w:t xml:space="preserve">3/27/2017: </w:t>
      </w:r>
      <w:r>
        <w:t xml:space="preserve">Set unknown/missing PROVIDER_IDs and CARE_SITE_IDs to NULL instead of 0 </w:t>
      </w:r>
      <w:proofErr w:type="gramStart"/>
      <w:r>
        <w:t>so as to</w:t>
      </w:r>
      <w:proofErr w:type="gramEnd"/>
      <w:r>
        <w:t xml:space="preserve"> not interfere with primary key creation (HIX-1223)</w:t>
      </w:r>
    </w:p>
    <w:p w14:paraId="3B0EB040" w14:textId="77777777" w:rsidR="00BC109D" w:rsidRDefault="00BC109D" w:rsidP="00685DAF">
      <w:pPr>
        <w:rPr>
          <w:b/>
        </w:rPr>
      </w:pPr>
      <w:bookmarkStart w:id="5" w:name="_GoBack"/>
      <w:bookmarkEnd w:id="5"/>
    </w:p>
    <w:p w14:paraId="377FCEDF" w14:textId="52845DC8" w:rsidR="00B84EBC" w:rsidRDefault="00AD6FCD" w:rsidP="00685DAF">
      <w:pPr>
        <w:rPr>
          <w:b/>
        </w:rPr>
      </w:pPr>
      <w:r>
        <w:rPr>
          <w:b/>
        </w:rPr>
        <w:t xml:space="preserve">Version 7.0 </w:t>
      </w:r>
    </w:p>
    <w:p w14:paraId="1E2BC036" w14:textId="22E88C79" w:rsidR="00B84EBC" w:rsidRPr="00B84EBC" w:rsidRDefault="00B84EBC" w:rsidP="00685DAF">
      <w:r>
        <w:rPr>
          <w:i/>
        </w:rPr>
        <w:t xml:space="preserve">3/3/2017- </w:t>
      </w:r>
      <w:r>
        <w:t xml:space="preserve">Logic added to address HIX issues </w:t>
      </w:r>
      <w:r w:rsidR="00BB6CA1">
        <w:t xml:space="preserve">1195, </w:t>
      </w:r>
      <w:r>
        <w:t xml:space="preserve">1180, </w:t>
      </w:r>
      <w:r w:rsidR="00BB6CA1">
        <w:t>1135, 942 and new cost table for version 5.0.1</w:t>
      </w:r>
    </w:p>
    <w:p w14:paraId="2ED27380" w14:textId="67A8CF13" w:rsidR="00AD6FCD" w:rsidRPr="00AD6FCD" w:rsidRDefault="00AD6FCD" w:rsidP="00685DAF">
      <w:r>
        <w:rPr>
          <w:i/>
        </w:rPr>
        <w:t>2/24/2017</w:t>
      </w:r>
      <w:r>
        <w:t xml:space="preserve"> – Added ICD10 logic and birth month/day logic for people born in the same year as their first OBSERVATION_PERIOD</w:t>
      </w:r>
    </w:p>
    <w:p w14:paraId="14EBD384" w14:textId="77777777" w:rsidR="00685DAF" w:rsidRPr="00685DAF" w:rsidRDefault="00685DAF" w:rsidP="00685DAF"/>
    <w:p w14:paraId="2A3E6B80" w14:textId="6727CA31" w:rsidR="004166C0" w:rsidRDefault="004166C0" w:rsidP="004166C0">
      <w:pPr>
        <w:pStyle w:val="Heading1"/>
      </w:pPr>
      <w:bookmarkStart w:id="6" w:name="_Toc475696899"/>
      <w:r>
        <w:lastRenderedPageBreak/>
        <w:t>Introduction</w:t>
      </w:r>
      <w:bookmarkEnd w:id="4"/>
      <w:bookmarkEnd w:id="6"/>
    </w:p>
    <w:p w14:paraId="36179655" w14:textId="7352881E" w:rsidR="00121BA4" w:rsidRPr="00BE6F3A" w:rsidRDefault="00144AAD" w:rsidP="004166C0">
      <w:pPr>
        <w:keepNext/>
        <w:keepLines/>
      </w:pPr>
      <w:r>
        <w:t xml:space="preserve">The purpose of this document is to describe the Extract, Transform, Load (ETL) mapping of the licensed data from </w:t>
      </w:r>
      <w:proofErr w:type="spellStart"/>
      <w:r>
        <w:t>Truven’s</w:t>
      </w:r>
      <w:proofErr w:type="spellEnd"/>
      <w:r>
        <w:t xml:space="preserve"> </w:t>
      </w:r>
      <w:r w:rsidR="00121BA4">
        <w:t xml:space="preserve">Medicaid </w:t>
      </w:r>
      <w:r>
        <w:t>database</w:t>
      </w:r>
      <w:r w:rsidR="00121BA4">
        <w:t xml:space="preserve"> (MDCD)</w:t>
      </w:r>
      <w:r>
        <w:t xml:space="preserve"> into the Observational Medical Outcomes Partnership (OMOP) Common </w:t>
      </w:r>
      <w:r w:rsidRPr="00BE6F3A">
        <w:t>Data Model (CDM).</w:t>
      </w:r>
      <w:r w:rsidR="00AF46B7" w:rsidRPr="00BE6F3A">
        <w:t xml:space="preserve"> </w:t>
      </w:r>
      <w:r w:rsidR="00121BA4" w:rsidRPr="00BE6F3A">
        <w:t xml:space="preserve"> MDCD is very similar as </w:t>
      </w:r>
      <w:proofErr w:type="spellStart"/>
      <w:r w:rsidR="00121BA4" w:rsidRPr="00BE6F3A">
        <w:t>Truven</w:t>
      </w:r>
      <w:r w:rsidR="00C667E4" w:rsidRPr="00BE6F3A">
        <w:t>’s</w:t>
      </w:r>
      <w:proofErr w:type="spellEnd"/>
      <w:r w:rsidR="00C667E4" w:rsidRPr="00BE6F3A">
        <w:t xml:space="preserve"> </w:t>
      </w:r>
      <w:r w:rsidR="00C667E4" w:rsidRPr="00BE6F3A">
        <w:rPr>
          <w:rFonts w:ascii="Arial" w:eastAsia="Times New Roman" w:hAnsi="Arial" w:cs="Arial"/>
          <w:sz w:val="20"/>
          <w:szCs w:val="20"/>
        </w:rPr>
        <w:t>Commercial Claims and Encounters</w:t>
      </w:r>
      <w:r w:rsidR="00121BA4" w:rsidRPr="00BE6F3A">
        <w:t xml:space="preserve"> </w:t>
      </w:r>
      <w:r w:rsidR="00C667E4" w:rsidRPr="00BE6F3A">
        <w:t>(</w:t>
      </w:r>
      <w:r w:rsidR="00121BA4" w:rsidRPr="00BE6F3A">
        <w:t>CCAE</w:t>
      </w:r>
      <w:r w:rsidR="00C667E4" w:rsidRPr="00BE6F3A">
        <w:t>)</w:t>
      </w:r>
      <w:r w:rsidR="00121BA4" w:rsidRPr="00BE6F3A">
        <w:t xml:space="preserve"> and</w:t>
      </w:r>
      <w:r w:rsidR="00C667E4" w:rsidRPr="00BE6F3A">
        <w:t xml:space="preserve"> Medicare</w:t>
      </w:r>
      <w:r w:rsidR="00121BA4" w:rsidRPr="00BE6F3A">
        <w:t xml:space="preserve"> </w:t>
      </w:r>
      <w:r w:rsidR="00C667E4" w:rsidRPr="00BE6F3A">
        <w:t>(</w:t>
      </w:r>
      <w:r w:rsidR="00121BA4" w:rsidRPr="00BE6F3A">
        <w:t>MDCR</w:t>
      </w:r>
      <w:r w:rsidR="00C667E4" w:rsidRPr="00BE6F3A">
        <w:t>)</w:t>
      </w:r>
      <w:r w:rsidR="00121BA4" w:rsidRPr="00BE6F3A">
        <w:t xml:space="preserve"> with</w:t>
      </w:r>
      <w:r w:rsidR="00E00733" w:rsidRPr="00BE6F3A">
        <w:t xml:space="preserve"> the </w:t>
      </w:r>
      <w:r w:rsidR="00121BA4" w:rsidRPr="00BE6F3A">
        <w:t>following differences:</w:t>
      </w:r>
    </w:p>
    <w:p w14:paraId="76F8E82F" w14:textId="4635572F" w:rsidR="004746EC" w:rsidRPr="00BE6F3A" w:rsidRDefault="004746EC" w:rsidP="007A13A7">
      <w:pPr>
        <w:pStyle w:val="ListParagraph"/>
        <w:keepNext/>
        <w:keepLines/>
        <w:numPr>
          <w:ilvl w:val="0"/>
          <w:numId w:val="38"/>
        </w:numPr>
      </w:pPr>
      <w:r w:rsidRPr="00BE6F3A">
        <w:t>M</w:t>
      </w:r>
      <w:r w:rsidR="008960D2" w:rsidRPr="00BE6F3A">
        <w:t>DCD doesn't have</w:t>
      </w:r>
      <w:r w:rsidRPr="00BE6F3A">
        <w:t xml:space="preserve"> </w:t>
      </w:r>
      <w:r w:rsidR="00AF46B7" w:rsidRPr="00BE6F3A">
        <w:t xml:space="preserve">HEALTH_RISK_ASSESSMENT </w:t>
      </w:r>
      <w:r w:rsidRPr="00BE6F3A">
        <w:t>and LAB</w:t>
      </w:r>
      <w:r w:rsidR="00B05298" w:rsidRPr="00BE6F3A">
        <w:t xml:space="preserve"> tables, thus</w:t>
      </w:r>
      <w:r w:rsidR="007A13A7" w:rsidRPr="00BE6F3A">
        <w:t xml:space="preserve"> OBSERVATION </w:t>
      </w:r>
      <w:r w:rsidR="00AF46B7" w:rsidRPr="00BE6F3A">
        <w:t>table</w:t>
      </w:r>
      <w:r w:rsidR="00B05298" w:rsidRPr="00BE6F3A">
        <w:t xml:space="preserve"> </w:t>
      </w:r>
      <w:r w:rsidR="00C667E4" w:rsidRPr="00BE6F3A">
        <w:t>will not</w:t>
      </w:r>
      <w:r w:rsidR="00B05298" w:rsidRPr="00BE6F3A">
        <w:t xml:space="preserve"> be built</w:t>
      </w:r>
      <w:r w:rsidRPr="00BE6F3A">
        <w:t xml:space="preserve"> for MDCD.</w:t>
      </w:r>
    </w:p>
    <w:p w14:paraId="6D9677C7" w14:textId="77777777" w:rsidR="00CD7278" w:rsidRPr="00BE6F3A" w:rsidRDefault="00FE3D23" w:rsidP="005E5CC9">
      <w:pPr>
        <w:pStyle w:val="ListParagraph"/>
        <w:keepNext/>
        <w:keepLines/>
        <w:numPr>
          <w:ilvl w:val="0"/>
          <w:numId w:val="38"/>
        </w:numPr>
      </w:pPr>
      <w:r w:rsidRPr="00BE6F3A">
        <w:t xml:space="preserve">MDCD’s ENROLLMENT_DETAIL table </w:t>
      </w:r>
      <w:r w:rsidR="00D8468E" w:rsidRPr="00BE6F3A">
        <w:t>does</w:t>
      </w:r>
      <w:r w:rsidR="00C667E4" w:rsidRPr="00BE6F3A">
        <w:t xml:space="preserve"> not</w:t>
      </w:r>
      <w:r w:rsidR="00D8468E" w:rsidRPr="00BE6F3A">
        <w:t xml:space="preserve"> have EGEOLOC (loca</w:t>
      </w:r>
      <w:r w:rsidR="007A13A7" w:rsidRPr="00BE6F3A">
        <w:t>tion information), thus LOCATION</w:t>
      </w:r>
      <w:r w:rsidR="00D8468E" w:rsidRPr="00BE6F3A">
        <w:t xml:space="preserve"> table w</w:t>
      </w:r>
      <w:r w:rsidR="00C667E4" w:rsidRPr="00BE6F3A">
        <w:t>ill not</w:t>
      </w:r>
      <w:r w:rsidR="00D8468E" w:rsidRPr="00BE6F3A">
        <w:t xml:space="preserve"> be built for MDCD.</w:t>
      </w:r>
      <w:r w:rsidR="00865BB6" w:rsidRPr="00BE6F3A">
        <w:t xml:space="preserve"> </w:t>
      </w:r>
      <w:r w:rsidR="00C667E4" w:rsidRPr="00BE6F3A">
        <w:t xml:space="preserve"> </w:t>
      </w:r>
      <w:r w:rsidR="00865BB6" w:rsidRPr="00BE6F3A">
        <w:t>Also this table does</w:t>
      </w:r>
      <w:r w:rsidR="00D07A82" w:rsidRPr="00BE6F3A">
        <w:t xml:space="preserve"> </w:t>
      </w:r>
      <w:r w:rsidR="00C667E4" w:rsidRPr="00BE6F3A">
        <w:t>not</w:t>
      </w:r>
      <w:r w:rsidR="00865BB6" w:rsidRPr="00BE6F3A">
        <w:t xml:space="preserve"> have PLANKEY and ENROLID does</w:t>
      </w:r>
      <w:r w:rsidR="00C667E4" w:rsidRPr="00BE6F3A">
        <w:t xml:space="preserve"> not</w:t>
      </w:r>
      <w:r w:rsidR="00865BB6" w:rsidRPr="00BE6F3A">
        <w:t xml:space="preserve"> contain family enrollment information, thus PLAN_SOURCE_VALUE and FAMILY_SOURCE_VALUE of PAYER_PLAN_PERIOD table will be set as </w:t>
      </w:r>
      <w:r w:rsidR="005F1789" w:rsidRPr="00BE6F3A">
        <w:t>NULL</w:t>
      </w:r>
      <w:r w:rsidR="00865BB6" w:rsidRPr="00BE6F3A">
        <w:t>.</w:t>
      </w:r>
      <w:r w:rsidR="00CD7278" w:rsidRPr="00BE6F3A">
        <w:t xml:space="preserve"> </w:t>
      </w:r>
      <w:r w:rsidR="00C667E4" w:rsidRPr="00BE6F3A">
        <w:t xml:space="preserve"> </w:t>
      </w:r>
      <w:r w:rsidR="00CD7278" w:rsidRPr="00BE6F3A">
        <w:t xml:space="preserve">The RX coverage information for this table is stored in DRUGCOVG </w:t>
      </w:r>
      <w:r w:rsidR="005E5CC9" w:rsidRPr="00BE6F3A">
        <w:t xml:space="preserve">and only valid when MEDICARE = 0; and </w:t>
      </w:r>
      <w:r w:rsidR="00CD7278" w:rsidRPr="00BE6F3A">
        <w:t>MEDICARE</w:t>
      </w:r>
      <w:r w:rsidR="005E5CC9" w:rsidRPr="00BE6F3A">
        <w:t xml:space="preserve"> =1 means the member is eligible for both Medicaid and Medicare coverage. </w:t>
      </w:r>
    </w:p>
    <w:p w14:paraId="407E0A33" w14:textId="03A6CE76" w:rsidR="005E7E65" w:rsidRPr="00BE6F3A" w:rsidRDefault="00FE3D23" w:rsidP="005E7E65">
      <w:pPr>
        <w:pStyle w:val="ListParagraph"/>
        <w:keepNext/>
        <w:keepLines/>
        <w:numPr>
          <w:ilvl w:val="0"/>
          <w:numId w:val="38"/>
        </w:numPr>
      </w:pPr>
      <w:r w:rsidRPr="00BE6F3A">
        <w:t>MDCD’s</w:t>
      </w:r>
      <w:r w:rsidR="005E7E65" w:rsidRPr="00BE6F3A">
        <w:t xml:space="preserve"> INPATIENT_SERVICES and OUTPATIENT_SERVICES table</w:t>
      </w:r>
      <w:r w:rsidRPr="00BE6F3A">
        <w:t xml:space="preserve">s </w:t>
      </w:r>
      <w:r w:rsidR="005E7E65" w:rsidRPr="00BE6F3A">
        <w:t>do</w:t>
      </w:r>
      <w:r w:rsidR="00C667E4" w:rsidRPr="00BE6F3A">
        <w:t xml:space="preserve"> not</w:t>
      </w:r>
      <w:r w:rsidR="005E7E65" w:rsidRPr="00BE6F3A">
        <w:t xml:space="preserve"> have DX5.</w:t>
      </w:r>
    </w:p>
    <w:p w14:paraId="3E5A1893" w14:textId="77777777" w:rsidR="00FD03E5" w:rsidRPr="00BE6F3A" w:rsidRDefault="00865BB6" w:rsidP="00865BB6">
      <w:pPr>
        <w:pStyle w:val="ListParagraph"/>
        <w:keepNext/>
        <w:keepLines/>
        <w:numPr>
          <w:ilvl w:val="0"/>
          <w:numId w:val="38"/>
        </w:numPr>
      </w:pPr>
      <w:r w:rsidRPr="00BE6F3A">
        <w:t>MDCD’s DRUG_CLAIMS does</w:t>
      </w:r>
      <w:r w:rsidR="00C667E4" w:rsidRPr="00BE6F3A">
        <w:t xml:space="preserve"> not</w:t>
      </w:r>
      <w:r w:rsidRPr="00BE6F3A">
        <w:t xml:space="preserve"> have RXMR (mail order indicator). </w:t>
      </w:r>
    </w:p>
    <w:p w14:paraId="216D9546" w14:textId="77777777" w:rsidR="00FD03E5" w:rsidRPr="00BE6F3A" w:rsidRDefault="0064173C" w:rsidP="0064173C">
      <w:pPr>
        <w:pStyle w:val="ListParagraph"/>
        <w:keepNext/>
        <w:keepLines/>
        <w:numPr>
          <w:ilvl w:val="0"/>
          <w:numId w:val="38"/>
        </w:numPr>
      </w:pPr>
      <w:r w:rsidRPr="00BE6F3A">
        <w:t>MDCD’s ENROLLMENT_DETAIL table</w:t>
      </w:r>
      <w:r w:rsidR="00FD03E5" w:rsidRPr="00BE6F3A">
        <w:t xml:space="preserve"> has </w:t>
      </w:r>
      <w:r w:rsidRPr="00BE6F3A">
        <w:t xml:space="preserve">STDRACE, which contains </w:t>
      </w:r>
      <w:r w:rsidR="008D2895" w:rsidRPr="00BE6F3A">
        <w:t>race and ethnicity information for PERSON table.</w:t>
      </w:r>
    </w:p>
    <w:p w14:paraId="37AECF4A" w14:textId="0404580E" w:rsidR="00144AAD" w:rsidRPr="00BE6F3A" w:rsidRDefault="006F6EAA" w:rsidP="00534069">
      <w:pPr>
        <w:pStyle w:val="ListParagraph"/>
        <w:keepNext/>
        <w:keepLines/>
        <w:numPr>
          <w:ilvl w:val="0"/>
          <w:numId w:val="38"/>
        </w:numPr>
      </w:pPr>
      <w:r w:rsidRPr="00BE6F3A">
        <w:t xml:space="preserve">MDCD has LONG_TERM_CARE table, which contains monthly </w:t>
      </w:r>
      <w:r w:rsidR="002B796A" w:rsidRPr="00BE6F3A">
        <w:t xml:space="preserve">or half-monthly </w:t>
      </w:r>
      <w:r w:rsidRPr="00BE6F3A">
        <w:t>billing information for long term care</w:t>
      </w:r>
      <w:r w:rsidR="00C45F2A" w:rsidRPr="00BE6F3A">
        <w:t xml:space="preserve"> and can</w:t>
      </w:r>
      <w:r w:rsidRPr="00BE6F3A">
        <w:t xml:space="preserve"> be used to define long term care visits</w:t>
      </w:r>
      <w:r w:rsidR="00AF46B7" w:rsidRPr="00BE6F3A">
        <w:t xml:space="preserve">. </w:t>
      </w:r>
    </w:p>
    <w:p w14:paraId="48530FCA" w14:textId="77777777" w:rsidR="004166C0" w:rsidRPr="00BE6F3A" w:rsidRDefault="004166C0" w:rsidP="004166C0">
      <w:pPr>
        <w:pStyle w:val="Heading2"/>
        <w:spacing w:before="0"/>
      </w:pPr>
      <w:bookmarkStart w:id="7" w:name="_Toc368404498"/>
      <w:bookmarkStart w:id="8" w:name="_Toc475696900"/>
      <w:r w:rsidRPr="00BE6F3A">
        <w:t>Abbreviations</w:t>
      </w:r>
      <w:bookmarkEnd w:id="7"/>
      <w:bookmarkEnd w:id="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44AAD" w14:paraId="2F582736" w14:textId="77777777" w:rsidTr="00743E26">
        <w:tc>
          <w:tcPr>
            <w:tcW w:w="9558" w:type="dxa"/>
            <w:gridSpan w:val="2"/>
            <w:shd w:val="clear" w:color="auto" w:fill="A6A6A6"/>
          </w:tcPr>
          <w:p w14:paraId="3591A448"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670C5E29" w14:textId="77777777" w:rsidTr="00200611">
        <w:tc>
          <w:tcPr>
            <w:tcW w:w="3618" w:type="dxa"/>
            <w:shd w:val="clear" w:color="auto" w:fill="D9D9D9"/>
          </w:tcPr>
          <w:p w14:paraId="63E52047" w14:textId="77777777" w:rsidR="00144AAD" w:rsidRPr="00144AAD" w:rsidRDefault="00144AAD" w:rsidP="00144AAD">
            <w:pPr>
              <w:keepNext/>
              <w:keepLines/>
              <w:spacing w:after="0" w:line="240" w:lineRule="auto"/>
              <w:rPr>
                <w:b/>
              </w:rPr>
            </w:pPr>
            <w:r w:rsidRPr="00144AAD">
              <w:rPr>
                <w:b/>
              </w:rPr>
              <w:t>Abbreviation</w:t>
            </w:r>
          </w:p>
        </w:tc>
        <w:tc>
          <w:tcPr>
            <w:tcW w:w="5940" w:type="dxa"/>
            <w:shd w:val="clear" w:color="auto" w:fill="D9D9D9"/>
          </w:tcPr>
          <w:p w14:paraId="68141F94" w14:textId="77777777" w:rsidR="00144AAD" w:rsidRPr="00144AAD" w:rsidRDefault="00144AAD" w:rsidP="00144AAD">
            <w:pPr>
              <w:keepNext/>
              <w:keepLines/>
              <w:spacing w:after="0" w:line="240" w:lineRule="auto"/>
              <w:rPr>
                <w:b/>
              </w:rPr>
            </w:pPr>
            <w:r w:rsidRPr="00144AAD">
              <w:rPr>
                <w:b/>
              </w:rPr>
              <w:t>Description</w:t>
            </w:r>
          </w:p>
        </w:tc>
      </w:tr>
      <w:tr w:rsidR="00144AAD" w14:paraId="12428D8D" w14:textId="77777777" w:rsidTr="00200611">
        <w:tc>
          <w:tcPr>
            <w:tcW w:w="3618" w:type="dxa"/>
          </w:tcPr>
          <w:p w14:paraId="60852C3A" w14:textId="77777777" w:rsidR="00144AAD" w:rsidRPr="008521DB" w:rsidRDefault="00144AAD" w:rsidP="00144AAD">
            <w:pPr>
              <w:keepNext/>
              <w:keepLines/>
              <w:spacing w:after="0" w:line="240" w:lineRule="auto"/>
              <w:rPr>
                <w:sz w:val="20"/>
              </w:rPr>
            </w:pPr>
            <w:r w:rsidRPr="008521DB">
              <w:rPr>
                <w:sz w:val="20"/>
              </w:rPr>
              <w:t>ETL</w:t>
            </w:r>
          </w:p>
        </w:tc>
        <w:tc>
          <w:tcPr>
            <w:tcW w:w="5940" w:type="dxa"/>
          </w:tcPr>
          <w:p w14:paraId="6FFE8509"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69999396" w14:textId="77777777" w:rsidTr="00200611">
        <w:tc>
          <w:tcPr>
            <w:tcW w:w="3618" w:type="dxa"/>
          </w:tcPr>
          <w:p w14:paraId="1E3D27A0" w14:textId="77777777" w:rsidR="00144AAD" w:rsidRPr="008521DB" w:rsidRDefault="00144AAD" w:rsidP="00144AAD">
            <w:pPr>
              <w:keepNext/>
              <w:keepLines/>
              <w:spacing w:after="0" w:line="240" w:lineRule="auto"/>
              <w:rPr>
                <w:sz w:val="20"/>
              </w:rPr>
            </w:pPr>
            <w:r w:rsidRPr="008521DB">
              <w:rPr>
                <w:sz w:val="20"/>
              </w:rPr>
              <w:t>CCAE</w:t>
            </w:r>
          </w:p>
        </w:tc>
        <w:tc>
          <w:tcPr>
            <w:tcW w:w="5940" w:type="dxa"/>
          </w:tcPr>
          <w:p w14:paraId="2B25F0F4" w14:textId="77777777" w:rsidR="00144AAD" w:rsidRPr="008521DB" w:rsidRDefault="00144AAD" w:rsidP="00144AAD">
            <w:pPr>
              <w:keepNext/>
              <w:keepLines/>
              <w:spacing w:after="0" w:line="240" w:lineRule="auto"/>
              <w:rPr>
                <w:sz w:val="20"/>
              </w:rPr>
            </w:pPr>
            <w:r w:rsidRPr="008521DB">
              <w:rPr>
                <w:sz w:val="20"/>
              </w:rPr>
              <w:t>Commercial Claims and Encounters</w:t>
            </w:r>
          </w:p>
        </w:tc>
      </w:tr>
      <w:tr w:rsidR="00B651F5" w14:paraId="4ED18559" w14:textId="77777777" w:rsidTr="00200611">
        <w:tc>
          <w:tcPr>
            <w:tcW w:w="3618" w:type="dxa"/>
          </w:tcPr>
          <w:p w14:paraId="43BFBE41" w14:textId="77777777" w:rsidR="00B651F5" w:rsidRPr="008521DB" w:rsidRDefault="00B651F5" w:rsidP="00144AAD">
            <w:pPr>
              <w:keepNext/>
              <w:keepLines/>
              <w:spacing w:after="0" w:line="240" w:lineRule="auto"/>
              <w:rPr>
                <w:sz w:val="20"/>
              </w:rPr>
            </w:pPr>
            <w:r>
              <w:rPr>
                <w:sz w:val="20"/>
              </w:rPr>
              <w:t>MDCR</w:t>
            </w:r>
          </w:p>
        </w:tc>
        <w:tc>
          <w:tcPr>
            <w:tcW w:w="5940" w:type="dxa"/>
          </w:tcPr>
          <w:p w14:paraId="2DF29882" w14:textId="77777777" w:rsidR="00B651F5" w:rsidRPr="008521DB" w:rsidRDefault="00AC0CFF" w:rsidP="00144AAD">
            <w:pPr>
              <w:keepNext/>
              <w:keepLines/>
              <w:spacing w:after="0" w:line="240" w:lineRule="auto"/>
              <w:rPr>
                <w:sz w:val="20"/>
              </w:rPr>
            </w:pPr>
            <w:r w:rsidRPr="00AC0CFF">
              <w:rPr>
                <w:sz w:val="20"/>
              </w:rPr>
              <w:t>Medicare Supplemental</w:t>
            </w:r>
          </w:p>
        </w:tc>
      </w:tr>
      <w:tr w:rsidR="00C9774C" w14:paraId="3AE9C5C2" w14:textId="77777777" w:rsidTr="00200611">
        <w:tc>
          <w:tcPr>
            <w:tcW w:w="3618" w:type="dxa"/>
          </w:tcPr>
          <w:p w14:paraId="35B2B859" w14:textId="77777777" w:rsidR="00C9774C" w:rsidRPr="008521DB" w:rsidRDefault="00C9774C" w:rsidP="00144AAD">
            <w:pPr>
              <w:keepNext/>
              <w:keepLines/>
              <w:spacing w:after="0" w:line="240" w:lineRule="auto"/>
              <w:rPr>
                <w:sz w:val="20"/>
              </w:rPr>
            </w:pPr>
            <w:r>
              <w:rPr>
                <w:sz w:val="20"/>
              </w:rPr>
              <w:t>MDCD</w:t>
            </w:r>
          </w:p>
        </w:tc>
        <w:tc>
          <w:tcPr>
            <w:tcW w:w="5940" w:type="dxa"/>
          </w:tcPr>
          <w:p w14:paraId="24570F11" w14:textId="77777777" w:rsidR="00C9774C" w:rsidRPr="008521DB" w:rsidRDefault="00C9774C" w:rsidP="00144AAD">
            <w:pPr>
              <w:keepNext/>
              <w:keepLines/>
              <w:spacing w:after="0" w:line="240" w:lineRule="auto"/>
              <w:rPr>
                <w:sz w:val="20"/>
              </w:rPr>
            </w:pPr>
            <w:r>
              <w:rPr>
                <w:sz w:val="20"/>
              </w:rPr>
              <w:t>Medicaid</w:t>
            </w:r>
          </w:p>
        </w:tc>
      </w:tr>
      <w:tr w:rsidR="00144AAD" w14:paraId="53C9000C" w14:textId="77777777" w:rsidTr="00200611">
        <w:tc>
          <w:tcPr>
            <w:tcW w:w="3618" w:type="dxa"/>
          </w:tcPr>
          <w:p w14:paraId="56F5842B" w14:textId="77777777" w:rsidR="00144AAD" w:rsidRPr="008521DB" w:rsidRDefault="00144AAD" w:rsidP="00144AAD">
            <w:pPr>
              <w:keepNext/>
              <w:keepLines/>
              <w:spacing w:after="0" w:line="240" w:lineRule="auto"/>
              <w:rPr>
                <w:sz w:val="20"/>
              </w:rPr>
            </w:pPr>
            <w:r w:rsidRPr="008521DB">
              <w:rPr>
                <w:sz w:val="20"/>
              </w:rPr>
              <w:t>OMOP</w:t>
            </w:r>
          </w:p>
        </w:tc>
        <w:tc>
          <w:tcPr>
            <w:tcW w:w="5940" w:type="dxa"/>
          </w:tcPr>
          <w:p w14:paraId="23DC417C"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71634EFE" w14:textId="77777777" w:rsidTr="00200611">
        <w:tc>
          <w:tcPr>
            <w:tcW w:w="3618" w:type="dxa"/>
          </w:tcPr>
          <w:p w14:paraId="6113A992" w14:textId="77777777" w:rsidR="00144AAD" w:rsidRPr="008521DB" w:rsidRDefault="00144AAD" w:rsidP="00144AAD">
            <w:pPr>
              <w:keepNext/>
              <w:keepLines/>
              <w:spacing w:after="0" w:line="240" w:lineRule="auto"/>
              <w:rPr>
                <w:sz w:val="20"/>
              </w:rPr>
            </w:pPr>
            <w:r w:rsidRPr="008521DB">
              <w:rPr>
                <w:sz w:val="20"/>
              </w:rPr>
              <w:t>CDM</w:t>
            </w:r>
          </w:p>
        </w:tc>
        <w:tc>
          <w:tcPr>
            <w:tcW w:w="5940" w:type="dxa"/>
          </w:tcPr>
          <w:p w14:paraId="4A5D1E61" w14:textId="77777777" w:rsidR="00144AAD" w:rsidRPr="008521DB" w:rsidRDefault="00144AAD" w:rsidP="00144AAD">
            <w:pPr>
              <w:keepNext/>
              <w:keepLines/>
              <w:spacing w:after="0" w:line="240" w:lineRule="auto"/>
              <w:rPr>
                <w:sz w:val="20"/>
              </w:rPr>
            </w:pPr>
            <w:r w:rsidRPr="008521DB">
              <w:rPr>
                <w:sz w:val="20"/>
              </w:rPr>
              <w:t>Common Data Model</w:t>
            </w:r>
          </w:p>
        </w:tc>
      </w:tr>
      <w:tr w:rsidR="00E24579" w:rsidRPr="008521DB" w14:paraId="4E40E8E1" w14:textId="77777777" w:rsidTr="00200611">
        <w:tc>
          <w:tcPr>
            <w:tcW w:w="3618" w:type="dxa"/>
          </w:tcPr>
          <w:p w14:paraId="09DA6BB9" w14:textId="77777777" w:rsidR="00E24579" w:rsidRPr="008521DB" w:rsidRDefault="00E24579" w:rsidP="00D42CC0">
            <w:pPr>
              <w:keepNext/>
              <w:keepLines/>
              <w:spacing w:after="0" w:line="240" w:lineRule="auto"/>
              <w:rPr>
                <w:sz w:val="20"/>
              </w:rPr>
            </w:pPr>
            <w:r>
              <w:rPr>
                <w:sz w:val="20"/>
              </w:rPr>
              <w:t>FIPS</w:t>
            </w:r>
          </w:p>
        </w:tc>
        <w:tc>
          <w:tcPr>
            <w:tcW w:w="5940" w:type="dxa"/>
          </w:tcPr>
          <w:p w14:paraId="1B635F04" w14:textId="77777777" w:rsidR="00E24579" w:rsidRPr="008521DB" w:rsidRDefault="00E24579" w:rsidP="00D42CC0">
            <w:pPr>
              <w:keepNext/>
              <w:keepLines/>
              <w:spacing w:after="0" w:line="240" w:lineRule="auto"/>
              <w:rPr>
                <w:sz w:val="20"/>
              </w:rPr>
            </w:pPr>
            <w:r>
              <w:rPr>
                <w:sz w:val="20"/>
              </w:rPr>
              <w:t>Federal Information Processing Standard</w:t>
            </w:r>
          </w:p>
        </w:tc>
      </w:tr>
      <w:tr w:rsidR="00BB0FF4" w14:paraId="53518EC5" w14:textId="77777777" w:rsidTr="00200611">
        <w:tc>
          <w:tcPr>
            <w:tcW w:w="3618" w:type="dxa"/>
          </w:tcPr>
          <w:p w14:paraId="2B32E412" w14:textId="77777777" w:rsidR="00BB0FF4" w:rsidRDefault="00BB0FF4" w:rsidP="00144AAD">
            <w:pPr>
              <w:keepNext/>
              <w:keepLines/>
              <w:spacing w:after="0" w:line="240" w:lineRule="auto"/>
              <w:rPr>
                <w:sz w:val="20"/>
              </w:rPr>
            </w:pPr>
            <w:r>
              <w:rPr>
                <w:sz w:val="20"/>
              </w:rPr>
              <w:t>ICD9</w:t>
            </w:r>
          </w:p>
        </w:tc>
        <w:tc>
          <w:tcPr>
            <w:tcW w:w="5940" w:type="dxa"/>
          </w:tcPr>
          <w:p w14:paraId="5A644255" w14:textId="77777777" w:rsidR="00BB0FF4" w:rsidRDefault="00BB0FF4" w:rsidP="0047779A">
            <w:pPr>
              <w:keepNext/>
              <w:keepLines/>
              <w:spacing w:after="0" w:line="240" w:lineRule="auto"/>
              <w:rPr>
                <w:sz w:val="20"/>
              </w:rPr>
            </w:pPr>
            <w:r w:rsidRPr="00BB0FF4">
              <w:rPr>
                <w:sz w:val="20"/>
              </w:rPr>
              <w:t>The International Classification of Diseases</w:t>
            </w:r>
            <w:r>
              <w:rPr>
                <w:sz w:val="20"/>
              </w:rPr>
              <w:t>, Ninth</w:t>
            </w:r>
            <w:r w:rsidR="0047779A">
              <w:rPr>
                <w:sz w:val="20"/>
              </w:rPr>
              <w:t xml:space="preserve"> Revision</w:t>
            </w:r>
          </w:p>
        </w:tc>
      </w:tr>
      <w:tr w:rsidR="001352FA" w14:paraId="41BCA9FF" w14:textId="77777777" w:rsidTr="00200611">
        <w:tc>
          <w:tcPr>
            <w:tcW w:w="3618" w:type="dxa"/>
          </w:tcPr>
          <w:p w14:paraId="7ADEF7E0" w14:textId="77777777" w:rsidR="001352FA" w:rsidRDefault="001352FA" w:rsidP="00144AAD">
            <w:pPr>
              <w:keepNext/>
              <w:keepLines/>
              <w:spacing w:after="0" w:line="240" w:lineRule="auto"/>
              <w:rPr>
                <w:sz w:val="20"/>
              </w:rPr>
            </w:pPr>
            <w:r w:rsidRPr="00C31BC5">
              <w:rPr>
                <w:sz w:val="20"/>
              </w:rPr>
              <w:t>CPT</w:t>
            </w:r>
          </w:p>
        </w:tc>
        <w:tc>
          <w:tcPr>
            <w:tcW w:w="5940" w:type="dxa"/>
          </w:tcPr>
          <w:p w14:paraId="56D8442F" w14:textId="77777777" w:rsidR="001352FA" w:rsidRPr="00BB0FF4" w:rsidRDefault="001352FA" w:rsidP="00144AAD">
            <w:pPr>
              <w:keepNext/>
              <w:keepLines/>
              <w:spacing w:after="0" w:line="240" w:lineRule="auto"/>
              <w:rPr>
                <w:sz w:val="20"/>
              </w:rPr>
            </w:pPr>
            <w:r>
              <w:rPr>
                <w:sz w:val="20"/>
              </w:rPr>
              <w:t>Current Procedural Terminology</w:t>
            </w:r>
          </w:p>
        </w:tc>
      </w:tr>
      <w:tr w:rsidR="001352FA" w14:paraId="67287679" w14:textId="77777777" w:rsidTr="00200611">
        <w:tc>
          <w:tcPr>
            <w:tcW w:w="3618" w:type="dxa"/>
          </w:tcPr>
          <w:p w14:paraId="7DD27D31" w14:textId="77777777" w:rsidR="001352FA" w:rsidRDefault="001352FA" w:rsidP="00144AAD">
            <w:pPr>
              <w:keepNext/>
              <w:keepLines/>
              <w:spacing w:after="0" w:line="240" w:lineRule="auto"/>
              <w:rPr>
                <w:sz w:val="20"/>
              </w:rPr>
            </w:pPr>
            <w:r>
              <w:rPr>
                <w:sz w:val="20"/>
              </w:rPr>
              <w:t>HCPCS</w:t>
            </w:r>
          </w:p>
        </w:tc>
        <w:tc>
          <w:tcPr>
            <w:tcW w:w="5940" w:type="dxa"/>
          </w:tcPr>
          <w:p w14:paraId="0F19ADAD" w14:textId="77777777" w:rsidR="001352FA" w:rsidRPr="00BB0FF4" w:rsidRDefault="001352FA" w:rsidP="00144AAD">
            <w:pPr>
              <w:keepNext/>
              <w:keepLines/>
              <w:spacing w:after="0" w:line="240" w:lineRule="auto"/>
              <w:rPr>
                <w:sz w:val="20"/>
              </w:rPr>
            </w:pPr>
            <w:r w:rsidRPr="00C31BC5">
              <w:rPr>
                <w:sz w:val="20"/>
              </w:rPr>
              <w:t>Healthcare Common Procedure Coding Syste</w:t>
            </w:r>
            <w:r w:rsidR="00B92876">
              <w:rPr>
                <w:sz w:val="20"/>
              </w:rPr>
              <w:t>m</w:t>
            </w:r>
          </w:p>
        </w:tc>
      </w:tr>
      <w:tr w:rsidR="001352FA" w14:paraId="5ED58A84" w14:textId="77777777" w:rsidTr="00200611">
        <w:tc>
          <w:tcPr>
            <w:tcW w:w="3618" w:type="dxa"/>
          </w:tcPr>
          <w:p w14:paraId="1655FBBE" w14:textId="77777777" w:rsidR="001352FA" w:rsidRDefault="001352FA" w:rsidP="00144AAD">
            <w:pPr>
              <w:keepNext/>
              <w:keepLines/>
              <w:spacing w:after="0" w:line="240" w:lineRule="auto"/>
              <w:rPr>
                <w:sz w:val="20"/>
              </w:rPr>
            </w:pPr>
            <w:r>
              <w:rPr>
                <w:sz w:val="20"/>
              </w:rPr>
              <w:t>DRG</w:t>
            </w:r>
          </w:p>
        </w:tc>
        <w:tc>
          <w:tcPr>
            <w:tcW w:w="5940" w:type="dxa"/>
          </w:tcPr>
          <w:p w14:paraId="7BA75E31" w14:textId="77777777" w:rsidR="001352FA" w:rsidRPr="00D37A85" w:rsidRDefault="001352FA" w:rsidP="00144AAD">
            <w:pPr>
              <w:keepNext/>
              <w:keepLines/>
              <w:spacing w:after="0" w:line="240" w:lineRule="auto"/>
              <w:rPr>
                <w:sz w:val="20"/>
              </w:rPr>
            </w:pPr>
            <w:r w:rsidRPr="00D37A85">
              <w:rPr>
                <w:sz w:val="20"/>
              </w:rPr>
              <w:t>Diagnosis-Related Group</w:t>
            </w:r>
            <w:r>
              <w:rPr>
                <w:sz w:val="20"/>
              </w:rPr>
              <w:t>s</w:t>
            </w:r>
          </w:p>
        </w:tc>
      </w:tr>
      <w:tr w:rsidR="001352FA" w14:paraId="0864CB7C" w14:textId="77777777" w:rsidTr="00200611">
        <w:tc>
          <w:tcPr>
            <w:tcW w:w="3618" w:type="dxa"/>
          </w:tcPr>
          <w:p w14:paraId="412FC870" w14:textId="77777777" w:rsidR="001352FA" w:rsidRDefault="001352FA" w:rsidP="00144AAD">
            <w:pPr>
              <w:keepNext/>
              <w:keepLines/>
              <w:spacing w:after="0" w:line="240" w:lineRule="auto"/>
              <w:rPr>
                <w:sz w:val="20"/>
              </w:rPr>
            </w:pPr>
            <w:r>
              <w:rPr>
                <w:sz w:val="20"/>
              </w:rPr>
              <w:t>MDC</w:t>
            </w:r>
          </w:p>
        </w:tc>
        <w:tc>
          <w:tcPr>
            <w:tcW w:w="5940" w:type="dxa"/>
          </w:tcPr>
          <w:p w14:paraId="61294C66" w14:textId="77777777" w:rsidR="001352FA" w:rsidRPr="00D37A85" w:rsidRDefault="001352FA" w:rsidP="00144AAD">
            <w:pPr>
              <w:keepNext/>
              <w:keepLines/>
              <w:spacing w:after="0" w:line="240" w:lineRule="auto"/>
              <w:rPr>
                <w:sz w:val="20"/>
              </w:rPr>
            </w:pPr>
            <w:r w:rsidRPr="00D37A85">
              <w:rPr>
                <w:sz w:val="20"/>
              </w:rPr>
              <w:t>Major Diagnostic Categories</w:t>
            </w:r>
          </w:p>
        </w:tc>
      </w:tr>
    </w:tbl>
    <w:p w14:paraId="1DDF1324" w14:textId="77777777" w:rsidR="004166C0" w:rsidRDefault="004166C0" w:rsidP="004166C0">
      <w:pPr>
        <w:pStyle w:val="Heading2"/>
      </w:pPr>
      <w:bookmarkStart w:id="9" w:name="_Toc368404499"/>
      <w:bookmarkStart w:id="10" w:name="_Toc475696901"/>
      <w:r>
        <w:t>Conventions Used in Document</w:t>
      </w:r>
      <w:bookmarkEnd w:id="9"/>
      <w:bookmarkEnd w:id="10"/>
    </w:p>
    <w:p w14:paraId="11EDFD4F"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5807"/>
      </w:tblGrid>
      <w:tr w:rsidR="00C97E29" w14:paraId="240FA0A6" w14:textId="77777777" w:rsidTr="005F1789">
        <w:tc>
          <w:tcPr>
            <w:tcW w:w="9576" w:type="dxa"/>
            <w:gridSpan w:val="2"/>
            <w:shd w:val="clear" w:color="auto" w:fill="A6A6A6"/>
          </w:tcPr>
          <w:p w14:paraId="721B8023"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712C6629" w14:textId="77777777" w:rsidTr="00200611">
        <w:tc>
          <w:tcPr>
            <w:tcW w:w="3618" w:type="dxa"/>
            <w:shd w:val="clear" w:color="auto" w:fill="D9D9D9"/>
          </w:tcPr>
          <w:p w14:paraId="0692C35F" w14:textId="77777777" w:rsidR="00C97E29" w:rsidRPr="00144AAD" w:rsidRDefault="00C97E29" w:rsidP="005F1789">
            <w:pPr>
              <w:keepNext/>
              <w:keepLines/>
              <w:spacing w:after="0" w:line="240" w:lineRule="auto"/>
              <w:rPr>
                <w:b/>
              </w:rPr>
            </w:pPr>
            <w:r>
              <w:rPr>
                <w:b/>
              </w:rPr>
              <w:t>Convention</w:t>
            </w:r>
          </w:p>
        </w:tc>
        <w:tc>
          <w:tcPr>
            <w:tcW w:w="5958" w:type="dxa"/>
            <w:shd w:val="clear" w:color="auto" w:fill="D9D9D9"/>
          </w:tcPr>
          <w:p w14:paraId="475DB66E" w14:textId="77777777" w:rsidR="00C97E29" w:rsidRPr="00144AAD" w:rsidRDefault="00C97E29" w:rsidP="005F1789">
            <w:pPr>
              <w:keepNext/>
              <w:keepLines/>
              <w:spacing w:after="0" w:line="240" w:lineRule="auto"/>
              <w:rPr>
                <w:b/>
              </w:rPr>
            </w:pPr>
            <w:r w:rsidRPr="00144AAD">
              <w:rPr>
                <w:b/>
              </w:rPr>
              <w:t>Description</w:t>
            </w:r>
          </w:p>
        </w:tc>
      </w:tr>
      <w:tr w:rsidR="00C97E29" w14:paraId="7C39A1B2" w14:textId="77777777" w:rsidTr="00200611">
        <w:tc>
          <w:tcPr>
            <w:tcW w:w="3618" w:type="dxa"/>
          </w:tcPr>
          <w:p w14:paraId="4F5828AE" w14:textId="77777777" w:rsidR="00C97E29" w:rsidRPr="008521DB" w:rsidRDefault="00C97E29" w:rsidP="005F1789">
            <w:pPr>
              <w:keepNext/>
              <w:keepLines/>
              <w:spacing w:after="0" w:line="240" w:lineRule="auto"/>
              <w:rPr>
                <w:sz w:val="20"/>
              </w:rPr>
            </w:pPr>
            <w:r>
              <w:rPr>
                <w:sz w:val="20"/>
              </w:rPr>
              <w:t>-</w:t>
            </w:r>
          </w:p>
        </w:tc>
        <w:tc>
          <w:tcPr>
            <w:tcW w:w="5958" w:type="dxa"/>
          </w:tcPr>
          <w:p w14:paraId="041D89BC" w14:textId="77777777" w:rsidR="00C97E29" w:rsidRPr="008521DB" w:rsidRDefault="00C97E29" w:rsidP="005F1789">
            <w:pPr>
              <w:keepNext/>
              <w:keepLines/>
              <w:spacing w:after="0" w:line="240" w:lineRule="auto"/>
              <w:rPr>
                <w:sz w:val="20"/>
              </w:rPr>
            </w:pPr>
            <w:r>
              <w:rPr>
                <w:sz w:val="20"/>
              </w:rPr>
              <w:t>Value does not exist</w:t>
            </w:r>
          </w:p>
        </w:tc>
      </w:tr>
      <w:tr w:rsidR="005F47C6" w14:paraId="5C042B06" w14:textId="77777777" w:rsidTr="00200611">
        <w:tc>
          <w:tcPr>
            <w:tcW w:w="3618" w:type="dxa"/>
          </w:tcPr>
          <w:p w14:paraId="49FD36E7" w14:textId="77777777" w:rsidR="005F47C6" w:rsidRDefault="005F47C6" w:rsidP="005F1789">
            <w:pPr>
              <w:keepNext/>
              <w:keepLines/>
              <w:spacing w:after="0" w:line="240" w:lineRule="auto"/>
              <w:rPr>
                <w:sz w:val="20"/>
              </w:rPr>
            </w:pPr>
            <w:r w:rsidRPr="005F47C6">
              <w:rPr>
                <w:color w:val="0070C0"/>
                <w:sz w:val="20"/>
              </w:rPr>
              <w:t>[X]</w:t>
            </w:r>
          </w:p>
        </w:tc>
        <w:tc>
          <w:tcPr>
            <w:tcW w:w="5958" w:type="dxa"/>
          </w:tcPr>
          <w:p w14:paraId="123024E5" w14:textId="77777777" w:rsidR="005F47C6" w:rsidRDefault="005F47C6" w:rsidP="005F1789">
            <w:pPr>
              <w:keepNext/>
              <w:keepLines/>
              <w:spacing w:after="0" w:line="240" w:lineRule="auto"/>
              <w:rPr>
                <w:sz w:val="20"/>
              </w:rPr>
            </w:pPr>
            <w:r>
              <w:rPr>
                <w:sz w:val="20"/>
              </w:rPr>
              <w:t>Value to be replaced or derived</w:t>
            </w:r>
          </w:p>
        </w:tc>
      </w:tr>
      <w:tr w:rsidR="00854311" w14:paraId="5681109E" w14:textId="77777777" w:rsidTr="00200611">
        <w:tc>
          <w:tcPr>
            <w:tcW w:w="3618" w:type="dxa"/>
          </w:tcPr>
          <w:p w14:paraId="26F36A1C" w14:textId="77777777" w:rsidR="00854311" w:rsidRPr="00854311" w:rsidRDefault="00854311" w:rsidP="00854311">
            <w:pPr>
              <w:keepNext/>
              <w:keepLines/>
              <w:spacing w:after="0" w:line="240" w:lineRule="auto"/>
              <w:rPr>
                <w:i/>
                <w:color w:val="0070C0"/>
                <w:sz w:val="20"/>
              </w:rPr>
            </w:pPr>
            <w:r w:rsidRPr="00854311">
              <w:rPr>
                <w:i/>
                <w:sz w:val="20"/>
              </w:rPr>
              <w:t xml:space="preserve">Italicized </w:t>
            </w:r>
          </w:p>
        </w:tc>
        <w:tc>
          <w:tcPr>
            <w:tcW w:w="5958" w:type="dxa"/>
          </w:tcPr>
          <w:p w14:paraId="633A8159" w14:textId="77777777" w:rsidR="00854311" w:rsidRDefault="00854311" w:rsidP="00854311">
            <w:pPr>
              <w:spacing w:after="0" w:line="240" w:lineRule="auto"/>
              <w:rPr>
                <w:sz w:val="20"/>
              </w:rPr>
            </w:pPr>
            <w:r w:rsidRPr="001201DB">
              <w:rPr>
                <w:sz w:val="20"/>
              </w:rPr>
              <w:t>R</w:t>
            </w:r>
            <w:r>
              <w:rPr>
                <w:sz w:val="20"/>
              </w:rPr>
              <w:t xml:space="preserve">eferring to </w:t>
            </w:r>
            <w:r w:rsidRPr="001201DB">
              <w:rPr>
                <w:sz w:val="20"/>
              </w:rPr>
              <w:t>column in the table</w:t>
            </w:r>
            <w:r>
              <w:rPr>
                <w:sz w:val="20"/>
              </w:rPr>
              <w:t xml:space="preserve"> itself</w:t>
            </w:r>
            <w:r w:rsidR="00B124AA">
              <w:rPr>
                <w:sz w:val="20"/>
              </w:rPr>
              <w:t xml:space="preserve"> or another CDM table</w:t>
            </w:r>
          </w:p>
        </w:tc>
      </w:tr>
    </w:tbl>
    <w:p w14:paraId="30675CB5" w14:textId="77777777" w:rsidR="00EE4BBD" w:rsidRDefault="00EE4BBD" w:rsidP="00EE4BBD">
      <w:pPr>
        <w:pStyle w:val="Heading2"/>
      </w:pPr>
      <w:bookmarkStart w:id="11" w:name="_Toc368404500"/>
      <w:bookmarkStart w:id="12" w:name="_Toc475696902"/>
      <w:r>
        <w:lastRenderedPageBreak/>
        <w:t>Processing Sequence Map</w:t>
      </w:r>
      <w:bookmarkEnd w:id="11"/>
      <w:bookmarkEnd w:id="12"/>
    </w:p>
    <w:p w14:paraId="085C6765" w14:textId="5FF528A9" w:rsidR="003A1D93" w:rsidRDefault="003A1D93" w:rsidP="003A1D93">
      <w:pPr>
        <w:keepNext/>
        <w:keepLines/>
      </w:pPr>
      <w:r>
        <w:t xml:space="preserve">This section describes the processing sequence to build CDM tables from </w:t>
      </w:r>
      <w:proofErr w:type="spellStart"/>
      <w:r w:rsidR="00A918CF">
        <w:t>Truven</w:t>
      </w:r>
      <w:proofErr w:type="spellEnd"/>
      <w:r w:rsidR="00A918CF">
        <w:t xml:space="preserve"> </w:t>
      </w:r>
      <w:r w:rsidR="0004089C">
        <w:t>MDCD</w:t>
      </w:r>
      <w:r w:rsidR="00F603AF">
        <w:t xml:space="preserve"> </w:t>
      </w:r>
      <w:r>
        <w:t xml:space="preserve">source data files.   </w:t>
      </w:r>
    </w:p>
    <w:p w14:paraId="5BF746C9" w14:textId="77777777" w:rsidR="003A1D93" w:rsidRDefault="003A1D93" w:rsidP="003A1D93">
      <w:pPr>
        <w:pStyle w:val="Heading3"/>
      </w:pPr>
      <w:r>
        <w:t>Step I</w:t>
      </w:r>
    </w:p>
    <w:p w14:paraId="38637698" w14:textId="04E17288" w:rsidR="003A1D93" w:rsidRDefault="003A1D93" w:rsidP="003A1D93">
      <w:r>
        <w:t>U</w:t>
      </w:r>
      <w:r w:rsidR="00743BB6">
        <w:t xml:space="preserve">se </w:t>
      </w:r>
      <w:r w:rsidR="0046267D">
        <w:t>MDCD</w:t>
      </w:r>
      <w:r w:rsidR="000C0ADD">
        <w:t xml:space="preserve"> </w:t>
      </w:r>
      <w:r w:rsidR="00200611">
        <w:t>ENROLLMENT_DETAIL</w:t>
      </w:r>
      <w:r w:rsidR="00805E4E">
        <w:t xml:space="preserve"> table to build </w:t>
      </w:r>
      <w:r w:rsidR="00200611">
        <w:t>PERSON</w:t>
      </w:r>
      <w:r w:rsidR="00805E4E">
        <w:t xml:space="preserve">, </w:t>
      </w:r>
      <w:r w:rsidR="00200611">
        <w:t>OBSERVATION_PERIOD</w:t>
      </w:r>
      <w:r w:rsidR="00805E4E">
        <w:t xml:space="preserve">, and </w:t>
      </w:r>
      <w:r w:rsidR="00200611">
        <w:t>PAYER_PLAN_PERIOD</w:t>
      </w:r>
      <w:r w:rsidR="00805E4E">
        <w:t xml:space="preserve"> tables:</w:t>
      </w:r>
      <w:r w:rsidR="00805E4E" w:rsidRPr="00805E4E">
        <w:t xml:space="preserve"> </w:t>
      </w:r>
    </w:p>
    <w:p w14:paraId="5AC97C6F" w14:textId="1E74BE89" w:rsidR="003A1D93" w:rsidRDefault="003A1D93" w:rsidP="00286A5A">
      <w:r>
        <w:t xml:space="preserve"> </w:t>
      </w:r>
      <w:r w:rsidR="00EF3A4B">
        <w:rPr>
          <w:noProof/>
        </w:rPr>
        <w:drawing>
          <wp:inline distT="0" distB="0" distL="0" distR="0" wp14:anchorId="6CF91491" wp14:editId="7F8B4F79">
            <wp:extent cx="3867150" cy="952500"/>
            <wp:effectExtent l="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952500"/>
                    </a:xfrm>
                    <a:prstGeom prst="rect">
                      <a:avLst/>
                    </a:prstGeom>
                    <a:noFill/>
                    <a:ln>
                      <a:noFill/>
                    </a:ln>
                  </pic:spPr>
                </pic:pic>
              </a:graphicData>
            </a:graphic>
          </wp:inline>
        </w:drawing>
      </w:r>
    </w:p>
    <w:p w14:paraId="6467E87A" w14:textId="77777777" w:rsidR="00200611" w:rsidRPr="00200611" w:rsidRDefault="00200611" w:rsidP="00286A5A"/>
    <w:p w14:paraId="014E77CD" w14:textId="77777777" w:rsidR="003A1D93" w:rsidRDefault="003A1D93" w:rsidP="003A1D93">
      <w:pPr>
        <w:pStyle w:val="Heading3"/>
      </w:pPr>
      <w:r>
        <w:t>Step II</w:t>
      </w:r>
    </w:p>
    <w:p w14:paraId="3A56A108" w14:textId="618F62A0" w:rsidR="003A1D93" w:rsidRPr="00284315" w:rsidRDefault="00874DE7" w:rsidP="00284315">
      <w:pPr>
        <w:autoSpaceDE w:val="0"/>
        <w:autoSpaceDN w:val="0"/>
        <w:adjustRightInd w:val="0"/>
        <w:spacing w:after="0" w:line="240" w:lineRule="auto"/>
      </w:pPr>
      <w:r>
        <w:t xml:space="preserve">Use </w:t>
      </w:r>
      <w:r w:rsidR="0046267D">
        <w:t>MDCD</w:t>
      </w:r>
      <w:r w:rsidR="001E503C">
        <w:t xml:space="preserve"> </w:t>
      </w:r>
      <w:r w:rsidR="00200611" w:rsidRPr="00284315">
        <w:t>F</w:t>
      </w:r>
      <w:r w:rsidR="00200611">
        <w:t>ACILITY_HEADER</w:t>
      </w:r>
      <w:r w:rsidR="00200611" w:rsidRPr="00284315">
        <w:t xml:space="preserve">, </w:t>
      </w:r>
      <w:r w:rsidR="00200611">
        <w:t xml:space="preserve">INPATIENT_SERVICES, OUTPATIENT_SERVICES </w:t>
      </w:r>
      <w:r w:rsidR="001B49EE">
        <w:t xml:space="preserve">and </w:t>
      </w:r>
      <w:r w:rsidR="00322D3C">
        <w:t>LONG_TERM_CARE</w:t>
      </w:r>
      <w:r w:rsidR="00284315" w:rsidRPr="00284315">
        <w:t xml:space="preserve"> </w:t>
      </w:r>
      <w:r w:rsidR="003A1D93">
        <w:t xml:space="preserve">tables to build </w:t>
      </w:r>
      <w:r w:rsidR="00200611">
        <w:t>PROVIDER</w:t>
      </w:r>
      <w:r w:rsidR="003A1D93">
        <w:t xml:space="preserve"> table:</w:t>
      </w:r>
    </w:p>
    <w:p w14:paraId="286C742B" w14:textId="68F1387E" w:rsidR="003A1D93" w:rsidRPr="00B91D91" w:rsidRDefault="003A1D93" w:rsidP="00286A5A">
      <w:r>
        <w:t xml:space="preserve"> </w:t>
      </w:r>
      <w:r w:rsidR="00EF3A4B">
        <w:rPr>
          <w:noProof/>
        </w:rPr>
        <w:drawing>
          <wp:inline distT="0" distB="0" distL="0" distR="0" wp14:anchorId="245A9D80" wp14:editId="17C48363">
            <wp:extent cx="3162300" cy="1809750"/>
            <wp:effectExtent l="0" t="0" r="0" b="0"/>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14:paraId="45AB6573" w14:textId="77777777" w:rsidR="0029171E" w:rsidRDefault="0029171E" w:rsidP="00C80564"/>
    <w:p w14:paraId="63B166C4" w14:textId="77777777" w:rsidR="003A1D93" w:rsidRDefault="003A1D93" w:rsidP="003A1D93">
      <w:pPr>
        <w:pStyle w:val="Heading3"/>
      </w:pPr>
      <w:r>
        <w:t>Step III</w:t>
      </w:r>
    </w:p>
    <w:p w14:paraId="27C0628B" w14:textId="76C45221" w:rsidR="003A1D93" w:rsidRPr="00B67AF5" w:rsidRDefault="003A1D93" w:rsidP="003A1D93">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sidRPr="006E1904">
        <w:rPr>
          <w:rFonts w:ascii="Calibri" w:hAnsi="Calibri"/>
          <w:color w:val="auto"/>
          <w:sz w:val="22"/>
          <w:szCs w:val="22"/>
        </w:rPr>
        <w:t>PAYER_PLAN_PERIOD</w:t>
      </w:r>
      <w:r w:rsidR="00200611" w:rsidRPr="00735C6C">
        <w:rPr>
          <w:rFonts w:ascii="Calibri" w:hAnsi="Calibri"/>
          <w:color w:val="auto"/>
          <w:sz w:val="22"/>
          <w:szCs w:val="22"/>
        </w:rPr>
        <w:t>, PROVIDER</w:t>
      </w:r>
      <w:r w:rsidR="0050332D">
        <w:rPr>
          <w:rFonts w:ascii="Calibri" w:hAnsi="Calibri"/>
          <w:color w:val="auto"/>
          <w:sz w:val="22"/>
          <w:szCs w:val="22"/>
        </w:rPr>
        <w:t>,</w:t>
      </w:r>
      <w:r w:rsidR="00287499">
        <w:rPr>
          <w:rFonts w:ascii="Calibri" w:hAnsi="Calibri"/>
          <w:color w:val="auto"/>
          <w:sz w:val="22"/>
          <w:szCs w:val="22"/>
        </w:rPr>
        <w:t xml:space="preserve"> and </w:t>
      </w:r>
      <w:r w:rsidR="00D361A7">
        <w:rPr>
          <w:rFonts w:ascii="Calibri" w:hAnsi="Calibri"/>
          <w:color w:val="auto"/>
          <w:sz w:val="22"/>
          <w:szCs w:val="22"/>
        </w:rPr>
        <w:t>MDCD</w:t>
      </w:r>
      <w:r w:rsidR="0050332D">
        <w:rPr>
          <w:rFonts w:ascii="Calibri" w:hAnsi="Calibri"/>
          <w:color w:val="auto"/>
          <w:sz w:val="22"/>
          <w:szCs w:val="22"/>
        </w:rPr>
        <w:t xml:space="preserve"> </w:t>
      </w:r>
      <w:r w:rsidR="00C32D60" w:rsidRPr="001D35E1">
        <w:rPr>
          <w:rFonts w:ascii="Calibri" w:hAnsi="Calibri"/>
          <w:color w:val="auto"/>
          <w:sz w:val="22"/>
          <w:szCs w:val="22"/>
        </w:rPr>
        <w:t>INPATIENT_SERVICES</w:t>
      </w:r>
      <w:r w:rsidR="00A54C66">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A54C66">
        <w:rPr>
          <w:rFonts w:ascii="Calibri" w:hAnsi="Calibri"/>
          <w:color w:val="auto"/>
          <w:sz w:val="22"/>
          <w:szCs w:val="22"/>
        </w:rPr>
        <w:t xml:space="preserve">and </w:t>
      </w:r>
      <w:r w:rsidR="00A54C66" w:rsidRPr="00A54C66">
        <w:rPr>
          <w:rFonts w:ascii="Calibri" w:hAnsi="Calibri"/>
          <w:color w:val="auto"/>
          <w:sz w:val="22"/>
          <w:szCs w:val="22"/>
        </w:rPr>
        <w:t>LONG_TERM_CARE</w:t>
      </w:r>
      <w:r w:rsidR="00C32D60">
        <w:rPr>
          <w:rFonts w:ascii="Calibri" w:hAnsi="Calibri"/>
          <w:color w:val="auto"/>
          <w:sz w:val="22"/>
          <w:szCs w:val="22"/>
        </w:rPr>
        <w:t xml:space="preserve"> </w:t>
      </w:r>
      <w:r w:rsidR="00C32D60" w:rsidRPr="00735C6C">
        <w:rPr>
          <w:rFonts w:ascii="Calibri" w:hAnsi="Calibri"/>
          <w:color w:val="auto"/>
          <w:sz w:val="22"/>
          <w:szCs w:val="22"/>
        </w:rPr>
        <w:t xml:space="preserve">tables </w:t>
      </w:r>
      <w:r w:rsidR="00C32D60" w:rsidRPr="00B67AF5">
        <w:rPr>
          <w:rFonts w:ascii="Calibri" w:hAnsi="Calibri"/>
          <w:color w:val="auto"/>
          <w:sz w:val="22"/>
          <w:szCs w:val="22"/>
        </w:rPr>
        <w:t>to build VISIT_OCCURRENCE</w:t>
      </w:r>
      <w:r w:rsidR="00C32D60">
        <w:rPr>
          <w:rFonts w:ascii="Calibri" w:hAnsi="Calibri"/>
          <w:color w:val="auto"/>
          <w:sz w:val="22"/>
          <w:szCs w:val="22"/>
        </w:rPr>
        <w:t xml:space="preserve">.  Then use </w:t>
      </w:r>
      <w:r w:rsidR="00F67220" w:rsidRPr="00B67AF5">
        <w:rPr>
          <w:rFonts w:ascii="Calibri" w:hAnsi="Calibri"/>
          <w:color w:val="auto"/>
          <w:sz w:val="22"/>
          <w:szCs w:val="22"/>
        </w:rPr>
        <w:t>VISIT_OCCURRENCE</w:t>
      </w:r>
      <w:r w:rsidR="00F67220">
        <w:rPr>
          <w:rFonts w:ascii="Calibri" w:hAnsi="Calibri"/>
          <w:color w:val="auto"/>
          <w:sz w:val="22"/>
          <w:szCs w:val="22"/>
        </w:rPr>
        <w:t xml:space="preserve">, and </w:t>
      </w:r>
      <w:r w:rsidR="00662735">
        <w:rPr>
          <w:rFonts w:ascii="Calibri" w:hAnsi="Calibri"/>
          <w:color w:val="auto"/>
          <w:sz w:val="22"/>
          <w:szCs w:val="22"/>
        </w:rPr>
        <w:t>MDCD</w:t>
      </w:r>
      <w:r w:rsidR="00F67220">
        <w:rPr>
          <w:rFonts w:ascii="Calibri" w:hAnsi="Calibri"/>
          <w:color w:val="auto"/>
          <w:sz w:val="22"/>
          <w:szCs w:val="22"/>
        </w:rPr>
        <w:t xml:space="preserve"> </w:t>
      </w:r>
      <w:r w:rsidR="00C32D60" w:rsidRPr="001D35E1">
        <w:rPr>
          <w:rFonts w:ascii="Calibri" w:hAnsi="Calibri"/>
          <w:color w:val="auto"/>
          <w:sz w:val="22"/>
          <w:szCs w:val="22"/>
        </w:rPr>
        <w:t>INPATIENT_SERVICES</w:t>
      </w:r>
      <w:r w:rsidR="00C32D60">
        <w:rPr>
          <w:rFonts w:ascii="Calibri" w:hAnsi="Calibri"/>
          <w:color w:val="auto"/>
          <w:sz w:val="22"/>
          <w:szCs w:val="22"/>
        </w:rPr>
        <w:t>,</w:t>
      </w:r>
      <w:r w:rsidR="00C32D60" w:rsidRPr="001D35E1">
        <w:rPr>
          <w:rFonts w:ascii="Calibri" w:hAnsi="Calibri"/>
          <w:color w:val="auto"/>
          <w:sz w:val="22"/>
          <w:szCs w:val="22"/>
        </w:rPr>
        <w:t xml:space="preserve"> OUTPATIENT_SERVICES</w:t>
      </w:r>
      <w:r w:rsidR="00C32D60">
        <w:rPr>
          <w:rFonts w:ascii="Calibri" w:hAnsi="Calibri"/>
          <w:color w:val="auto"/>
          <w:sz w:val="22"/>
          <w:szCs w:val="22"/>
        </w:rPr>
        <w:t xml:space="preserve">, </w:t>
      </w:r>
      <w:r w:rsidR="00662735" w:rsidRPr="00A54C66">
        <w:rPr>
          <w:rFonts w:ascii="Calibri" w:hAnsi="Calibri"/>
          <w:color w:val="auto"/>
          <w:sz w:val="22"/>
          <w:szCs w:val="22"/>
        </w:rPr>
        <w:t>LONG_TERM_CARE</w:t>
      </w:r>
      <w:r w:rsidR="00C32D60">
        <w:rPr>
          <w:rFonts w:ascii="Calibri" w:hAnsi="Calibri"/>
          <w:color w:val="auto"/>
          <w:sz w:val="22"/>
          <w:szCs w:val="22"/>
        </w:rPr>
        <w:t xml:space="preserve">, </w:t>
      </w:r>
      <w:r w:rsidR="00200611" w:rsidRPr="001D35E1">
        <w:rPr>
          <w:rFonts w:ascii="Calibri" w:hAnsi="Calibri"/>
          <w:color w:val="auto"/>
          <w:sz w:val="22"/>
          <w:szCs w:val="22"/>
        </w:rPr>
        <w:t>FACILITY_HEADER</w:t>
      </w:r>
      <w:r w:rsidR="001D35E1" w:rsidRPr="001D35E1">
        <w:rPr>
          <w:rFonts w:ascii="Calibri" w:hAnsi="Calibri"/>
          <w:color w:val="auto"/>
          <w:sz w:val="22"/>
          <w:szCs w:val="22"/>
        </w:rPr>
        <w:t xml:space="preserve">, </w:t>
      </w:r>
      <w:r w:rsidR="00200611" w:rsidRPr="001D35E1">
        <w:rPr>
          <w:rFonts w:ascii="Calibri" w:hAnsi="Calibri"/>
          <w:color w:val="auto"/>
          <w:sz w:val="22"/>
          <w:szCs w:val="22"/>
        </w:rPr>
        <w:t>INPATIENT</w:t>
      </w:r>
      <w:r w:rsidR="00200611">
        <w:rPr>
          <w:rFonts w:ascii="Calibri" w:hAnsi="Calibri"/>
          <w:color w:val="auto"/>
          <w:sz w:val="22"/>
          <w:szCs w:val="22"/>
        </w:rPr>
        <w:t>_</w:t>
      </w:r>
      <w:r w:rsidR="00C32D60">
        <w:rPr>
          <w:rFonts w:ascii="Calibri" w:hAnsi="Calibri"/>
          <w:color w:val="auto"/>
          <w:sz w:val="22"/>
          <w:szCs w:val="22"/>
        </w:rPr>
        <w:t>ADMISSIONS</w:t>
      </w:r>
      <w:r w:rsidR="00F67220">
        <w:rPr>
          <w:rFonts w:ascii="Calibri" w:hAnsi="Calibri"/>
          <w:color w:val="auto"/>
          <w:sz w:val="22"/>
          <w:szCs w:val="22"/>
        </w:rPr>
        <w:t xml:space="preserve"> </w:t>
      </w:r>
      <w:r w:rsidR="00C32D60">
        <w:rPr>
          <w:rFonts w:ascii="Calibri" w:hAnsi="Calibri"/>
          <w:color w:val="auto"/>
          <w:sz w:val="22"/>
          <w:szCs w:val="22"/>
        </w:rPr>
        <w:t xml:space="preserve">tables to build </w:t>
      </w:r>
      <w:r w:rsidR="00200611" w:rsidRPr="00B67AF5">
        <w:rPr>
          <w:rFonts w:ascii="Calibri" w:hAnsi="Calibri"/>
          <w:color w:val="auto"/>
          <w:sz w:val="22"/>
          <w:szCs w:val="22"/>
        </w:rPr>
        <w:t>CONDITION_OCCURRENCE, CONDITION_ERA, PROCEDURE_OCCURRENCE</w:t>
      </w:r>
      <w:r w:rsidR="00200611">
        <w:rPr>
          <w:rFonts w:ascii="Calibri" w:hAnsi="Calibri"/>
          <w:color w:val="auto"/>
          <w:sz w:val="22"/>
          <w:szCs w:val="22"/>
        </w:rPr>
        <w:t xml:space="preserve">, </w:t>
      </w:r>
      <w:r w:rsidR="00200611" w:rsidRPr="00B67AF5">
        <w:rPr>
          <w:rFonts w:ascii="Calibri" w:hAnsi="Calibri"/>
          <w:color w:val="auto"/>
          <w:sz w:val="22"/>
          <w:szCs w:val="22"/>
        </w:rPr>
        <w:t xml:space="preserve">COST </w:t>
      </w:r>
      <w:r>
        <w:rPr>
          <w:rFonts w:ascii="Calibri" w:hAnsi="Calibri"/>
          <w:color w:val="auto"/>
          <w:sz w:val="22"/>
          <w:szCs w:val="22"/>
        </w:rPr>
        <w:t xml:space="preserve">and </w:t>
      </w:r>
      <w:r w:rsidR="00200611">
        <w:rPr>
          <w:rFonts w:ascii="Calibri" w:hAnsi="Calibr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ABB7A33" w14:textId="2032BBBD" w:rsidR="0029171E" w:rsidRPr="009F18A0" w:rsidRDefault="00EF3A4B" w:rsidP="009F18A0">
      <w:pPr>
        <w:pStyle w:val="Default"/>
        <w:rPr>
          <w:rFonts w:ascii="Calibri" w:hAnsi="Calibri"/>
          <w:color w:val="auto"/>
          <w:sz w:val="22"/>
          <w:szCs w:val="22"/>
        </w:rPr>
      </w:pPr>
      <w:r>
        <w:rPr>
          <w:rFonts w:ascii="Calibri" w:hAnsi="Calibri"/>
          <w:noProof/>
          <w:color w:val="auto"/>
          <w:sz w:val="22"/>
          <w:szCs w:val="22"/>
        </w:rPr>
        <w:lastRenderedPageBreak/>
        <w:drawing>
          <wp:inline distT="0" distB="0" distL="0" distR="0" wp14:anchorId="4A946A36" wp14:editId="5C400CAA">
            <wp:extent cx="5562600" cy="3238500"/>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38500"/>
                    </a:xfrm>
                    <a:prstGeom prst="rect">
                      <a:avLst/>
                    </a:prstGeom>
                    <a:noFill/>
                    <a:ln>
                      <a:noFill/>
                    </a:ln>
                  </pic:spPr>
                </pic:pic>
              </a:graphicData>
            </a:graphic>
          </wp:inline>
        </w:drawing>
      </w:r>
    </w:p>
    <w:p w14:paraId="4F664162" w14:textId="48E86C97" w:rsidR="003A1D93" w:rsidRDefault="003A1D93" w:rsidP="003A1D93">
      <w:pPr>
        <w:pStyle w:val="Heading3"/>
      </w:pPr>
      <w:r>
        <w:t>Step IV</w:t>
      </w:r>
      <w:r w:rsidRPr="0092773F">
        <w:t xml:space="preserve"> </w:t>
      </w:r>
    </w:p>
    <w:p w14:paraId="20E7313C" w14:textId="77777777" w:rsidR="003A1D93" w:rsidRDefault="003A1D93" w:rsidP="003A1D93">
      <w:pPr>
        <w:pStyle w:val="Default"/>
        <w:spacing w:after="200"/>
      </w:pPr>
      <w:r w:rsidRPr="00735C6C">
        <w:rPr>
          <w:rFonts w:ascii="Calibri" w:hAnsi="Calibri"/>
          <w:color w:val="auto"/>
          <w:sz w:val="22"/>
          <w:szCs w:val="22"/>
        </w:rPr>
        <w:t xml:space="preserve">Use </w:t>
      </w:r>
      <w:r w:rsidR="00200611" w:rsidRPr="00735C6C">
        <w:rPr>
          <w:rFonts w:ascii="Calibri" w:hAnsi="Calibri"/>
          <w:color w:val="auto"/>
          <w:sz w:val="22"/>
          <w:szCs w:val="22"/>
        </w:rPr>
        <w:t xml:space="preserve">OBSERVATION_PERIOD, </w:t>
      </w:r>
      <w:r w:rsidR="00200611">
        <w:rPr>
          <w:rFonts w:ascii="Calibri" w:hAnsi="Calibri"/>
          <w:color w:val="auto"/>
          <w:sz w:val="22"/>
          <w:szCs w:val="22"/>
        </w:rPr>
        <w:t xml:space="preserve">PAYER_PLAN_PERIOD, </w:t>
      </w:r>
      <w:r w:rsidR="00200611" w:rsidRPr="00B67AF5">
        <w:rPr>
          <w:rFonts w:ascii="Calibri" w:hAnsi="Calibri"/>
          <w:color w:val="auto"/>
          <w:sz w:val="22"/>
          <w:szCs w:val="22"/>
        </w:rPr>
        <w:t>PROCEDURE_OCCURRENCE</w:t>
      </w:r>
      <w:r>
        <w:rPr>
          <w:rFonts w:ascii="Calibri" w:hAnsi="Calibri"/>
          <w:color w:val="auto"/>
          <w:sz w:val="22"/>
          <w:szCs w:val="22"/>
        </w:rPr>
        <w:t xml:space="preserve"> and </w:t>
      </w:r>
      <w:proofErr w:type="spellStart"/>
      <w:r w:rsidR="00FC1056">
        <w:rPr>
          <w:rFonts w:ascii="Calibri" w:hAnsi="Calibri"/>
          <w:color w:val="auto"/>
          <w:sz w:val="22"/>
          <w:szCs w:val="22"/>
        </w:rPr>
        <w:t>Truven</w:t>
      </w:r>
      <w:proofErr w:type="spellEnd"/>
      <w:r w:rsidR="00BA3D06">
        <w:rPr>
          <w:rFonts w:ascii="Calibri" w:hAnsi="Calibri"/>
          <w:color w:val="auto"/>
          <w:sz w:val="22"/>
          <w:szCs w:val="22"/>
        </w:rPr>
        <w:t xml:space="preserve"> </w:t>
      </w:r>
      <w:r w:rsidR="00200611">
        <w:rPr>
          <w:rFonts w:ascii="Calibri" w:hAnsi="Calibri"/>
          <w:color w:val="auto"/>
          <w:sz w:val="22"/>
          <w:szCs w:val="22"/>
        </w:rPr>
        <w:t>DRUG_CLAIMS</w:t>
      </w:r>
      <w:r w:rsidR="00200611" w:rsidRPr="00735C6C">
        <w:rPr>
          <w:rFonts w:ascii="Calibri" w:hAnsi="Calibri"/>
          <w:color w:val="auto"/>
          <w:sz w:val="22"/>
          <w:szCs w:val="22"/>
        </w:rPr>
        <w:t xml:space="preserve"> </w:t>
      </w:r>
      <w:r w:rsidRPr="00735C6C">
        <w:rPr>
          <w:rFonts w:ascii="Calibri" w:hAnsi="Calibri"/>
          <w:color w:val="auto"/>
          <w:sz w:val="22"/>
          <w:szCs w:val="22"/>
        </w:rPr>
        <w:t xml:space="preserve">tables </w:t>
      </w:r>
      <w:r w:rsidRPr="00B67AF5">
        <w:rPr>
          <w:rFonts w:ascii="Calibri" w:hAnsi="Calibri"/>
          <w:color w:val="auto"/>
          <w:sz w:val="22"/>
          <w:szCs w:val="22"/>
        </w:rPr>
        <w:t xml:space="preserve">to build </w:t>
      </w:r>
      <w:r w:rsidR="00200611">
        <w:rPr>
          <w:rFonts w:ascii="Calibri" w:hAnsi="Calibri"/>
          <w:color w:val="auto"/>
          <w:sz w:val="22"/>
          <w:szCs w:val="22"/>
        </w:rPr>
        <w:t>DRUG_EXPOSURE</w:t>
      </w:r>
      <w:r w:rsidR="00200611" w:rsidRPr="00B67AF5">
        <w:rPr>
          <w:rFonts w:ascii="Calibri" w:hAnsi="Calibri"/>
          <w:color w:val="auto"/>
          <w:sz w:val="22"/>
          <w:szCs w:val="22"/>
        </w:rPr>
        <w:t xml:space="preserve">, </w:t>
      </w:r>
      <w:r w:rsidR="00200611">
        <w:rPr>
          <w:rFonts w:ascii="Calibri" w:hAnsi="Calibri"/>
          <w:color w:val="auto"/>
          <w:sz w:val="22"/>
          <w:szCs w:val="22"/>
        </w:rPr>
        <w:t>DRUG</w:t>
      </w:r>
      <w:r w:rsidR="00200611" w:rsidRPr="00B67AF5">
        <w:rPr>
          <w:rFonts w:ascii="Calibri" w:hAnsi="Calibri"/>
          <w:color w:val="auto"/>
          <w:sz w:val="22"/>
          <w:szCs w:val="22"/>
        </w:rPr>
        <w:t>_</w:t>
      </w:r>
      <w:r w:rsidR="00200611">
        <w:rPr>
          <w:rFonts w:ascii="Calibri" w:hAnsi="Calibri"/>
          <w:color w:val="auto"/>
          <w:sz w:val="22"/>
          <w:szCs w:val="22"/>
        </w:rPr>
        <w:t xml:space="preserve">ERA </w:t>
      </w:r>
      <w:r>
        <w:rPr>
          <w:rFonts w:ascii="Calibri" w:hAnsi="Calibri"/>
          <w:color w:val="auto"/>
          <w:sz w:val="22"/>
          <w:szCs w:val="22"/>
        </w:rPr>
        <w:t xml:space="preserve">and </w:t>
      </w:r>
      <w:r w:rsidR="00200611">
        <w:rPr>
          <w:rFonts w:ascii="Calibri" w:hAnsi="Calibri"/>
          <w:color w:val="auto"/>
          <w:sz w:val="22"/>
          <w:szCs w:val="22"/>
        </w:rPr>
        <w:t xml:space="preserve">DRUG_COST </w:t>
      </w:r>
      <w:r w:rsidRPr="00B67AF5">
        <w:rPr>
          <w:rFonts w:ascii="Calibri" w:hAnsi="Calibri"/>
          <w:color w:val="auto"/>
          <w:sz w:val="22"/>
          <w:szCs w:val="22"/>
        </w:rPr>
        <w:t>tables:</w:t>
      </w:r>
      <w:r>
        <w:t xml:space="preserve"> </w:t>
      </w:r>
    </w:p>
    <w:p w14:paraId="60587C19" w14:textId="524F42CD" w:rsidR="003A1D93" w:rsidRDefault="00EF3A4B" w:rsidP="003A1D93">
      <w:pPr>
        <w:pStyle w:val="Default"/>
        <w:spacing w:after="200"/>
      </w:pPr>
      <w:r>
        <w:rPr>
          <w:noProof/>
        </w:rPr>
        <w:drawing>
          <wp:inline distT="0" distB="0" distL="0" distR="0" wp14:anchorId="2787A42B" wp14:editId="72AF835C">
            <wp:extent cx="3762375" cy="1724025"/>
            <wp:effectExtent l="0" t="0" r="9525" b="9525"/>
            <wp:docPr id="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2375" cy="1724025"/>
                    </a:xfrm>
                    <a:prstGeom prst="rect">
                      <a:avLst/>
                    </a:prstGeom>
                    <a:noFill/>
                    <a:ln>
                      <a:noFill/>
                    </a:ln>
                  </pic:spPr>
                </pic:pic>
              </a:graphicData>
            </a:graphic>
          </wp:inline>
        </w:drawing>
      </w:r>
    </w:p>
    <w:p w14:paraId="3D9DB8DA" w14:textId="77777777" w:rsidR="00200611" w:rsidRDefault="00200611" w:rsidP="003A1D93">
      <w:pPr>
        <w:pStyle w:val="Default"/>
        <w:spacing w:after="200"/>
      </w:pPr>
    </w:p>
    <w:p w14:paraId="66C96101" w14:textId="77777777" w:rsidR="003A1D93" w:rsidRDefault="003A1D93" w:rsidP="003A1D93">
      <w:pPr>
        <w:pStyle w:val="Heading3"/>
      </w:pPr>
      <w:r>
        <w:t>Step V</w:t>
      </w:r>
      <w:r w:rsidRPr="0092773F">
        <w:t xml:space="preserve"> </w:t>
      </w:r>
    </w:p>
    <w:p w14:paraId="569B4D16" w14:textId="79090266" w:rsidR="003B0C34" w:rsidRDefault="00AD704C" w:rsidP="003A1D93">
      <w:pPr>
        <w:pStyle w:val="Default"/>
        <w:spacing w:after="200"/>
        <w:rPr>
          <w:rFonts w:ascii="Calibri" w:hAnsi="Calibri"/>
          <w:color w:val="auto"/>
          <w:sz w:val="22"/>
          <w:szCs w:val="22"/>
        </w:rPr>
      </w:pPr>
      <w:r>
        <w:rPr>
          <w:rFonts w:ascii="Calibri" w:hAnsi="Calibri"/>
          <w:color w:val="auto"/>
          <w:sz w:val="22"/>
          <w:szCs w:val="22"/>
        </w:rPr>
        <w:t>C</w:t>
      </w:r>
      <w:r w:rsidR="003A1D93">
        <w:rPr>
          <w:rFonts w:ascii="Calibri" w:hAnsi="Calibri"/>
          <w:color w:val="auto"/>
          <w:sz w:val="22"/>
          <w:szCs w:val="22"/>
        </w:rPr>
        <w:t xml:space="preserve">reate table shells for </w:t>
      </w:r>
      <w:r>
        <w:rPr>
          <w:rFonts w:ascii="Calibri" w:hAnsi="Calibri"/>
          <w:color w:val="auto"/>
          <w:sz w:val="22"/>
          <w:szCs w:val="22"/>
        </w:rPr>
        <w:t xml:space="preserve">LOCATION, </w:t>
      </w:r>
      <w:r w:rsidR="009F18A0">
        <w:rPr>
          <w:rFonts w:ascii="Calibri" w:hAnsi="Calibri"/>
          <w:color w:val="auto"/>
          <w:sz w:val="22"/>
          <w:szCs w:val="22"/>
        </w:rPr>
        <w:t xml:space="preserve">OBSERVATION, </w:t>
      </w:r>
      <w:r w:rsidR="00200611">
        <w:rPr>
          <w:rFonts w:ascii="Calibri" w:hAnsi="Calibri"/>
          <w:color w:val="auto"/>
          <w:sz w:val="22"/>
          <w:szCs w:val="22"/>
        </w:rPr>
        <w:t>ORGANIZATION</w:t>
      </w:r>
      <w:r w:rsidR="003A1D93">
        <w:rPr>
          <w:rFonts w:ascii="Calibri" w:hAnsi="Calibri"/>
          <w:color w:val="auto"/>
          <w:sz w:val="22"/>
          <w:szCs w:val="22"/>
        </w:rPr>
        <w:t xml:space="preserve"> and </w:t>
      </w:r>
      <w:r w:rsidR="00200611">
        <w:rPr>
          <w:rFonts w:ascii="Calibri" w:hAnsi="Calibri"/>
          <w:color w:val="auto"/>
          <w:sz w:val="22"/>
          <w:szCs w:val="22"/>
        </w:rPr>
        <w:t xml:space="preserve">CARE_SITE </w:t>
      </w:r>
      <w:r w:rsidR="003A1D93">
        <w:rPr>
          <w:rFonts w:ascii="Calibri" w:hAnsi="Calibri"/>
          <w:color w:val="auto"/>
          <w:sz w:val="22"/>
          <w:szCs w:val="22"/>
        </w:rPr>
        <w:t xml:space="preserve">tables (No </w:t>
      </w:r>
      <w:r w:rsidR="00200611">
        <w:rPr>
          <w:rFonts w:ascii="Calibri" w:hAnsi="Calibri"/>
          <w:color w:val="auto"/>
          <w:sz w:val="22"/>
          <w:szCs w:val="22"/>
        </w:rPr>
        <w:t>COHORT</w:t>
      </w:r>
      <w:r w:rsidR="003B0C34">
        <w:rPr>
          <w:rFonts w:ascii="Calibri" w:hAnsi="Calibri"/>
          <w:color w:val="auto"/>
          <w:sz w:val="22"/>
          <w:szCs w:val="22"/>
        </w:rPr>
        <w:t xml:space="preserve"> table will be populated): </w:t>
      </w:r>
    </w:p>
    <w:p w14:paraId="747D5B6D" w14:textId="07CD6FCE" w:rsidR="003A1D93" w:rsidRDefault="00EF3A4B" w:rsidP="003A1D93">
      <w:pPr>
        <w:pStyle w:val="Default"/>
      </w:pPr>
      <w:r>
        <w:rPr>
          <w:noProof/>
        </w:rPr>
        <w:drawing>
          <wp:inline distT="0" distB="0" distL="0" distR="0" wp14:anchorId="3C4D1723" wp14:editId="60D2888D">
            <wp:extent cx="3314700" cy="1019175"/>
            <wp:effectExtent l="0" t="0" r="0" b="9525"/>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1019175"/>
                    </a:xfrm>
                    <a:prstGeom prst="rect">
                      <a:avLst/>
                    </a:prstGeom>
                    <a:noFill/>
                    <a:ln>
                      <a:noFill/>
                    </a:ln>
                  </pic:spPr>
                </pic:pic>
              </a:graphicData>
            </a:graphic>
          </wp:inline>
        </w:drawing>
      </w:r>
    </w:p>
    <w:p w14:paraId="082949E8" w14:textId="77777777" w:rsidR="00AF31AF" w:rsidRDefault="00AF31AF">
      <w:pPr>
        <w:spacing w:after="0" w:line="240" w:lineRule="auto"/>
        <w:rPr>
          <w:rFonts w:ascii="Arial" w:hAnsi="Arial" w:cs="Arial"/>
          <w:color w:val="000000"/>
          <w:sz w:val="24"/>
          <w:szCs w:val="24"/>
        </w:rPr>
      </w:pPr>
    </w:p>
    <w:p w14:paraId="3823BC20" w14:textId="77777777" w:rsidR="004166C0" w:rsidRPr="00BE6F3A" w:rsidRDefault="004166C0" w:rsidP="006437A8">
      <w:pPr>
        <w:pStyle w:val="Heading1"/>
      </w:pPr>
      <w:bookmarkStart w:id="13" w:name="_Toc368404501"/>
      <w:bookmarkStart w:id="14" w:name="_Toc475696903"/>
      <w:r w:rsidRPr="00BE6F3A">
        <w:lastRenderedPageBreak/>
        <w:t>Data Mapping</w:t>
      </w:r>
      <w:bookmarkEnd w:id="13"/>
      <w:bookmarkEnd w:id="14"/>
    </w:p>
    <w:p w14:paraId="4DF4E00B" w14:textId="77777777" w:rsidR="004166C0" w:rsidRPr="00BE6F3A" w:rsidRDefault="00144AAD" w:rsidP="004166C0">
      <w:pPr>
        <w:keepNext/>
        <w:keepLines/>
      </w:pPr>
      <w:r w:rsidRPr="00BE6F3A">
        <w:t>This section describes how the source files are mapped into the CDM.</w:t>
      </w:r>
    </w:p>
    <w:p w14:paraId="4643E202" w14:textId="77777777" w:rsidR="008521DB" w:rsidRPr="00BE6F3A" w:rsidRDefault="008521DB" w:rsidP="008521DB">
      <w:pPr>
        <w:keepNext/>
        <w:keepLines/>
        <w:spacing w:after="0"/>
      </w:pPr>
      <w:r w:rsidRPr="00BE6F3A">
        <w:t>The following are a list of conventions used throughout all tables in this ETL:</w:t>
      </w:r>
    </w:p>
    <w:p w14:paraId="354242AA" w14:textId="77777777" w:rsidR="009F0994" w:rsidRPr="00BE6F3A" w:rsidRDefault="009F0994" w:rsidP="00D14A4D">
      <w:pPr>
        <w:keepNext/>
        <w:keepLines/>
        <w:numPr>
          <w:ilvl w:val="0"/>
          <w:numId w:val="2"/>
        </w:numPr>
        <w:spacing w:after="0"/>
      </w:pPr>
      <w:r w:rsidRPr="00BE6F3A">
        <w:t>Since our data is already de-identified we do not need to mask our PERSON_IDs.</w:t>
      </w:r>
    </w:p>
    <w:p w14:paraId="4A0448BA" w14:textId="77777777" w:rsidR="008521DB" w:rsidRPr="00BE6F3A" w:rsidRDefault="008521DB" w:rsidP="00D14A4D">
      <w:pPr>
        <w:keepNext/>
        <w:keepLines/>
        <w:numPr>
          <w:ilvl w:val="0"/>
          <w:numId w:val="2"/>
        </w:numPr>
        <w:spacing w:after="0"/>
      </w:pPr>
      <w:r w:rsidRPr="00BE6F3A">
        <w:t>If a CONCEPT_ID column cannot be mapped to a known code, it should be set to 0.</w:t>
      </w:r>
    </w:p>
    <w:p w14:paraId="2166E0AA" w14:textId="77777777" w:rsidR="008521DB" w:rsidRPr="00BE6F3A" w:rsidRDefault="008521DB" w:rsidP="00D14A4D">
      <w:pPr>
        <w:keepNext/>
        <w:keepLines/>
        <w:numPr>
          <w:ilvl w:val="0"/>
          <w:numId w:val="2"/>
        </w:numPr>
        <w:spacing w:after="0"/>
      </w:pPr>
      <w:r w:rsidRPr="00BE6F3A">
        <w:t>If a non-CONCEPT_ID column cannot be mapped to a known code, it should be set to NULL.</w:t>
      </w:r>
    </w:p>
    <w:p w14:paraId="02C58C1D" w14:textId="77777777" w:rsidR="007810E5" w:rsidRPr="00BE6F3A" w:rsidRDefault="00AA4139" w:rsidP="00D14A4D">
      <w:pPr>
        <w:keepNext/>
        <w:keepLines/>
        <w:numPr>
          <w:ilvl w:val="0"/>
          <w:numId w:val="2"/>
        </w:numPr>
        <w:spacing w:after="0"/>
      </w:pPr>
      <w:r w:rsidRPr="00BE6F3A">
        <w:t>Only pull records during observation perio</w:t>
      </w:r>
      <w:r w:rsidR="00E04580" w:rsidRPr="00BE6F3A">
        <w:t>ds where a person has both</w:t>
      </w:r>
      <w:r w:rsidRPr="00BE6F3A">
        <w:t xml:space="preserve"> prescription benefits</w:t>
      </w:r>
      <w:r w:rsidR="00E04580" w:rsidRPr="00BE6F3A">
        <w:t xml:space="preserve"> and medical benefits</w:t>
      </w:r>
      <w:r w:rsidRPr="00BE6F3A">
        <w:t>.</w:t>
      </w:r>
    </w:p>
    <w:p w14:paraId="6F9CEA68" w14:textId="77777777" w:rsidR="00C55AC3" w:rsidRPr="00BE6F3A" w:rsidRDefault="00BB0FF4" w:rsidP="00D14A4D">
      <w:pPr>
        <w:keepNext/>
        <w:keepLines/>
        <w:numPr>
          <w:ilvl w:val="0"/>
          <w:numId w:val="2"/>
        </w:numPr>
        <w:spacing w:after="0"/>
      </w:pPr>
      <w:proofErr w:type="spellStart"/>
      <w:r w:rsidRPr="00BE6F3A">
        <w:t>Truven</w:t>
      </w:r>
      <w:proofErr w:type="spellEnd"/>
      <w:r w:rsidRPr="00BE6F3A">
        <w:t xml:space="preserve"> removes decimal points from ICD9 </w:t>
      </w:r>
      <w:r w:rsidR="00812B2E" w:rsidRPr="00BE6F3A">
        <w:t xml:space="preserve">diagnosis and procedure </w:t>
      </w:r>
      <w:r w:rsidRPr="00BE6F3A">
        <w:t>codes so when mapping to the OMOP Vocabulary, the decimal points need to also be removed</w:t>
      </w:r>
      <w:r w:rsidR="00812B2E" w:rsidRPr="00BE6F3A">
        <w:t xml:space="preserve"> from the vocabulary</w:t>
      </w:r>
      <w:r w:rsidRPr="00BE6F3A">
        <w:t xml:space="preserve"> in order to map between the source and the vocabulary.</w:t>
      </w:r>
    </w:p>
    <w:p w14:paraId="71D9889F" w14:textId="77777777" w:rsidR="00C55AC3" w:rsidRPr="00BE6F3A" w:rsidRDefault="00C55AC3" w:rsidP="00C55AC3">
      <w:pPr>
        <w:keepNext/>
        <w:keepLines/>
        <w:spacing w:after="0"/>
      </w:pPr>
    </w:p>
    <w:p w14:paraId="415B41A9" w14:textId="77777777" w:rsidR="00D20405" w:rsidRPr="00BE6F3A" w:rsidRDefault="00D20405" w:rsidP="00D20405">
      <w:pPr>
        <w:pStyle w:val="Heading2"/>
        <w:spacing w:before="0" w:line="240" w:lineRule="auto"/>
      </w:pPr>
      <w:bookmarkStart w:id="15" w:name="_Toc368404502"/>
      <w:bookmarkStart w:id="16" w:name="_Toc475696904"/>
      <w:r w:rsidRPr="00BE6F3A">
        <w:t>Table Name:  LOCATION</w:t>
      </w:r>
      <w:bookmarkEnd w:id="15"/>
      <w:bookmarkEnd w:id="16"/>
    </w:p>
    <w:p w14:paraId="3304EC93" w14:textId="77777777" w:rsidR="00DC4032" w:rsidRPr="00BE6F3A" w:rsidRDefault="00DF4082" w:rsidP="00285270">
      <w:pPr>
        <w:keepNext/>
        <w:keepLines/>
      </w:pPr>
      <w:r w:rsidRPr="00BE6F3A">
        <w:t>MDCD does not have location information</w:t>
      </w:r>
      <w:r w:rsidR="00285270" w:rsidRPr="00BE6F3A">
        <w:t>,</w:t>
      </w:r>
      <w:r w:rsidRPr="00BE6F3A">
        <w:t xml:space="preserve"> so this table will only contain one value representing the fact that no location information will be captured.</w:t>
      </w:r>
      <w:r w:rsidR="00DC4032" w:rsidRPr="00BE6F3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2447"/>
        <w:gridCol w:w="2045"/>
        <w:gridCol w:w="2385"/>
      </w:tblGrid>
      <w:tr w:rsidR="00D20405" w:rsidRPr="00BE6F3A" w14:paraId="7C56E202" w14:textId="77777777" w:rsidTr="00D76354">
        <w:trPr>
          <w:cantSplit/>
          <w:tblHeader/>
        </w:trPr>
        <w:tc>
          <w:tcPr>
            <w:tcW w:w="9377" w:type="dxa"/>
            <w:gridSpan w:val="4"/>
            <w:shd w:val="clear" w:color="auto" w:fill="A6A6A6"/>
          </w:tcPr>
          <w:p w14:paraId="5CBA90EE" w14:textId="77777777" w:rsidR="00D20405" w:rsidRPr="00BE6F3A" w:rsidRDefault="00D20405" w:rsidP="002D44A2">
            <w:pPr>
              <w:keepNext/>
              <w:keepLines/>
              <w:spacing w:after="0" w:line="240" w:lineRule="auto"/>
              <w:rPr>
                <w:b/>
              </w:rPr>
            </w:pPr>
            <w:r w:rsidRPr="00BE6F3A">
              <w:rPr>
                <w:b/>
                <w:sz w:val="28"/>
              </w:rPr>
              <w:t xml:space="preserve">Table </w:t>
            </w:r>
            <w:r w:rsidR="000211EF" w:rsidRPr="00BE6F3A">
              <w:rPr>
                <w:b/>
                <w:sz w:val="28"/>
              </w:rPr>
              <w:t>1</w:t>
            </w:r>
            <w:r w:rsidRPr="00BE6F3A">
              <w:rPr>
                <w:b/>
                <w:sz w:val="28"/>
              </w:rPr>
              <w:t>:  LOCATION</w:t>
            </w:r>
          </w:p>
        </w:tc>
      </w:tr>
      <w:tr w:rsidR="00D20405" w:rsidRPr="00BE6F3A" w14:paraId="5B63305F" w14:textId="77777777" w:rsidTr="00D76354">
        <w:trPr>
          <w:cantSplit/>
          <w:tblHeader/>
        </w:trPr>
        <w:tc>
          <w:tcPr>
            <w:tcW w:w="2472" w:type="dxa"/>
            <w:shd w:val="clear" w:color="auto" w:fill="D9D9D9"/>
          </w:tcPr>
          <w:p w14:paraId="2C2967FB" w14:textId="77777777" w:rsidR="00D20405" w:rsidRPr="00BE6F3A" w:rsidRDefault="00D20405" w:rsidP="002D44A2">
            <w:pPr>
              <w:keepNext/>
              <w:keepLines/>
              <w:spacing w:after="0" w:line="240" w:lineRule="auto"/>
              <w:rPr>
                <w:b/>
              </w:rPr>
            </w:pPr>
            <w:r w:rsidRPr="00BE6F3A">
              <w:rPr>
                <w:b/>
              </w:rPr>
              <w:t>Destination Field</w:t>
            </w:r>
          </w:p>
        </w:tc>
        <w:tc>
          <w:tcPr>
            <w:tcW w:w="2458" w:type="dxa"/>
            <w:shd w:val="clear" w:color="auto" w:fill="D9D9D9"/>
          </w:tcPr>
          <w:p w14:paraId="4B86C866" w14:textId="77777777" w:rsidR="00D20405" w:rsidRPr="00BE6F3A" w:rsidRDefault="00D20405" w:rsidP="002D44A2">
            <w:pPr>
              <w:keepNext/>
              <w:keepLines/>
              <w:spacing w:after="0" w:line="240" w:lineRule="auto"/>
              <w:rPr>
                <w:b/>
              </w:rPr>
            </w:pPr>
            <w:r w:rsidRPr="00BE6F3A">
              <w:rPr>
                <w:b/>
              </w:rPr>
              <w:t>Source Field</w:t>
            </w:r>
          </w:p>
        </w:tc>
        <w:tc>
          <w:tcPr>
            <w:tcW w:w="2053" w:type="dxa"/>
            <w:shd w:val="clear" w:color="auto" w:fill="D9D9D9"/>
          </w:tcPr>
          <w:p w14:paraId="0CC2BE16" w14:textId="77777777" w:rsidR="00D20405" w:rsidRPr="00BE6F3A" w:rsidRDefault="00D20405" w:rsidP="002D44A2">
            <w:pPr>
              <w:keepNext/>
              <w:keepLines/>
              <w:spacing w:after="0" w:line="240" w:lineRule="auto"/>
              <w:rPr>
                <w:b/>
              </w:rPr>
            </w:pPr>
            <w:r w:rsidRPr="00BE6F3A">
              <w:rPr>
                <w:b/>
              </w:rPr>
              <w:t>Applied Rule</w:t>
            </w:r>
          </w:p>
        </w:tc>
        <w:tc>
          <w:tcPr>
            <w:tcW w:w="2394" w:type="dxa"/>
            <w:shd w:val="clear" w:color="auto" w:fill="D9D9D9"/>
          </w:tcPr>
          <w:p w14:paraId="2602FAFB" w14:textId="77777777" w:rsidR="00D20405" w:rsidRPr="00BE6F3A" w:rsidRDefault="00D20405" w:rsidP="002D44A2">
            <w:pPr>
              <w:keepNext/>
              <w:keepLines/>
              <w:spacing w:after="0" w:line="240" w:lineRule="auto"/>
              <w:rPr>
                <w:b/>
              </w:rPr>
            </w:pPr>
            <w:r w:rsidRPr="00BE6F3A">
              <w:rPr>
                <w:b/>
              </w:rPr>
              <w:t>Comment</w:t>
            </w:r>
          </w:p>
        </w:tc>
      </w:tr>
      <w:tr w:rsidR="00D20405" w:rsidRPr="00BE6F3A" w14:paraId="7E8EFB56" w14:textId="77777777" w:rsidTr="00D76354">
        <w:trPr>
          <w:cantSplit/>
        </w:trPr>
        <w:tc>
          <w:tcPr>
            <w:tcW w:w="2472" w:type="dxa"/>
          </w:tcPr>
          <w:p w14:paraId="07438767" w14:textId="77777777" w:rsidR="00D20405" w:rsidRPr="00BE6F3A" w:rsidRDefault="00D20405" w:rsidP="002D44A2">
            <w:pPr>
              <w:keepNext/>
              <w:keepLines/>
              <w:spacing w:after="0" w:line="240" w:lineRule="auto"/>
              <w:rPr>
                <w:sz w:val="20"/>
              </w:rPr>
            </w:pPr>
            <w:r w:rsidRPr="00BE6F3A">
              <w:rPr>
                <w:sz w:val="20"/>
              </w:rPr>
              <w:t>LOCATION_ID</w:t>
            </w:r>
          </w:p>
        </w:tc>
        <w:tc>
          <w:tcPr>
            <w:tcW w:w="2458" w:type="dxa"/>
          </w:tcPr>
          <w:p w14:paraId="44AE3A8E" w14:textId="77777777" w:rsidR="00D20405" w:rsidRPr="00BE6F3A" w:rsidRDefault="0026529D" w:rsidP="002D44A2">
            <w:pPr>
              <w:keepNext/>
              <w:keepLines/>
              <w:spacing w:after="0" w:line="240" w:lineRule="auto"/>
              <w:rPr>
                <w:sz w:val="20"/>
              </w:rPr>
            </w:pPr>
            <w:r w:rsidRPr="00BE6F3A">
              <w:rPr>
                <w:sz w:val="20"/>
              </w:rPr>
              <w:t>-</w:t>
            </w:r>
          </w:p>
        </w:tc>
        <w:tc>
          <w:tcPr>
            <w:tcW w:w="2053" w:type="dxa"/>
          </w:tcPr>
          <w:p w14:paraId="6B094601" w14:textId="133F65E3" w:rsidR="00D20405" w:rsidRPr="00BE6F3A" w:rsidRDefault="00FE5E91" w:rsidP="002D44A2">
            <w:pPr>
              <w:keepNext/>
              <w:keepLines/>
              <w:spacing w:after="0" w:line="240" w:lineRule="auto"/>
              <w:rPr>
                <w:sz w:val="20"/>
              </w:rPr>
            </w:pPr>
            <w:r w:rsidRPr="00BE6F3A">
              <w:rPr>
                <w:sz w:val="20"/>
              </w:rPr>
              <w:t>0</w:t>
            </w:r>
          </w:p>
        </w:tc>
        <w:tc>
          <w:tcPr>
            <w:tcW w:w="2394" w:type="dxa"/>
          </w:tcPr>
          <w:p w14:paraId="5DCF8E32" w14:textId="77777777" w:rsidR="00D20405" w:rsidRPr="00BE6F3A" w:rsidRDefault="00D20405" w:rsidP="002D44A2">
            <w:pPr>
              <w:keepNext/>
              <w:keepLines/>
              <w:spacing w:after="0" w:line="240" w:lineRule="auto"/>
              <w:rPr>
                <w:sz w:val="20"/>
              </w:rPr>
            </w:pPr>
          </w:p>
        </w:tc>
      </w:tr>
      <w:tr w:rsidR="00D20405" w:rsidRPr="00BE6F3A" w14:paraId="5B3F8D5A" w14:textId="77777777" w:rsidTr="00D76354">
        <w:trPr>
          <w:cantSplit/>
        </w:trPr>
        <w:tc>
          <w:tcPr>
            <w:tcW w:w="2472" w:type="dxa"/>
          </w:tcPr>
          <w:p w14:paraId="4E4D1704" w14:textId="77777777" w:rsidR="00D20405" w:rsidRPr="00BE6F3A" w:rsidRDefault="00D20405" w:rsidP="002D44A2">
            <w:pPr>
              <w:keepNext/>
              <w:keepLines/>
              <w:spacing w:after="0" w:line="240" w:lineRule="auto"/>
              <w:rPr>
                <w:sz w:val="20"/>
              </w:rPr>
            </w:pPr>
            <w:r w:rsidRPr="00BE6F3A">
              <w:rPr>
                <w:sz w:val="20"/>
              </w:rPr>
              <w:t>ADDRESS_1</w:t>
            </w:r>
          </w:p>
        </w:tc>
        <w:tc>
          <w:tcPr>
            <w:tcW w:w="2458" w:type="dxa"/>
          </w:tcPr>
          <w:p w14:paraId="7E78C932"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ACB6DB5"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693CC431" w14:textId="77777777" w:rsidR="00D20405" w:rsidRPr="00BE6F3A" w:rsidRDefault="00D20405" w:rsidP="002D44A2">
            <w:pPr>
              <w:keepNext/>
              <w:keepLines/>
              <w:spacing w:after="0" w:line="240" w:lineRule="auto"/>
              <w:rPr>
                <w:sz w:val="20"/>
              </w:rPr>
            </w:pPr>
          </w:p>
        </w:tc>
      </w:tr>
      <w:tr w:rsidR="00D20405" w:rsidRPr="00BE6F3A" w14:paraId="02E00253" w14:textId="77777777" w:rsidTr="00D76354">
        <w:trPr>
          <w:cantSplit/>
        </w:trPr>
        <w:tc>
          <w:tcPr>
            <w:tcW w:w="2472" w:type="dxa"/>
          </w:tcPr>
          <w:p w14:paraId="301E91B5" w14:textId="77777777" w:rsidR="00D20405" w:rsidRPr="00BE6F3A" w:rsidRDefault="00D20405" w:rsidP="002D44A2">
            <w:pPr>
              <w:keepNext/>
              <w:keepLines/>
              <w:spacing w:after="0" w:line="240" w:lineRule="auto"/>
              <w:rPr>
                <w:sz w:val="20"/>
              </w:rPr>
            </w:pPr>
            <w:r w:rsidRPr="00BE6F3A">
              <w:rPr>
                <w:sz w:val="20"/>
              </w:rPr>
              <w:t>ADDRESS_2</w:t>
            </w:r>
          </w:p>
        </w:tc>
        <w:tc>
          <w:tcPr>
            <w:tcW w:w="2458" w:type="dxa"/>
          </w:tcPr>
          <w:p w14:paraId="1FC8A8B1"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6FFC6344"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0792728" w14:textId="77777777" w:rsidR="00D20405" w:rsidRPr="00BE6F3A" w:rsidRDefault="00D20405" w:rsidP="002D44A2">
            <w:pPr>
              <w:keepNext/>
              <w:keepLines/>
              <w:spacing w:after="0" w:line="240" w:lineRule="auto"/>
              <w:rPr>
                <w:sz w:val="20"/>
              </w:rPr>
            </w:pPr>
          </w:p>
        </w:tc>
      </w:tr>
      <w:tr w:rsidR="00D20405" w:rsidRPr="00BE6F3A" w14:paraId="3BA42BB3" w14:textId="77777777" w:rsidTr="00D76354">
        <w:trPr>
          <w:cantSplit/>
          <w:trHeight w:val="170"/>
        </w:trPr>
        <w:tc>
          <w:tcPr>
            <w:tcW w:w="2472" w:type="dxa"/>
          </w:tcPr>
          <w:p w14:paraId="66C5E6FE" w14:textId="77777777" w:rsidR="00D20405" w:rsidRPr="00BE6F3A" w:rsidRDefault="00D20405" w:rsidP="002D44A2">
            <w:pPr>
              <w:keepNext/>
              <w:keepLines/>
              <w:spacing w:after="0" w:line="240" w:lineRule="auto"/>
              <w:rPr>
                <w:sz w:val="20"/>
              </w:rPr>
            </w:pPr>
            <w:r w:rsidRPr="00BE6F3A">
              <w:rPr>
                <w:sz w:val="20"/>
              </w:rPr>
              <w:t>CITY</w:t>
            </w:r>
          </w:p>
        </w:tc>
        <w:tc>
          <w:tcPr>
            <w:tcW w:w="2458" w:type="dxa"/>
          </w:tcPr>
          <w:p w14:paraId="513B8AFF" w14:textId="77777777" w:rsidR="00D20405" w:rsidRPr="00BE6F3A" w:rsidRDefault="00D20405" w:rsidP="002D44A2">
            <w:pPr>
              <w:keepNext/>
              <w:keepLines/>
              <w:spacing w:after="0" w:line="240" w:lineRule="auto"/>
              <w:rPr>
                <w:sz w:val="20"/>
              </w:rPr>
            </w:pPr>
            <w:r w:rsidRPr="00BE6F3A">
              <w:rPr>
                <w:sz w:val="20"/>
              </w:rPr>
              <w:t>-</w:t>
            </w:r>
          </w:p>
        </w:tc>
        <w:tc>
          <w:tcPr>
            <w:tcW w:w="2053" w:type="dxa"/>
          </w:tcPr>
          <w:p w14:paraId="7450389E" w14:textId="77777777" w:rsidR="00D20405" w:rsidRPr="00BE6F3A" w:rsidRDefault="00D20405" w:rsidP="002D44A2">
            <w:pPr>
              <w:keepNext/>
              <w:keepLines/>
              <w:spacing w:after="0" w:line="240" w:lineRule="auto"/>
              <w:rPr>
                <w:sz w:val="20"/>
              </w:rPr>
            </w:pPr>
            <w:r w:rsidRPr="00BE6F3A">
              <w:rPr>
                <w:sz w:val="20"/>
              </w:rPr>
              <w:t>NULL</w:t>
            </w:r>
          </w:p>
        </w:tc>
        <w:tc>
          <w:tcPr>
            <w:tcW w:w="2394" w:type="dxa"/>
          </w:tcPr>
          <w:p w14:paraId="4498F963" w14:textId="77777777" w:rsidR="00D20405" w:rsidRPr="00BE6F3A" w:rsidRDefault="00D20405" w:rsidP="002D44A2">
            <w:pPr>
              <w:keepNext/>
              <w:keepLines/>
              <w:spacing w:after="0" w:line="240" w:lineRule="auto"/>
              <w:rPr>
                <w:sz w:val="20"/>
              </w:rPr>
            </w:pPr>
          </w:p>
        </w:tc>
      </w:tr>
      <w:tr w:rsidR="0026529D" w:rsidRPr="00BE6F3A" w14:paraId="761D5B1B" w14:textId="77777777" w:rsidTr="00D76354">
        <w:trPr>
          <w:cantSplit/>
        </w:trPr>
        <w:tc>
          <w:tcPr>
            <w:tcW w:w="2472" w:type="dxa"/>
          </w:tcPr>
          <w:p w14:paraId="242D389D" w14:textId="77777777" w:rsidR="0026529D" w:rsidRPr="00BE6F3A" w:rsidRDefault="0026529D" w:rsidP="002D44A2">
            <w:pPr>
              <w:keepNext/>
              <w:keepLines/>
              <w:spacing w:after="0" w:line="240" w:lineRule="auto"/>
              <w:rPr>
                <w:sz w:val="20"/>
              </w:rPr>
            </w:pPr>
            <w:r w:rsidRPr="00BE6F3A">
              <w:rPr>
                <w:sz w:val="20"/>
              </w:rPr>
              <w:t>STATE</w:t>
            </w:r>
          </w:p>
        </w:tc>
        <w:tc>
          <w:tcPr>
            <w:tcW w:w="2458" w:type="dxa"/>
          </w:tcPr>
          <w:p w14:paraId="75E1968E" w14:textId="1E2EF432" w:rsidR="0026529D" w:rsidRPr="00BE6F3A" w:rsidRDefault="00FE5E91" w:rsidP="002D44A2">
            <w:pPr>
              <w:keepNext/>
              <w:keepLines/>
              <w:spacing w:after="0" w:line="240" w:lineRule="auto"/>
              <w:rPr>
                <w:sz w:val="20"/>
              </w:rPr>
            </w:pPr>
            <w:r w:rsidRPr="00BE6F3A">
              <w:rPr>
                <w:sz w:val="20"/>
              </w:rPr>
              <w:t>-</w:t>
            </w:r>
          </w:p>
        </w:tc>
        <w:tc>
          <w:tcPr>
            <w:tcW w:w="2053" w:type="dxa"/>
          </w:tcPr>
          <w:p w14:paraId="6A59B647" w14:textId="668E7689" w:rsidR="0026529D" w:rsidRPr="00BE6F3A" w:rsidRDefault="005F1789" w:rsidP="007828A6">
            <w:pPr>
              <w:keepNext/>
              <w:keepLines/>
              <w:spacing w:after="0" w:line="240" w:lineRule="auto"/>
              <w:rPr>
                <w:sz w:val="20"/>
              </w:rPr>
            </w:pPr>
            <w:r w:rsidRPr="00BE6F3A">
              <w:rPr>
                <w:sz w:val="20"/>
              </w:rPr>
              <w:t>NULL</w:t>
            </w:r>
          </w:p>
        </w:tc>
        <w:tc>
          <w:tcPr>
            <w:tcW w:w="2394" w:type="dxa"/>
          </w:tcPr>
          <w:p w14:paraId="0EB2A2D4" w14:textId="77777777" w:rsidR="0026529D" w:rsidRPr="00BE6F3A" w:rsidRDefault="0026529D" w:rsidP="002D44A2">
            <w:pPr>
              <w:keepNext/>
              <w:keepLines/>
              <w:spacing w:after="0" w:line="240" w:lineRule="auto"/>
              <w:rPr>
                <w:sz w:val="20"/>
              </w:rPr>
            </w:pPr>
          </w:p>
        </w:tc>
      </w:tr>
      <w:tr w:rsidR="0026529D" w:rsidRPr="00BE6F3A" w14:paraId="57F63A2C" w14:textId="77777777" w:rsidTr="00D76354">
        <w:trPr>
          <w:cantSplit/>
        </w:trPr>
        <w:tc>
          <w:tcPr>
            <w:tcW w:w="2472" w:type="dxa"/>
          </w:tcPr>
          <w:p w14:paraId="5F3D0E92" w14:textId="77777777" w:rsidR="0026529D" w:rsidRPr="00BE6F3A" w:rsidRDefault="0026529D" w:rsidP="002D44A2">
            <w:pPr>
              <w:keepNext/>
              <w:keepLines/>
              <w:spacing w:after="0" w:line="240" w:lineRule="auto"/>
              <w:rPr>
                <w:sz w:val="20"/>
              </w:rPr>
            </w:pPr>
            <w:r w:rsidRPr="00BE6F3A">
              <w:rPr>
                <w:sz w:val="20"/>
              </w:rPr>
              <w:t>ZIP</w:t>
            </w:r>
          </w:p>
        </w:tc>
        <w:tc>
          <w:tcPr>
            <w:tcW w:w="2458" w:type="dxa"/>
          </w:tcPr>
          <w:p w14:paraId="4464E94E" w14:textId="77777777" w:rsidR="0026529D" w:rsidRPr="00BE6F3A" w:rsidRDefault="0026529D" w:rsidP="002D44A2">
            <w:pPr>
              <w:keepNext/>
              <w:keepLines/>
              <w:spacing w:after="0" w:line="240" w:lineRule="auto"/>
              <w:rPr>
                <w:sz w:val="20"/>
              </w:rPr>
            </w:pPr>
            <w:r w:rsidRPr="00BE6F3A">
              <w:rPr>
                <w:sz w:val="20"/>
              </w:rPr>
              <w:t>-</w:t>
            </w:r>
          </w:p>
        </w:tc>
        <w:tc>
          <w:tcPr>
            <w:tcW w:w="2053" w:type="dxa"/>
          </w:tcPr>
          <w:p w14:paraId="6E572F3F"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1BC82E4" w14:textId="77777777" w:rsidR="0026529D" w:rsidRPr="00BE6F3A" w:rsidRDefault="0026529D" w:rsidP="002D44A2">
            <w:pPr>
              <w:keepNext/>
              <w:keepLines/>
              <w:spacing w:after="0" w:line="240" w:lineRule="auto"/>
              <w:rPr>
                <w:sz w:val="20"/>
              </w:rPr>
            </w:pPr>
          </w:p>
        </w:tc>
      </w:tr>
      <w:tr w:rsidR="0026529D" w:rsidRPr="00BE6F3A" w14:paraId="2D9BDEEE" w14:textId="77777777" w:rsidTr="00D76354">
        <w:trPr>
          <w:cantSplit/>
        </w:trPr>
        <w:tc>
          <w:tcPr>
            <w:tcW w:w="2472" w:type="dxa"/>
          </w:tcPr>
          <w:p w14:paraId="1C227F8E" w14:textId="77777777" w:rsidR="0026529D" w:rsidRPr="00BE6F3A" w:rsidRDefault="0026529D" w:rsidP="002D44A2">
            <w:pPr>
              <w:keepNext/>
              <w:keepLines/>
              <w:spacing w:after="0" w:line="240" w:lineRule="auto"/>
              <w:rPr>
                <w:sz w:val="20"/>
              </w:rPr>
            </w:pPr>
            <w:r w:rsidRPr="00BE6F3A">
              <w:rPr>
                <w:sz w:val="20"/>
              </w:rPr>
              <w:t>COUNTY</w:t>
            </w:r>
          </w:p>
        </w:tc>
        <w:tc>
          <w:tcPr>
            <w:tcW w:w="2458" w:type="dxa"/>
          </w:tcPr>
          <w:p w14:paraId="72842EB1" w14:textId="77777777" w:rsidR="0026529D" w:rsidRPr="00BE6F3A" w:rsidRDefault="0026529D" w:rsidP="002D44A2">
            <w:pPr>
              <w:keepNext/>
              <w:keepLines/>
              <w:spacing w:after="0" w:line="240" w:lineRule="auto"/>
              <w:rPr>
                <w:sz w:val="20"/>
              </w:rPr>
            </w:pPr>
            <w:r w:rsidRPr="00BE6F3A">
              <w:rPr>
                <w:b/>
                <w:sz w:val="20"/>
              </w:rPr>
              <w:t>-</w:t>
            </w:r>
          </w:p>
        </w:tc>
        <w:tc>
          <w:tcPr>
            <w:tcW w:w="2053" w:type="dxa"/>
          </w:tcPr>
          <w:p w14:paraId="540040C6"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28C1CB2A" w14:textId="77777777" w:rsidR="0026529D" w:rsidRPr="00BE6F3A" w:rsidRDefault="0026529D" w:rsidP="002D44A2">
            <w:pPr>
              <w:keepNext/>
              <w:keepLines/>
              <w:spacing w:after="0" w:line="240" w:lineRule="auto"/>
              <w:rPr>
                <w:sz w:val="20"/>
              </w:rPr>
            </w:pPr>
          </w:p>
        </w:tc>
      </w:tr>
      <w:tr w:rsidR="0026529D" w:rsidRPr="00BE6F3A" w14:paraId="709E739A" w14:textId="77777777" w:rsidTr="00D76354">
        <w:trPr>
          <w:cantSplit/>
        </w:trPr>
        <w:tc>
          <w:tcPr>
            <w:tcW w:w="2472" w:type="dxa"/>
          </w:tcPr>
          <w:p w14:paraId="4FC40DAD" w14:textId="77777777" w:rsidR="0026529D" w:rsidRPr="00BE6F3A" w:rsidRDefault="0026529D" w:rsidP="002D44A2">
            <w:pPr>
              <w:keepNext/>
              <w:keepLines/>
              <w:spacing w:after="0" w:line="240" w:lineRule="auto"/>
              <w:rPr>
                <w:sz w:val="20"/>
              </w:rPr>
            </w:pPr>
            <w:r w:rsidRPr="00BE6F3A">
              <w:rPr>
                <w:sz w:val="20"/>
              </w:rPr>
              <w:t>LOCATION_SOURCE_VALUE</w:t>
            </w:r>
          </w:p>
        </w:tc>
        <w:tc>
          <w:tcPr>
            <w:tcW w:w="2458" w:type="dxa"/>
          </w:tcPr>
          <w:p w14:paraId="2F4D8F0C" w14:textId="68EC6BFA" w:rsidR="0026529D" w:rsidRPr="00BE6F3A" w:rsidRDefault="00FE5E91" w:rsidP="002D44A2">
            <w:pPr>
              <w:keepNext/>
              <w:keepLines/>
              <w:spacing w:after="0" w:line="240" w:lineRule="auto"/>
              <w:rPr>
                <w:sz w:val="20"/>
              </w:rPr>
            </w:pPr>
            <w:r w:rsidRPr="00BE6F3A">
              <w:rPr>
                <w:sz w:val="20"/>
              </w:rPr>
              <w:t>-</w:t>
            </w:r>
          </w:p>
        </w:tc>
        <w:tc>
          <w:tcPr>
            <w:tcW w:w="2053" w:type="dxa"/>
          </w:tcPr>
          <w:p w14:paraId="4D759A19" w14:textId="77777777" w:rsidR="0026529D" w:rsidRPr="00BE6F3A" w:rsidRDefault="0026529D" w:rsidP="002D44A2">
            <w:pPr>
              <w:keepNext/>
              <w:keepLines/>
              <w:spacing w:after="0" w:line="240" w:lineRule="auto"/>
              <w:rPr>
                <w:sz w:val="20"/>
              </w:rPr>
            </w:pPr>
            <w:r w:rsidRPr="00BE6F3A">
              <w:rPr>
                <w:sz w:val="20"/>
              </w:rPr>
              <w:t>NULL</w:t>
            </w:r>
          </w:p>
        </w:tc>
        <w:tc>
          <w:tcPr>
            <w:tcW w:w="2394" w:type="dxa"/>
          </w:tcPr>
          <w:p w14:paraId="33A589A6" w14:textId="77777777" w:rsidR="0026529D" w:rsidRPr="00BE6F3A" w:rsidRDefault="0026529D" w:rsidP="002D44A2">
            <w:pPr>
              <w:keepNext/>
              <w:keepLines/>
              <w:spacing w:after="0" w:line="240" w:lineRule="auto"/>
              <w:rPr>
                <w:sz w:val="20"/>
              </w:rPr>
            </w:pPr>
          </w:p>
        </w:tc>
      </w:tr>
    </w:tbl>
    <w:p w14:paraId="09C5D408" w14:textId="77777777" w:rsidR="002A5661" w:rsidRPr="00BE6F3A" w:rsidRDefault="002A5661" w:rsidP="00357170">
      <w:pPr>
        <w:spacing w:after="0" w:line="240" w:lineRule="auto"/>
        <w:rPr>
          <w:rFonts w:ascii="Cambria" w:eastAsia="Times New Roman" w:hAnsi="Cambria"/>
          <w:b/>
          <w:bCs/>
          <w:color w:val="4F81BD"/>
          <w:sz w:val="26"/>
          <w:szCs w:val="26"/>
        </w:rPr>
      </w:pPr>
    </w:p>
    <w:p w14:paraId="0563FEC4" w14:textId="77777777" w:rsidR="004166C0" w:rsidRPr="00BE6F3A" w:rsidRDefault="004166C0" w:rsidP="00C640B8">
      <w:pPr>
        <w:pStyle w:val="Heading2"/>
        <w:spacing w:before="0"/>
      </w:pPr>
      <w:bookmarkStart w:id="17" w:name="_Toc368404503"/>
      <w:bookmarkStart w:id="18" w:name="_Toc475696905"/>
      <w:r w:rsidRPr="00BE6F3A">
        <w:t>Table Name:  PERSON</w:t>
      </w:r>
      <w:bookmarkEnd w:id="17"/>
      <w:bookmarkEnd w:id="18"/>
    </w:p>
    <w:p w14:paraId="68316018" w14:textId="702F72AB" w:rsidR="00540B7E" w:rsidRPr="00BE6F3A" w:rsidRDefault="007828A6" w:rsidP="008071BB">
      <w:pPr>
        <w:keepNext/>
        <w:keepLines/>
      </w:pPr>
      <w:r w:rsidRPr="00BE6F3A">
        <w:t>PERSON</w:t>
      </w:r>
      <w:r w:rsidR="008521DB" w:rsidRPr="00BE6F3A">
        <w:t xml:space="preserve"> demographics are sourced from the </w:t>
      </w:r>
      <w:r w:rsidR="00E10542" w:rsidRPr="00BE6F3A">
        <w:t>MDCD</w:t>
      </w:r>
      <w:r w:rsidR="00B611D0" w:rsidRPr="00BE6F3A">
        <w:t xml:space="preserve"> </w:t>
      </w:r>
      <w:r w:rsidR="008521DB" w:rsidRPr="00BE6F3A">
        <w:t>ENR</w:t>
      </w:r>
      <w:r w:rsidR="00B611D0" w:rsidRPr="00BE6F3A">
        <w:t xml:space="preserve">OLLMENT_DETAIL table.  </w:t>
      </w:r>
    </w:p>
    <w:p w14:paraId="49407014" w14:textId="77777777" w:rsidR="00AA4139" w:rsidRPr="00BE6F3A" w:rsidRDefault="00AA4139" w:rsidP="00AA4139">
      <w:pPr>
        <w:keepNext/>
        <w:keepLines/>
        <w:spacing w:after="0" w:line="240" w:lineRule="auto"/>
      </w:pPr>
      <w:r w:rsidRPr="00BE6F3A">
        <w:t>Key conventions:</w:t>
      </w:r>
    </w:p>
    <w:p w14:paraId="481896AB" w14:textId="2912EB3F" w:rsidR="008D6FD7" w:rsidRPr="00BE6F3A" w:rsidRDefault="008D6FD7" w:rsidP="00534069">
      <w:pPr>
        <w:keepNext/>
        <w:keepLines/>
        <w:numPr>
          <w:ilvl w:val="0"/>
          <w:numId w:val="3"/>
        </w:numPr>
        <w:spacing w:after="0" w:line="240" w:lineRule="auto"/>
      </w:pPr>
      <w:r w:rsidRPr="00BE6F3A">
        <w:t xml:space="preserve">Delete the following members:  </w:t>
      </w:r>
      <w:r w:rsidR="0055258F" w:rsidRPr="00BE6F3A">
        <w:t>Year(</w:t>
      </w:r>
      <w:proofErr w:type="gramStart"/>
      <w:r w:rsidR="0055258F" w:rsidRPr="00BE6F3A">
        <w:t>GETDATE(</w:t>
      </w:r>
      <w:proofErr w:type="gramEnd"/>
      <w:r w:rsidR="0055258F" w:rsidRPr="00BE6F3A">
        <w:t>)) - max(DOBYR)  &lt; 90</w:t>
      </w:r>
      <w:r w:rsidR="004A6BF9" w:rsidRPr="00BE6F3A">
        <w:t xml:space="preserve"> AND </w:t>
      </w:r>
      <w:r w:rsidR="0055258F" w:rsidRPr="00BE6F3A">
        <w:t>max(DOBYR) &gt; min(DOBYR) +2 or gender</w:t>
      </w:r>
      <w:r w:rsidRPr="00BE6F3A">
        <w:t xml:space="preserve"> changed over different enrollment period</w:t>
      </w:r>
      <w:r w:rsidR="0055258F" w:rsidRPr="00BE6F3A">
        <w:t xml:space="preserve">. </w:t>
      </w:r>
    </w:p>
    <w:p w14:paraId="7258EB12" w14:textId="36170749" w:rsidR="00AA4139" w:rsidRPr="00BE6F3A" w:rsidRDefault="00AA4139" w:rsidP="00D14A4D">
      <w:pPr>
        <w:keepNext/>
        <w:keepLines/>
        <w:numPr>
          <w:ilvl w:val="0"/>
          <w:numId w:val="3"/>
        </w:numPr>
        <w:spacing w:after="0" w:line="240" w:lineRule="auto"/>
      </w:pPr>
      <w:r w:rsidRPr="00BE6F3A">
        <w:t>Only use records where the person has prescription benefits (</w:t>
      </w:r>
      <w:r w:rsidR="00C35392" w:rsidRPr="00BE6F3A">
        <w:t xml:space="preserve">DRUGCOVG </w:t>
      </w:r>
      <w:r w:rsidRPr="00BE6F3A">
        <w:t>=1</w:t>
      </w:r>
      <w:r w:rsidR="00C35392" w:rsidRPr="00BE6F3A">
        <w:t xml:space="preserve">) or eligible for both Medicaid and Medicare coverage (MEDICARE =1). </w:t>
      </w:r>
    </w:p>
    <w:p w14:paraId="583F0048" w14:textId="77777777" w:rsidR="00513DCD" w:rsidRPr="00BE6F3A" w:rsidRDefault="00513DCD" w:rsidP="00D14A4D">
      <w:pPr>
        <w:keepNext/>
        <w:keepLines/>
        <w:numPr>
          <w:ilvl w:val="0"/>
          <w:numId w:val="3"/>
        </w:numPr>
        <w:spacing w:after="0" w:line="240" w:lineRule="auto"/>
      </w:pPr>
      <w:r w:rsidRPr="00BE6F3A">
        <w:t>If the person</w:t>
      </w:r>
      <w:r w:rsidR="007828A6" w:rsidRPr="00BE6F3A">
        <w:t>’s</w:t>
      </w:r>
      <w:r w:rsidRPr="00BE6F3A">
        <w:t xml:space="preserve"> demographics change during the period of analysis</w:t>
      </w:r>
      <w:r w:rsidR="007828A6" w:rsidRPr="00BE6F3A">
        <w:t>,</w:t>
      </w:r>
      <w:r w:rsidRPr="00BE6F3A">
        <w:t xml:space="preserve"> the last known record is used.</w:t>
      </w:r>
    </w:p>
    <w:p w14:paraId="03FAB5D5" w14:textId="77777777" w:rsidR="00E04580" w:rsidRPr="00BE6F3A" w:rsidRDefault="00E04580" w:rsidP="00D14A4D">
      <w:pPr>
        <w:keepNext/>
        <w:keepLines/>
        <w:numPr>
          <w:ilvl w:val="0"/>
          <w:numId w:val="3"/>
        </w:numPr>
        <w:spacing w:after="0" w:line="240" w:lineRule="auto"/>
      </w:pPr>
      <w:r w:rsidRPr="00BE6F3A">
        <w:t>Delete individuals whose DOBYR &lt; 1900 or &gt; the current year.</w:t>
      </w:r>
    </w:p>
    <w:p w14:paraId="441E6087" w14:textId="77777777" w:rsidR="001E2B59" w:rsidRPr="00BE6F3A" w:rsidRDefault="00030E79" w:rsidP="00E93578">
      <w:pPr>
        <w:keepNext/>
        <w:keepLines/>
        <w:numPr>
          <w:ilvl w:val="0"/>
          <w:numId w:val="3"/>
        </w:numPr>
        <w:spacing w:after="0" w:line="240" w:lineRule="auto"/>
      </w:pPr>
      <w:r w:rsidRPr="00BE6F3A">
        <w:t>After defining</w:t>
      </w:r>
      <w:r w:rsidR="00D26F92" w:rsidRPr="00BE6F3A">
        <w:t xml:space="preserve"> the patient</w:t>
      </w:r>
      <w:r w:rsidR="00E93578" w:rsidRPr="00BE6F3A">
        <w:t>’</w:t>
      </w:r>
      <w:r w:rsidR="00D26F92" w:rsidRPr="00BE6F3A">
        <w:t xml:space="preserve">s </w:t>
      </w:r>
      <w:r w:rsidR="00E403B5" w:rsidRPr="00BE6F3A">
        <w:t>DOBYR</w:t>
      </w:r>
      <w:r w:rsidRPr="00BE6F3A">
        <w:t xml:space="preserve"> (the one on </w:t>
      </w:r>
      <w:r w:rsidR="00E93578" w:rsidRPr="00BE6F3A">
        <w:t>their last</w:t>
      </w:r>
      <w:r w:rsidRPr="00BE6F3A">
        <w:t xml:space="preserve"> record), </w:t>
      </w:r>
      <w:r w:rsidR="00447227" w:rsidRPr="00BE6F3A">
        <w:t>exclude</w:t>
      </w:r>
      <w:r w:rsidR="00D26F92" w:rsidRPr="00BE6F3A">
        <w:t xml:space="preserve"> </w:t>
      </w:r>
      <w:r w:rsidR="00E93578" w:rsidRPr="00BE6F3A">
        <w:t xml:space="preserve">any individual who was born </w:t>
      </w:r>
      <w:r w:rsidR="00143576" w:rsidRPr="00BE6F3A">
        <w:t xml:space="preserve">&gt; </w:t>
      </w:r>
      <w:r w:rsidR="00E93578" w:rsidRPr="00BE6F3A">
        <w:t>1 year after their first enrollment period.</w:t>
      </w:r>
    </w:p>
    <w:p w14:paraId="643F378F" w14:textId="77777777" w:rsidR="00515825" w:rsidRDefault="00B67434" w:rsidP="00D14A4D">
      <w:pPr>
        <w:pStyle w:val="ListParagraph"/>
        <w:keepNext/>
        <w:keepLines/>
        <w:numPr>
          <w:ilvl w:val="0"/>
          <w:numId w:val="3"/>
        </w:numPr>
        <w:spacing w:after="0"/>
      </w:pPr>
      <w:r w:rsidRPr="00BE6F3A">
        <w:t xml:space="preserve">The ENROLLMENT_DETAIL table may store multiple records for each person. </w:t>
      </w:r>
      <w:r w:rsidR="00E93578" w:rsidRPr="00BE6F3A">
        <w:t xml:space="preserve"> </w:t>
      </w:r>
      <w:r w:rsidRPr="00BE6F3A">
        <w:t xml:space="preserve">However, the CDM will only store one record per person in the PERSON table.  </w:t>
      </w:r>
    </w:p>
    <w:p w14:paraId="5C6A0511" w14:textId="236D2AAD" w:rsidR="00B67434" w:rsidRPr="00515825" w:rsidRDefault="00515825" w:rsidP="00515825">
      <w:pPr>
        <w:keepNext/>
        <w:numPr>
          <w:ilvl w:val="0"/>
          <w:numId w:val="3"/>
        </w:numPr>
        <w:rPr>
          <w:rFonts w:eastAsia="Times New Roman"/>
          <w:highlight w:val="yellow"/>
        </w:rPr>
      </w:pPr>
      <w:commentRangeStart w:id="19"/>
      <w:r>
        <w:rPr>
          <w:rFonts w:eastAsia="Times New Roman"/>
          <w:highlight w:val="yellow"/>
        </w:rPr>
        <w:t xml:space="preserve">For MONTH_OF_BIRTH, the </w:t>
      </w:r>
      <w:r>
        <w:rPr>
          <w:rFonts w:eastAsia="Times New Roman"/>
          <w:i/>
          <w:iCs/>
          <w:highlight w:val="yellow"/>
        </w:rPr>
        <w:t>OBSERVATION_PERIOD</w:t>
      </w:r>
      <w:r>
        <w:rPr>
          <w:rFonts w:eastAsia="Times New Roman"/>
          <w:highlight w:val="yellow"/>
        </w:rPr>
        <w:t xml:space="preserve"> table will need to be generated first. Then, the value can be derived from using YEAR_OF_BIRTH and OBSERVATION_PERIOD_START_DATE </w:t>
      </w:r>
      <w:r>
        <w:rPr>
          <w:rFonts w:eastAsia="Times New Roman"/>
          <w:highlight w:val="yellow"/>
        </w:rPr>
        <w:lastRenderedPageBreak/>
        <w:t>only if the year of birth is equal to the year of the first OBSERVATION_PERIOD_START_DATE.</w:t>
      </w:r>
      <w:commentRangeEnd w:id="19"/>
      <w:r>
        <w:rPr>
          <w:rStyle w:val="CommentReference"/>
        </w:rPr>
        <w:commentReference w:id="19"/>
      </w:r>
      <w:r w:rsidR="00C667E4" w:rsidRPr="00BE6F3A">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2261"/>
        <w:gridCol w:w="30"/>
        <w:gridCol w:w="1749"/>
        <w:gridCol w:w="2331"/>
      </w:tblGrid>
      <w:tr w:rsidR="008521DB" w:rsidRPr="00BE6F3A" w14:paraId="48D804B4" w14:textId="77777777" w:rsidTr="00302929">
        <w:trPr>
          <w:cantSplit/>
          <w:tblHeader/>
        </w:trPr>
        <w:tc>
          <w:tcPr>
            <w:tcW w:w="9576" w:type="dxa"/>
            <w:gridSpan w:val="5"/>
            <w:shd w:val="clear" w:color="auto" w:fill="A6A6A6"/>
          </w:tcPr>
          <w:p w14:paraId="6A5137D6" w14:textId="77777777" w:rsidR="008521DB" w:rsidRPr="00BE6F3A" w:rsidRDefault="00C97E29" w:rsidP="008521DB">
            <w:pPr>
              <w:keepNext/>
              <w:keepLines/>
              <w:spacing w:after="0" w:line="240" w:lineRule="auto"/>
              <w:rPr>
                <w:b/>
              </w:rPr>
            </w:pPr>
            <w:r w:rsidRPr="00BE6F3A">
              <w:rPr>
                <w:b/>
                <w:sz w:val="28"/>
              </w:rPr>
              <w:lastRenderedPageBreak/>
              <w:t xml:space="preserve">Table </w:t>
            </w:r>
            <w:r w:rsidR="000211EF" w:rsidRPr="00BE6F3A">
              <w:rPr>
                <w:b/>
                <w:sz w:val="28"/>
              </w:rPr>
              <w:t>2</w:t>
            </w:r>
            <w:r w:rsidR="008521DB" w:rsidRPr="00BE6F3A">
              <w:rPr>
                <w:b/>
                <w:sz w:val="28"/>
              </w:rPr>
              <w:t>:  PERSON</w:t>
            </w:r>
          </w:p>
        </w:tc>
      </w:tr>
      <w:tr w:rsidR="008521DB" w:rsidRPr="00BE6F3A" w14:paraId="196CE957" w14:textId="77777777" w:rsidTr="00302929">
        <w:trPr>
          <w:cantSplit/>
          <w:tblHeader/>
        </w:trPr>
        <w:tc>
          <w:tcPr>
            <w:tcW w:w="2979" w:type="dxa"/>
            <w:shd w:val="clear" w:color="auto" w:fill="D9D9D9"/>
          </w:tcPr>
          <w:p w14:paraId="22393FD0" w14:textId="77777777" w:rsidR="008521DB" w:rsidRPr="00BE6F3A" w:rsidRDefault="008521DB" w:rsidP="008521DB">
            <w:pPr>
              <w:keepNext/>
              <w:keepLines/>
              <w:spacing w:after="0" w:line="240" w:lineRule="auto"/>
              <w:rPr>
                <w:b/>
              </w:rPr>
            </w:pPr>
            <w:r w:rsidRPr="00BE6F3A">
              <w:rPr>
                <w:b/>
              </w:rPr>
              <w:t>Destination Field</w:t>
            </w:r>
          </w:p>
        </w:tc>
        <w:tc>
          <w:tcPr>
            <w:tcW w:w="2319" w:type="dxa"/>
            <w:gridSpan w:val="2"/>
            <w:shd w:val="clear" w:color="auto" w:fill="D9D9D9"/>
          </w:tcPr>
          <w:p w14:paraId="0951E0EA" w14:textId="77777777" w:rsidR="008521DB" w:rsidRPr="00BE6F3A" w:rsidRDefault="008521DB" w:rsidP="008521DB">
            <w:pPr>
              <w:keepNext/>
              <w:keepLines/>
              <w:spacing w:after="0" w:line="240" w:lineRule="auto"/>
              <w:rPr>
                <w:b/>
              </w:rPr>
            </w:pPr>
            <w:r w:rsidRPr="00BE6F3A">
              <w:rPr>
                <w:b/>
              </w:rPr>
              <w:t>Source Field</w:t>
            </w:r>
          </w:p>
        </w:tc>
        <w:tc>
          <w:tcPr>
            <w:tcW w:w="1763" w:type="dxa"/>
            <w:shd w:val="clear" w:color="auto" w:fill="D9D9D9"/>
          </w:tcPr>
          <w:p w14:paraId="252E1606" w14:textId="77777777" w:rsidR="008521DB" w:rsidRPr="00BE6F3A" w:rsidRDefault="008521DB" w:rsidP="008521DB">
            <w:pPr>
              <w:keepNext/>
              <w:keepLines/>
              <w:spacing w:after="0" w:line="240" w:lineRule="auto"/>
              <w:rPr>
                <w:b/>
              </w:rPr>
            </w:pPr>
            <w:r w:rsidRPr="00BE6F3A">
              <w:rPr>
                <w:b/>
              </w:rPr>
              <w:t>Applied Rule</w:t>
            </w:r>
          </w:p>
        </w:tc>
        <w:tc>
          <w:tcPr>
            <w:tcW w:w="2515" w:type="dxa"/>
            <w:shd w:val="clear" w:color="auto" w:fill="D9D9D9"/>
          </w:tcPr>
          <w:p w14:paraId="740FB3AD" w14:textId="77777777" w:rsidR="008521DB" w:rsidRPr="00BE6F3A" w:rsidRDefault="008521DB" w:rsidP="008521DB">
            <w:pPr>
              <w:keepNext/>
              <w:keepLines/>
              <w:spacing w:after="0" w:line="240" w:lineRule="auto"/>
              <w:rPr>
                <w:b/>
              </w:rPr>
            </w:pPr>
            <w:r w:rsidRPr="00BE6F3A">
              <w:rPr>
                <w:b/>
              </w:rPr>
              <w:t>Comment</w:t>
            </w:r>
          </w:p>
        </w:tc>
      </w:tr>
      <w:tr w:rsidR="008521DB" w:rsidRPr="00BE6F3A" w14:paraId="525C13DC" w14:textId="77777777" w:rsidTr="00302929">
        <w:trPr>
          <w:cantSplit/>
        </w:trPr>
        <w:tc>
          <w:tcPr>
            <w:tcW w:w="2979" w:type="dxa"/>
          </w:tcPr>
          <w:p w14:paraId="02405AE4" w14:textId="77777777" w:rsidR="008521DB" w:rsidRPr="00BE6F3A" w:rsidRDefault="008521DB" w:rsidP="008521DB">
            <w:pPr>
              <w:keepNext/>
              <w:keepLines/>
              <w:spacing w:after="0" w:line="240" w:lineRule="auto"/>
              <w:rPr>
                <w:sz w:val="20"/>
              </w:rPr>
            </w:pPr>
            <w:r w:rsidRPr="00BE6F3A">
              <w:rPr>
                <w:sz w:val="20"/>
              </w:rPr>
              <w:t>PERSON_ID</w:t>
            </w:r>
          </w:p>
        </w:tc>
        <w:tc>
          <w:tcPr>
            <w:tcW w:w="2319" w:type="dxa"/>
            <w:gridSpan w:val="2"/>
          </w:tcPr>
          <w:p w14:paraId="79EB9DB6"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5F0E5ADC" w14:textId="77777777" w:rsidR="008521DB" w:rsidRPr="00BE6F3A" w:rsidRDefault="00C97E29" w:rsidP="008521DB">
            <w:pPr>
              <w:keepNext/>
              <w:keepLines/>
              <w:spacing w:after="0" w:line="240" w:lineRule="auto"/>
              <w:rPr>
                <w:sz w:val="20"/>
              </w:rPr>
            </w:pPr>
            <w:r w:rsidRPr="00BE6F3A">
              <w:rPr>
                <w:sz w:val="20"/>
              </w:rPr>
              <w:t>ENROLID</w:t>
            </w:r>
          </w:p>
        </w:tc>
        <w:tc>
          <w:tcPr>
            <w:tcW w:w="1763" w:type="dxa"/>
          </w:tcPr>
          <w:p w14:paraId="44C0918C" w14:textId="77777777" w:rsidR="005F1789" w:rsidRPr="00BE6F3A" w:rsidRDefault="005F1789" w:rsidP="008521DB">
            <w:pPr>
              <w:keepNext/>
              <w:keepLines/>
              <w:spacing w:after="0" w:line="240" w:lineRule="auto"/>
              <w:rPr>
                <w:sz w:val="20"/>
              </w:rPr>
            </w:pPr>
          </w:p>
        </w:tc>
        <w:tc>
          <w:tcPr>
            <w:tcW w:w="2515" w:type="dxa"/>
          </w:tcPr>
          <w:p w14:paraId="2A9C89B8" w14:textId="77777777" w:rsidR="008521DB" w:rsidRPr="00BE6F3A" w:rsidRDefault="008521DB" w:rsidP="008521DB">
            <w:pPr>
              <w:keepNext/>
              <w:keepLines/>
              <w:spacing w:after="0" w:line="240" w:lineRule="auto"/>
              <w:rPr>
                <w:sz w:val="20"/>
              </w:rPr>
            </w:pPr>
          </w:p>
        </w:tc>
      </w:tr>
      <w:tr w:rsidR="008521DB" w:rsidRPr="00BE6F3A" w14:paraId="1716AB14" w14:textId="77777777" w:rsidTr="00302929">
        <w:trPr>
          <w:cantSplit/>
        </w:trPr>
        <w:tc>
          <w:tcPr>
            <w:tcW w:w="2979" w:type="dxa"/>
          </w:tcPr>
          <w:p w14:paraId="3172CBB8" w14:textId="77777777" w:rsidR="008521DB" w:rsidRPr="00BE6F3A" w:rsidRDefault="008521DB" w:rsidP="008521DB">
            <w:pPr>
              <w:keepNext/>
              <w:keepLines/>
              <w:spacing w:after="0" w:line="240" w:lineRule="auto"/>
              <w:rPr>
                <w:sz w:val="20"/>
              </w:rPr>
            </w:pPr>
            <w:r w:rsidRPr="00BE6F3A">
              <w:rPr>
                <w:sz w:val="20"/>
              </w:rPr>
              <w:t>GENDER_CONCEPT_ID</w:t>
            </w:r>
          </w:p>
        </w:tc>
        <w:tc>
          <w:tcPr>
            <w:tcW w:w="2319" w:type="dxa"/>
            <w:gridSpan w:val="2"/>
          </w:tcPr>
          <w:p w14:paraId="1BFE21CB"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7F633B50" w14:textId="77777777" w:rsidR="008521DB" w:rsidRPr="00BE6F3A" w:rsidRDefault="00C97E29" w:rsidP="008521DB">
            <w:pPr>
              <w:keepNext/>
              <w:keepLines/>
              <w:spacing w:after="0" w:line="240" w:lineRule="auto"/>
              <w:rPr>
                <w:sz w:val="20"/>
              </w:rPr>
            </w:pPr>
            <w:r w:rsidRPr="00BE6F3A">
              <w:rPr>
                <w:sz w:val="20"/>
              </w:rPr>
              <w:t>SEX</w:t>
            </w:r>
          </w:p>
        </w:tc>
        <w:tc>
          <w:tcPr>
            <w:tcW w:w="1763" w:type="dxa"/>
          </w:tcPr>
          <w:p w14:paraId="1CE772B6" w14:textId="77777777" w:rsidR="00E9212A" w:rsidRPr="00BE6F3A" w:rsidRDefault="00E9212A" w:rsidP="00E9212A">
            <w:pPr>
              <w:keepNext/>
              <w:keepLines/>
              <w:spacing w:after="0" w:line="240" w:lineRule="auto"/>
              <w:rPr>
                <w:rFonts w:cs="Calibri"/>
                <w:sz w:val="20"/>
                <w:szCs w:val="20"/>
              </w:rPr>
            </w:pPr>
            <w:r w:rsidRPr="00BE6F3A">
              <w:rPr>
                <w:rFonts w:cs="Calibri"/>
                <w:sz w:val="20"/>
                <w:szCs w:val="20"/>
              </w:rPr>
              <w:t xml:space="preserve">Map source values </w:t>
            </w:r>
            <w:proofErr w:type="gramStart"/>
            <w:r w:rsidRPr="00BE6F3A">
              <w:rPr>
                <w:rFonts w:cs="Calibri"/>
                <w:sz w:val="20"/>
                <w:szCs w:val="20"/>
              </w:rPr>
              <w:t>to  their</w:t>
            </w:r>
            <w:proofErr w:type="gramEnd"/>
            <w:r w:rsidRPr="00BE6F3A">
              <w:rPr>
                <w:rFonts w:cs="Calibri"/>
                <w:sz w:val="20"/>
                <w:szCs w:val="20"/>
              </w:rPr>
              <w:t xml:space="preserve"> associated CONCEPT_IDs: </w:t>
            </w:r>
          </w:p>
          <w:p w14:paraId="76287353"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1 </w:t>
            </w:r>
            <w:r w:rsidRPr="00BE6F3A">
              <w:rPr>
                <w:rFonts w:cs="Calibri"/>
                <w:sz w:val="20"/>
                <w:szCs w:val="20"/>
              </w:rPr>
              <w:tab/>
              <w:t>- 8507</w:t>
            </w:r>
          </w:p>
          <w:p w14:paraId="08DD34BC" w14:textId="77777777" w:rsidR="00E9212A" w:rsidRPr="00BE6F3A" w:rsidRDefault="00E9212A" w:rsidP="00E9212A">
            <w:pPr>
              <w:keepNext/>
              <w:keepLines/>
              <w:tabs>
                <w:tab w:val="left" w:pos="384"/>
              </w:tabs>
              <w:spacing w:after="0" w:line="240" w:lineRule="auto"/>
              <w:rPr>
                <w:rFonts w:cs="Calibri"/>
                <w:sz w:val="20"/>
                <w:szCs w:val="20"/>
              </w:rPr>
            </w:pPr>
            <w:r w:rsidRPr="00BE6F3A">
              <w:rPr>
                <w:rFonts w:cs="Calibri"/>
                <w:sz w:val="20"/>
                <w:szCs w:val="20"/>
              </w:rPr>
              <w:t xml:space="preserve">2 </w:t>
            </w:r>
            <w:r w:rsidRPr="00BE6F3A">
              <w:rPr>
                <w:rFonts w:cs="Calibri"/>
                <w:sz w:val="20"/>
                <w:szCs w:val="20"/>
              </w:rPr>
              <w:tab/>
              <w:t>- 8532</w:t>
            </w:r>
          </w:p>
          <w:p w14:paraId="293CD442" w14:textId="4D19907A" w:rsidR="008A6755" w:rsidRPr="00BE6F3A" w:rsidRDefault="008A6755" w:rsidP="00B124AA">
            <w:pPr>
              <w:keepNext/>
              <w:keepLines/>
              <w:spacing w:after="0" w:line="240" w:lineRule="auto"/>
              <w:rPr>
                <w:rFonts w:cs="Calibri"/>
                <w:sz w:val="20"/>
                <w:szCs w:val="20"/>
              </w:rPr>
            </w:pPr>
          </w:p>
          <w:p w14:paraId="1DA7B827" w14:textId="77777777" w:rsidR="009F2FA1" w:rsidRPr="00BE6F3A" w:rsidRDefault="009F2FA1" w:rsidP="00B124AA">
            <w:pPr>
              <w:keepNext/>
              <w:keepLines/>
              <w:spacing w:after="0" w:line="240" w:lineRule="auto"/>
              <w:rPr>
                <w:sz w:val="20"/>
              </w:rPr>
            </w:pPr>
            <w:r w:rsidRPr="00BE6F3A">
              <w:rPr>
                <w:rFonts w:cs="Calibri"/>
                <w:sz w:val="20"/>
                <w:szCs w:val="20"/>
              </w:rPr>
              <w:t>If SEX is not 1 or 2 exclude that person.</w:t>
            </w:r>
          </w:p>
        </w:tc>
        <w:tc>
          <w:tcPr>
            <w:tcW w:w="2515" w:type="dxa"/>
          </w:tcPr>
          <w:p w14:paraId="46507148" w14:textId="6F7C81C9" w:rsidR="008521DB" w:rsidRPr="00BE6F3A" w:rsidRDefault="002D0582" w:rsidP="008521DB">
            <w:pPr>
              <w:keepNext/>
              <w:keepLines/>
              <w:spacing w:after="0" w:line="240" w:lineRule="auto"/>
              <w:rPr>
                <w:sz w:val="20"/>
              </w:rPr>
            </w:pPr>
            <w:r w:rsidRPr="00BE6F3A">
              <w:rPr>
                <w:sz w:val="20"/>
              </w:rPr>
              <w:t>The exclusion of a person by gender should happen on last enrollment record not just if they had one bad SEX record.</w:t>
            </w:r>
          </w:p>
        </w:tc>
      </w:tr>
      <w:tr w:rsidR="008521DB" w:rsidRPr="00BE6F3A" w14:paraId="09ED34F3" w14:textId="77777777" w:rsidTr="00302929">
        <w:trPr>
          <w:cantSplit/>
        </w:trPr>
        <w:tc>
          <w:tcPr>
            <w:tcW w:w="2979" w:type="dxa"/>
          </w:tcPr>
          <w:p w14:paraId="5BADE286" w14:textId="77777777" w:rsidR="008521DB" w:rsidRPr="00BE6F3A" w:rsidRDefault="008521DB" w:rsidP="008521DB">
            <w:pPr>
              <w:keepNext/>
              <w:keepLines/>
              <w:spacing w:after="0" w:line="240" w:lineRule="auto"/>
              <w:rPr>
                <w:sz w:val="20"/>
              </w:rPr>
            </w:pPr>
            <w:r w:rsidRPr="00BE6F3A">
              <w:rPr>
                <w:sz w:val="20"/>
              </w:rPr>
              <w:t>YEAR_OF_BIRTH</w:t>
            </w:r>
          </w:p>
        </w:tc>
        <w:tc>
          <w:tcPr>
            <w:tcW w:w="2319" w:type="dxa"/>
            <w:gridSpan w:val="2"/>
          </w:tcPr>
          <w:p w14:paraId="38D81ABA" w14:textId="77777777" w:rsidR="00A00DD1" w:rsidRPr="00BE6F3A" w:rsidRDefault="00A00DD1" w:rsidP="00A00DD1">
            <w:pPr>
              <w:keepNext/>
              <w:keepLines/>
              <w:spacing w:after="0" w:line="240" w:lineRule="auto"/>
              <w:rPr>
                <w:b/>
                <w:sz w:val="20"/>
              </w:rPr>
            </w:pPr>
            <w:r w:rsidRPr="00BE6F3A">
              <w:rPr>
                <w:b/>
                <w:sz w:val="20"/>
              </w:rPr>
              <w:t>ENROLLM</w:t>
            </w:r>
            <w:r w:rsidR="00DE3D2A" w:rsidRPr="00BE6F3A">
              <w:rPr>
                <w:b/>
                <w:sz w:val="20"/>
              </w:rPr>
              <w:t>ENT_DETAIL:</w:t>
            </w:r>
            <w:r w:rsidRPr="00BE6F3A">
              <w:rPr>
                <w:b/>
                <w:sz w:val="20"/>
              </w:rPr>
              <w:t xml:space="preserve"> </w:t>
            </w:r>
          </w:p>
          <w:p w14:paraId="55862890" w14:textId="77777777" w:rsidR="008521DB" w:rsidRPr="00BE6F3A" w:rsidRDefault="00C97E29" w:rsidP="008521DB">
            <w:pPr>
              <w:keepNext/>
              <w:keepLines/>
              <w:spacing w:after="0" w:line="240" w:lineRule="auto"/>
              <w:rPr>
                <w:sz w:val="20"/>
              </w:rPr>
            </w:pPr>
            <w:r w:rsidRPr="00BE6F3A">
              <w:rPr>
                <w:sz w:val="20"/>
              </w:rPr>
              <w:t>DOBYR</w:t>
            </w:r>
          </w:p>
        </w:tc>
        <w:tc>
          <w:tcPr>
            <w:tcW w:w="1763" w:type="dxa"/>
          </w:tcPr>
          <w:p w14:paraId="16CEF1BC" w14:textId="77777777" w:rsidR="008521DB" w:rsidRPr="00BE6F3A" w:rsidRDefault="00D7079B" w:rsidP="008521DB">
            <w:pPr>
              <w:keepNext/>
              <w:keepLines/>
              <w:spacing w:after="0" w:line="240" w:lineRule="auto"/>
              <w:rPr>
                <w:sz w:val="20"/>
              </w:rPr>
            </w:pPr>
            <w:r w:rsidRPr="00BE6F3A">
              <w:rPr>
                <w:sz w:val="20"/>
              </w:rPr>
              <w:t>DOBYR needs to be &gt; 1900 and &lt;= current year.</w:t>
            </w:r>
          </w:p>
        </w:tc>
        <w:tc>
          <w:tcPr>
            <w:tcW w:w="2515" w:type="dxa"/>
          </w:tcPr>
          <w:p w14:paraId="1C1C6F79" w14:textId="77777777" w:rsidR="008521DB" w:rsidRPr="00BE6F3A" w:rsidRDefault="008521DB" w:rsidP="008521DB">
            <w:pPr>
              <w:keepNext/>
              <w:keepLines/>
              <w:spacing w:after="0" w:line="240" w:lineRule="auto"/>
              <w:rPr>
                <w:sz w:val="20"/>
              </w:rPr>
            </w:pPr>
          </w:p>
        </w:tc>
      </w:tr>
      <w:tr w:rsidR="008521DB" w:rsidRPr="00BE6F3A" w14:paraId="1CC66D17" w14:textId="77777777" w:rsidTr="00302929">
        <w:trPr>
          <w:cantSplit/>
          <w:trHeight w:val="170"/>
        </w:trPr>
        <w:tc>
          <w:tcPr>
            <w:tcW w:w="2979" w:type="dxa"/>
          </w:tcPr>
          <w:p w14:paraId="6C150665" w14:textId="77777777" w:rsidR="008521DB" w:rsidRPr="00BE6F3A" w:rsidRDefault="008521DB" w:rsidP="008521DB">
            <w:pPr>
              <w:keepNext/>
              <w:keepLines/>
              <w:spacing w:after="0" w:line="240" w:lineRule="auto"/>
              <w:rPr>
                <w:sz w:val="20"/>
              </w:rPr>
            </w:pPr>
            <w:r w:rsidRPr="00BE6F3A">
              <w:rPr>
                <w:sz w:val="20"/>
              </w:rPr>
              <w:t>MONTH_OF_BIRTH</w:t>
            </w:r>
          </w:p>
        </w:tc>
        <w:tc>
          <w:tcPr>
            <w:tcW w:w="2319" w:type="dxa"/>
            <w:gridSpan w:val="2"/>
          </w:tcPr>
          <w:p w14:paraId="7DA352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7DAB0FA0"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26837905" w14:textId="77777777" w:rsidR="008521DB" w:rsidRPr="00BE6F3A" w:rsidRDefault="008521DB" w:rsidP="008521DB">
            <w:pPr>
              <w:keepNext/>
              <w:keepLines/>
              <w:spacing w:after="0" w:line="240" w:lineRule="auto"/>
              <w:rPr>
                <w:sz w:val="20"/>
              </w:rPr>
            </w:pPr>
          </w:p>
        </w:tc>
      </w:tr>
      <w:tr w:rsidR="008521DB" w:rsidRPr="00BE6F3A" w14:paraId="409EC8BF" w14:textId="77777777" w:rsidTr="00302929">
        <w:trPr>
          <w:cantSplit/>
        </w:trPr>
        <w:tc>
          <w:tcPr>
            <w:tcW w:w="2979" w:type="dxa"/>
          </w:tcPr>
          <w:p w14:paraId="0353CEA5" w14:textId="77777777" w:rsidR="008521DB" w:rsidRPr="00BE6F3A" w:rsidRDefault="008521DB" w:rsidP="008521DB">
            <w:pPr>
              <w:keepNext/>
              <w:keepLines/>
              <w:spacing w:after="0" w:line="240" w:lineRule="auto"/>
              <w:rPr>
                <w:sz w:val="20"/>
              </w:rPr>
            </w:pPr>
            <w:r w:rsidRPr="00BE6F3A">
              <w:rPr>
                <w:sz w:val="20"/>
              </w:rPr>
              <w:t>DAY_OF_BIRTH</w:t>
            </w:r>
          </w:p>
        </w:tc>
        <w:tc>
          <w:tcPr>
            <w:tcW w:w="2319" w:type="dxa"/>
            <w:gridSpan w:val="2"/>
          </w:tcPr>
          <w:p w14:paraId="412B47C3" w14:textId="77777777" w:rsidR="008521DB" w:rsidRPr="00BE6F3A" w:rsidRDefault="00C97E29" w:rsidP="008521DB">
            <w:pPr>
              <w:keepNext/>
              <w:keepLines/>
              <w:spacing w:after="0" w:line="240" w:lineRule="auto"/>
              <w:rPr>
                <w:sz w:val="20"/>
              </w:rPr>
            </w:pPr>
            <w:r w:rsidRPr="00BE6F3A">
              <w:rPr>
                <w:sz w:val="20"/>
              </w:rPr>
              <w:t>-</w:t>
            </w:r>
          </w:p>
        </w:tc>
        <w:tc>
          <w:tcPr>
            <w:tcW w:w="1763" w:type="dxa"/>
          </w:tcPr>
          <w:p w14:paraId="346CEA0C" w14:textId="77777777" w:rsidR="008521DB" w:rsidRPr="00BE6F3A" w:rsidRDefault="00C97E29" w:rsidP="008521DB">
            <w:pPr>
              <w:keepNext/>
              <w:keepLines/>
              <w:spacing w:after="0" w:line="240" w:lineRule="auto"/>
              <w:rPr>
                <w:sz w:val="20"/>
              </w:rPr>
            </w:pPr>
            <w:r w:rsidRPr="00BE6F3A">
              <w:rPr>
                <w:sz w:val="20"/>
              </w:rPr>
              <w:t>NULL</w:t>
            </w:r>
          </w:p>
        </w:tc>
        <w:tc>
          <w:tcPr>
            <w:tcW w:w="2515" w:type="dxa"/>
          </w:tcPr>
          <w:p w14:paraId="515B8F8C" w14:textId="77777777" w:rsidR="008521DB" w:rsidRPr="00BE6F3A" w:rsidRDefault="008521DB" w:rsidP="008521DB">
            <w:pPr>
              <w:keepNext/>
              <w:keepLines/>
              <w:spacing w:after="0" w:line="240" w:lineRule="auto"/>
              <w:rPr>
                <w:sz w:val="20"/>
              </w:rPr>
            </w:pPr>
          </w:p>
        </w:tc>
      </w:tr>
      <w:tr w:rsidR="008521DB" w14:paraId="6F43F268" w14:textId="77777777" w:rsidTr="00302929">
        <w:trPr>
          <w:cantSplit/>
        </w:trPr>
        <w:tc>
          <w:tcPr>
            <w:tcW w:w="2979" w:type="dxa"/>
          </w:tcPr>
          <w:p w14:paraId="26882DE4" w14:textId="77777777" w:rsidR="008521DB" w:rsidRPr="00BE6F3A" w:rsidRDefault="008521DB" w:rsidP="008521DB">
            <w:pPr>
              <w:keepNext/>
              <w:keepLines/>
              <w:spacing w:after="0" w:line="240" w:lineRule="auto"/>
              <w:rPr>
                <w:sz w:val="20"/>
              </w:rPr>
            </w:pPr>
            <w:r w:rsidRPr="00BE6F3A">
              <w:rPr>
                <w:sz w:val="20"/>
              </w:rPr>
              <w:t>RACE_CONCEPT_ID</w:t>
            </w:r>
          </w:p>
        </w:tc>
        <w:tc>
          <w:tcPr>
            <w:tcW w:w="2319" w:type="dxa"/>
            <w:gridSpan w:val="2"/>
          </w:tcPr>
          <w:p w14:paraId="47DAFEAD" w14:textId="31847B40" w:rsidR="00FF5B65" w:rsidRPr="00BE6F3A" w:rsidRDefault="00FF5B65" w:rsidP="00742BC3">
            <w:pPr>
              <w:keepNext/>
              <w:keepLines/>
              <w:spacing w:after="0" w:line="240" w:lineRule="auto"/>
              <w:rPr>
                <w:b/>
                <w:sz w:val="20"/>
              </w:rPr>
            </w:pPr>
            <w:r w:rsidRPr="00BE6F3A">
              <w:rPr>
                <w:b/>
                <w:sz w:val="20"/>
              </w:rPr>
              <w:t xml:space="preserve">ENROLLMENT_DETAIL: </w:t>
            </w:r>
          </w:p>
          <w:p w14:paraId="515549E3" w14:textId="37691C7F" w:rsidR="008521DB" w:rsidRPr="00BE6F3A" w:rsidRDefault="00BE58EC" w:rsidP="008521DB">
            <w:pPr>
              <w:keepNext/>
              <w:keepLines/>
              <w:spacing w:after="0" w:line="240" w:lineRule="auto"/>
              <w:rPr>
                <w:i/>
                <w:sz w:val="20"/>
              </w:rPr>
            </w:pPr>
            <w:r w:rsidRPr="00BE6F3A">
              <w:rPr>
                <w:sz w:val="20"/>
              </w:rPr>
              <w:t>STDRACE</w:t>
            </w:r>
          </w:p>
        </w:tc>
        <w:tc>
          <w:tcPr>
            <w:tcW w:w="1763" w:type="dxa"/>
          </w:tcPr>
          <w:p w14:paraId="56771252" w14:textId="77777777" w:rsidR="00A16CDF" w:rsidRPr="00BE6F3A" w:rsidRDefault="00332CCE" w:rsidP="008521DB">
            <w:pPr>
              <w:keepNext/>
              <w:keepLines/>
              <w:spacing w:after="0" w:line="240" w:lineRule="auto"/>
              <w:rPr>
                <w:sz w:val="20"/>
              </w:rPr>
            </w:pPr>
            <w:r w:rsidRPr="00BE6F3A">
              <w:rPr>
                <w:rFonts w:cs="Calibri"/>
                <w:sz w:val="20"/>
                <w:szCs w:val="20"/>
              </w:rPr>
              <w:t>Map values of STDRACE</w:t>
            </w:r>
            <w:r w:rsidR="00A16CDF" w:rsidRPr="00BE6F3A">
              <w:rPr>
                <w:rFonts w:cs="Calibri"/>
                <w:sz w:val="20"/>
                <w:szCs w:val="20"/>
              </w:rPr>
              <w:t xml:space="preserve"> </w:t>
            </w:r>
            <w:proofErr w:type="gramStart"/>
            <w:r w:rsidR="00A16CDF" w:rsidRPr="00BE6F3A">
              <w:rPr>
                <w:rFonts w:cs="Calibri"/>
                <w:sz w:val="20"/>
                <w:szCs w:val="20"/>
              </w:rPr>
              <w:t>to  their</w:t>
            </w:r>
            <w:proofErr w:type="gramEnd"/>
            <w:r w:rsidR="00A16CDF" w:rsidRPr="00BE6F3A">
              <w:rPr>
                <w:rFonts w:cs="Calibri"/>
                <w:sz w:val="20"/>
                <w:szCs w:val="20"/>
              </w:rPr>
              <w:t xml:space="preserve"> associated CONCEPT_IDs:</w:t>
            </w:r>
          </w:p>
          <w:p w14:paraId="3106B9FE"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C</w:t>
            </w:r>
            <w:r w:rsidR="00BE2999" w:rsidRPr="00BE6F3A">
              <w:rPr>
                <w:rFonts w:ascii="Courier New" w:hAnsi="Courier New" w:cs="Courier New"/>
                <w:color w:val="000000"/>
                <w:sz w:val="12"/>
                <w:szCs w:val="12"/>
                <w:shd w:val="clear" w:color="auto" w:fill="FFFFFF"/>
                <w:lang w:eastAsia="zh-CN"/>
              </w:rPr>
              <w:t>ASE</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t>
            </w:r>
          </w:p>
          <w:p w14:paraId="6A1A15D2"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'1'</w:t>
            </w:r>
            <w:r w:rsidRPr="00BE6F3A">
              <w:rPr>
                <w:rFonts w:ascii="Courier New" w:hAnsi="Courier New" w:cs="Courier New"/>
                <w:color w:val="000000"/>
                <w:sz w:val="12"/>
                <w:szCs w:val="12"/>
                <w:shd w:val="clear" w:color="auto" w:fill="FFFFFF"/>
                <w:lang w:eastAsia="zh-CN"/>
              </w:rPr>
              <w:t xml:space="preserve"> </w:t>
            </w:r>
          </w:p>
          <w:p w14:paraId="05C3FD3F" w14:textId="4DFDB0A4" w:rsidR="00A16CDF" w:rsidRPr="00BE6F3A" w:rsidRDefault="00A16CDF" w:rsidP="00A16CDF">
            <w:pPr>
              <w:autoSpaceDE w:val="0"/>
              <w:autoSpaceDN w:val="0"/>
              <w:adjustRightInd w:val="0"/>
              <w:spacing w:after="0" w:line="240" w:lineRule="auto"/>
              <w:rPr>
                <w:rFonts w:ascii="Courier New" w:hAnsi="Courier New" w:cs="Courier New"/>
                <w:b/>
                <w:bCs/>
                <w:color w:val="00808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8527</w:t>
            </w:r>
            <w:r w:rsidR="00017232" w:rsidRPr="00BE6F3A">
              <w:rPr>
                <w:rFonts w:ascii="Courier New" w:hAnsi="Courier New" w:cs="Courier New"/>
                <w:b/>
                <w:bCs/>
                <w:color w:val="008080"/>
                <w:sz w:val="12"/>
                <w:szCs w:val="12"/>
                <w:shd w:val="clear" w:color="auto" w:fill="FFFFFF"/>
                <w:lang w:eastAsia="zh-CN"/>
              </w:rPr>
              <w:t xml:space="preserve"> /*White*/</w:t>
            </w:r>
          </w:p>
          <w:p w14:paraId="4AD71933" w14:textId="7777777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b/>
                <w:bCs/>
                <w:color w:val="008080"/>
                <w:sz w:val="12"/>
                <w:szCs w:val="12"/>
                <w:shd w:val="clear" w:color="auto" w:fill="FFFFFF"/>
                <w:lang w:eastAsia="zh-CN"/>
              </w:rPr>
              <w:t xml:space="preserve">   </w:t>
            </w:r>
            <w:r w:rsidR="00BE2999" w:rsidRPr="00BE6F3A">
              <w:rPr>
                <w:rFonts w:ascii="Courier New" w:hAnsi="Courier New" w:cs="Courier New"/>
                <w:color w:val="000000"/>
                <w:sz w:val="12"/>
                <w:szCs w:val="12"/>
                <w:shd w:val="clear" w:color="auto" w:fill="FFFFFF"/>
                <w:lang w:eastAsia="zh-CN"/>
              </w:rPr>
              <w:t xml:space="preserve">WHEN </w:t>
            </w:r>
            <w:r w:rsidRPr="00BE6F3A">
              <w:rPr>
                <w:rFonts w:ascii="Courier New" w:hAnsi="Courier New" w:cs="Courier New"/>
                <w:color w:val="000000"/>
                <w:sz w:val="12"/>
                <w:szCs w:val="12"/>
                <w:shd w:val="clear" w:color="auto" w:fill="FFFFFF"/>
                <w:lang w:eastAsia="zh-CN"/>
              </w:rPr>
              <w:t>STDRACE =</w:t>
            </w:r>
            <w:r w:rsidRPr="00BE6F3A">
              <w:rPr>
                <w:rFonts w:ascii="Courier New" w:hAnsi="Courier New" w:cs="Courier New"/>
                <w:color w:val="800080"/>
                <w:sz w:val="12"/>
                <w:szCs w:val="12"/>
                <w:shd w:val="clear" w:color="auto" w:fill="FFFFFF"/>
                <w:lang w:eastAsia="zh-CN"/>
              </w:rPr>
              <w:t>'2'</w:t>
            </w:r>
            <w:r w:rsidRPr="00BE6F3A">
              <w:rPr>
                <w:rFonts w:ascii="Courier New" w:hAnsi="Courier New" w:cs="Courier New"/>
                <w:color w:val="000000"/>
                <w:sz w:val="12"/>
                <w:szCs w:val="12"/>
                <w:shd w:val="clear" w:color="auto" w:fill="FFFFFF"/>
                <w:lang w:eastAsia="zh-CN"/>
              </w:rPr>
              <w:t xml:space="preserve">       </w:t>
            </w:r>
          </w:p>
          <w:p w14:paraId="38EEA606" w14:textId="01AE0217"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THEN </w:t>
            </w:r>
            <w:r w:rsidRPr="00BE6F3A">
              <w:rPr>
                <w:rFonts w:ascii="Courier New" w:hAnsi="Courier New" w:cs="Courier New"/>
                <w:b/>
                <w:bCs/>
                <w:color w:val="008080"/>
                <w:sz w:val="12"/>
                <w:szCs w:val="12"/>
                <w:shd w:val="clear" w:color="auto" w:fill="FFFFFF"/>
                <w:lang w:eastAsia="zh-CN"/>
              </w:rPr>
              <w:t>8516</w:t>
            </w:r>
            <w:r w:rsidR="00017232" w:rsidRPr="00BE6F3A">
              <w:rPr>
                <w:rFonts w:ascii="Courier New" w:hAnsi="Courier New" w:cs="Courier New"/>
                <w:b/>
                <w:bCs/>
                <w:color w:val="008080"/>
                <w:sz w:val="12"/>
                <w:szCs w:val="12"/>
                <w:shd w:val="clear" w:color="auto" w:fill="FFFFFF"/>
                <w:lang w:eastAsia="zh-CN"/>
              </w:rPr>
              <w:t xml:space="preserve"> /*Black*/</w:t>
            </w:r>
          </w:p>
          <w:p w14:paraId="36640E9E" w14:textId="168BE60C" w:rsidR="00A16CDF" w:rsidRPr="00BE6F3A" w:rsidRDefault="00A16CDF" w:rsidP="00A16CDF">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ELSE </w:t>
            </w:r>
            <w:r w:rsidR="00534069" w:rsidRPr="00BE6F3A">
              <w:rPr>
                <w:rFonts w:ascii="Courier New" w:hAnsi="Courier New" w:cs="Courier New"/>
                <w:b/>
                <w:bCs/>
                <w:color w:val="008080"/>
                <w:sz w:val="12"/>
                <w:szCs w:val="12"/>
                <w:shd w:val="clear" w:color="auto" w:fill="FFFFFF"/>
                <w:lang w:eastAsia="zh-CN"/>
              </w:rPr>
              <w:t>0 /*OTHER*/</w:t>
            </w:r>
          </w:p>
          <w:p w14:paraId="50005CEF" w14:textId="19BC4963" w:rsidR="008521DB" w:rsidRPr="00BE6F3A" w:rsidRDefault="00A16CDF"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END AS RACE_CONCEPT_ID</w:t>
            </w:r>
          </w:p>
        </w:tc>
        <w:tc>
          <w:tcPr>
            <w:tcW w:w="2515" w:type="dxa"/>
          </w:tcPr>
          <w:p w14:paraId="7BDB0015" w14:textId="50FA5E96" w:rsidR="008521DB" w:rsidRPr="00BE6F3A" w:rsidRDefault="00017232" w:rsidP="008521DB">
            <w:pPr>
              <w:keepNext/>
              <w:keepLines/>
              <w:spacing w:after="0" w:line="240" w:lineRule="auto"/>
              <w:rPr>
                <w:sz w:val="20"/>
              </w:rPr>
            </w:pPr>
            <w:r w:rsidRPr="00BE6F3A">
              <w:rPr>
                <w:sz w:val="20"/>
              </w:rPr>
              <w:t>Codes from MDCD</w:t>
            </w:r>
            <w:r w:rsidR="00534069" w:rsidRPr="00BE6F3A">
              <w:rPr>
                <w:sz w:val="20"/>
              </w:rPr>
              <w:t xml:space="preserve">: </w:t>
            </w:r>
          </w:p>
          <w:p w14:paraId="107FF70B" w14:textId="77777777" w:rsidR="00534069" w:rsidRPr="00BE6F3A" w:rsidRDefault="00534069" w:rsidP="008521DB">
            <w:pPr>
              <w:keepNext/>
              <w:keepLines/>
              <w:spacing w:after="0" w:line="240" w:lineRule="auto"/>
            </w:pPr>
            <w:r w:rsidRPr="00BE6F3A">
              <w:t xml:space="preserve">1: White </w:t>
            </w:r>
          </w:p>
          <w:p w14:paraId="5C222272" w14:textId="77777777" w:rsidR="00534069" w:rsidRPr="00BE6F3A" w:rsidRDefault="00534069" w:rsidP="008521DB">
            <w:pPr>
              <w:keepNext/>
              <w:keepLines/>
              <w:spacing w:after="0" w:line="240" w:lineRule="auto"/>
            </w:pPr>
            <w:r w:rsidRPr="00BE6F3A">
              <w:t xml:space="preserve">2: Black </w:t>
            </w:r>
          </w:p>
          <w:p w14:paraId="4B37C2AB" w14:textId="77777777" w:rsidR="00534069" w:rsidRPr="00BE6F3A" w:rsidRDefault="00534069" w:rsidP="008521DB">
            <w:pPr>
              <w:keepNext/>
              <w:keepLines/>
              <w:spacing w:after="0" w:line="240" w:lineRule="auto"/>
            </w:pPr>
            <w:r w:rsidRPr="00BE6F3A">
              <w:t xml:space="preserve">4: Hispanic </w:t>
            </w:r>
          </w:p>
          <w:p w14:paraId="38FA2400" w14:textId="3533F05D" w:rsidR="00534069" w:rsidRPr="00BE6F3A" w:rsidRDefault="00534069" w:rsidP="008521DB">
            <w:pPr>
              <w:keepNext/>
              <w:keepLines/>
              <w:spacing w:after="0" w:line="240" w:lineRule="auto"/>
              <w:rPr>
                <w:sz w:val="20"/>
              </w:rPr>
            </w:pPr>
            <w:r w:rsidRPr="00BE6F3A">
              <w:t>9: Other</w:t>
            </w:r>
          </w:p>
        </w:tc>
      </w:tr>
      <w:tr w:rsidR="008521DB" w:rsidRPr="00BE6F3A" w14:paraId="44B54A9E" w14:textId="77777777" w:rsidTr="00302929">
        <w:trPr>
          <w:cantSplit/>
        </w:trPr>
        <w:tc>
          <w:tcPr>
            <w:tcW w:w="2979" w:type="dxa"/>
          </w:tcPr>
          <w:p w14:paraId="1CB77AE4" w14:textId="1B9F259C" w:rsidR="008521DB" w:rsidRPr="00BE6F3A" w:rsidRDefault="008521DB" w:rsidP="008521DB">
            <w:pPr>
              <w:keepNext/>
              <w:keepLines/>
              <w:spacing w:after="0" w:line="240" w:lineRule="auto"/>
              <w:rPr>
                <w:sz w:val="20"/>
              </w:rPr>
            </w:pPr>
            <w:r w:rsidRPr="00BE6F3A">
              <w:rPr>
                <w:sz w:val="20"/>
              </w:rPr>
              <w:t>ETHNICITY_CONCEPT_ID</w:t>
            </w:r>
          </w:p>
        </w:tc>
        <w:tc>
          <w:tcPr>
            <w:tcW w:w="2319" w:type="dxa"/>
            <w:gridSpan w:val="2"/>
          </w:tcPr>
          <w:p w14:paraId="7596EB51" w14:textId="77777777" w:rsidR="00BE58EC" w:rsidRPr="00BE6F3A" w:rsidRDefault="00BE58EC" w:rsidP="00BE58EC">
            <w:pPr>
              <w:keepNext/>
              <w:keepLines/>
              <w:spacing w:after="0" w:line="240" w:lineRule="auto"/>
              <w:rPr>
                <w:b/>
                <w:sz w:val="20"/>
              </w:rPr>
            </w:pPr>
            <w:r w:rsidRPr="00BE6F3A">
              <w:rPr>
                <w:b/>
                <w:sz w:val="20"/>
              </w:rPr>
              <w:t xml:space="preserve">ENROLLMENT_DETAIL: </w:t>
            </w:r>
          </w:p>
          <w:p w14:paraId="45F24116" w14:textId="337C74BA" w:rsidR="008521DB" w:rsidRPr="00BE6F3A" w:rsidRDefault="00BE58EC" w:rsidP="008521DB">
            <w:pPr>
              <w:keepNext/>
              <w:keepLines/>
              <w:spacing w:after="0" w:line="240" w:lineRule="auto"/>
              <w:rPr>
                <w:i/>
                <w:sz w:val="20"/>
              </w:rPr>
            </w:pPr>
            <w:r w:rsidRPr="00BE6F3A">
              <w:rPr>
                <w:sz w:val="20"/>
              </w:rPr>
              <w:t>STDRACE</w:t>
            </w:r>
          </w:p>
        </w:tc>
        <w:tc>
          <w:tcPr>
            <w:tcW w:w="1763" w:type="dxa"/>
          </w:tcPr>
          <w:p w14:paraId="41E0B2F6" w14:textId="77777777" w:rsidR="00C67881" w:rsidRPr="00BE6F3A" w:rsidRDefault="00C67881" w:rsidP="00C67881">
            <w:pPr>
              <w:keepNext/>
              <w:keepLines/>
              <w:spacing w:after="0" w:line="240" w:lineRule="auto"/>
              <w:rPr>
                <w:rFonts w:ascii="Courier New" w:hAnsi="Courier New" w:cs="Courier New"/>
                <w:sz w:val="16"/>
                <w:szCs w:val="16"/>
              </w:rPr>
            </w:pPr>
            <w:r w:rsidRPr="00BE6F3A">
              <w:rPr>
                <w:rFonts w:cs="Calibri"/>
                <w:sz w:val="20"/>
                <w:szCs w:val="20"/>
              </w:rPr>
              <w:t xml:space="preserve">Map values of STDRACE </w:t>
            </w:r>
            <w:proofErr w:type="gramStart"/>
            <w:r w:rsidRPr="00BE6F3A">
              <w:rPr>
                <w:rFonts w:cs="Calibri"/>
                <w:sz w:val="20"/>
                <w:szCs w:val="20"/>
              </w:rPr>
              <w:t>to  their</w:t>
            </w:r>
            <w:proofErr w:type="gramEnd"/>
            <w:r w:rsidRPr="00BE6F3A">
              <w:rPr>
                <w:rFonts w:cs="Calibri"/>
                <w:sz w:val="20"/>
                <w:szCs w:val="20"/>
              </w:rPr>
              <w:t xml:space="preserve"> associated CONCEPT_IDs:</w:t>
            </w:r>
          </w:p>
          <w:p w14:paraId="643E57D7" w14:textId="5CC931F7" w:rsidR="002D6A4B"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CASE </w:t>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r>
            <w:r w:rsidRPr="00BE6F3A">
              <w:rPr>
                <w:rFonts w:ascii="Courier New" w:hAnsi="Courier New" w:cs="Courier New"/>
                <w:color w:val="000000"/>
                <w:sz w:val="12"/>
                <w:szCs w:val="12"/>
                <w:shd w:val="clear" w:color="auto" w:fill="FFFFFF"/>
                <w:lang w:eastAsia="zh-CN"/>
              </w:rPr>
              <w:tab/>
              <w:t xml:space="preserve">    WHEN </w:t>
            </w:r>
            <w:r w:rsidR="00A06612" w:rsidRPr="00BE6F3A">
              <w:rPr>
                <w:rFonts w:ascii="Courier New" w:hAnsi="Courier New" w:cs="Courier New"/>
                <w:color w:val="000000"/>
                <w:sz w:val="12"/>
                <w:szCs w:val="12"/>
                <w:shd w:val="clear" w:color="auto" w:fill="FFFFFF"/>
                <w:lang w:eastAsia="zh-CN"/>
              </w:rPr>
              <w:t>STDRACE =</w:t>
            </w:r>
            <w:r w:rsidR="00A06612" w:rsidRPr="00BE6F3A">
              <w:rPr>
                <w:rFonts w:ascii="Courier New" w:hAnsi="Courier New" w:cs="Courier New"/>
                <w:color w:val="800080"/>
                <w:sz w:val="12"/>
                <w:szCs w:val="12"/>
                <w:shd w:val="clear" w:color="auto" w:fill="FFFFFF"/>
                <w:lang w:eastAsia="zh-CN"/>
              </w:rPr>
              <w:t>'</w:t>
            </w:r>
            <w:r w:rsidR="005D6B86" w:rsidRPr="00BE6F3A">
              <w:rPr>
                <w:rFonts w:ascii="Courier New" w:hAnsi="Courier New" w:cs="Courier New"/>
                <w:color w:val="800080"/>
                <w:sz w:val="12"/>
                <w:szCs w:val="12"/>
                <w:shd w:val="clear" w:color="auto" w:fill="FFFFFF"/>
                <w:lang w:eastAsia="zh-CN"/>
              </w:rPr>
              <w:t>4</w:t>
            </w:r>
            <w:r w:rsidR="00A06612" w:rsidRPr="00BE6F3A">
              <w:rPr>
                <w:rFonts w:ascii="Courier New" w:hAnsi="Courier New" w:cs="Courier New"/>
                <w:color w:val="800080"/>
                <w:sz w:val="12"/>
                <w:szCs w:val="12"/>
                <w:shd w:val="clear" w:color="auto" w:fill="FFFFFF"/>
                <w:lang w:eastAsia="zh-CN"/>
              </w:rPr>
              <w:t>'</w:t>
            </w:r>
            <w:r w:rsidR="00A06612" w:rsidRPr="00BE6F3A">
              <w:rPr>
                <w:rFonts w:ascii="Courier New" w:hAnsi="Courier New" w:cs="Courier New"/>
                <w:color w:val="000000"/>
                <w:sz w:val="12"/>
                <w:szCs w:val="12"/>
                <w:shd w:val="clear" w:color="auto" w:fill="FFFFFF"/>
                <w:lang w:eastAsia="zh-CN"/>
              </w:rPr>
              <w:t xml:space="preserve"> </w:t>
            </w:r>
          </w:p>
          <w:p w14:paraId="46BCB017" w14:textId="7B32AA3F" w:rsidR="00A06612" w:rsidRPr="00BE6F3A" w:rsidRDefault="002D6A4B"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     </w:t>
            </w:r>
            <w:r w:rsidR="00A06612" w:rsidRPr="00BE6F3A">
              <w:rPr>
                <w:rFonts w:ascii="Courier New" w:hAnsi="Courier New" w:cs="Courier New"/>
                <w:color w:val="000000"/>
                <w:sz w:val="12"/>
                <w:szCs w:val="12"/>
                <w:shd w:val="clear" w:color="auto" w:fill="FFFFFF"/>
                <w:lang w:eastAsia="zh-CN"/>
              </w:rPr>
              <w:t xml:space="preserve">THEN </w:t>
            </w:r>
            <w:r w:rsidR="00A06612" w:rsidRPr="00BE6F3A">
              <w:rPr>
                <w:rFonts w:ascii="Courier New" w:hAnsi="Courier New" w:cs="Courier New"/>
                <w:b/>
                <w:bCs/>
                <w:color w:val="008080"/>
                <w:sz w:val="12"/>
                <w:szCs w:val="12"/>
                <w:shd w:val="clear" w:color="auto" w:fill="FFFFFF"/>
                <w:lang w:eastAsia="zh-CN"/>
              </w:rPr>
              <w:t>38003563</w:t>
            </w:r>
            <w:r w:rsidR="00017232" w:rsidRPr="00BE6F3A">
              <w:rPr>
                <w:rFonts w:ascii="Courier New" w:hAnsi="Courier New" w:cs="Courier New"/>
                <w:b/>
                <w:bCs/>
                <w:color w:val="008080"/>
                <w:sz w:val="12"/>
                <w:szCs w:val="12"/>
                <w:shd w:val="clear" w:color="auto" w:fill="FFFFFF"/>
                <w:lang w:eastAsia="zh-CN"/>
              </w:rPr>
              <w:t xml:space="preserve"> /*Hispanic or Latino*/</w:t>
            </w:r>
          </w:p>
          <w:p w14:paraId="4FBC4C27" w14:textId="77777777" w:rsidR="00A06612" w:rsidRPr="00BE6F3A" w:rsidRDefault="00A06612" w:rsidP="00A06612">
            <w:pPr>
              <w:autoSpaceDE w:val="0"/>
              <w:autoSpaceDN w:val="0"/>
              <w:adjustRightInd w:val="0"/>
              <w:spacing w:after="0" w:line="240" w:lineRule="auto"/>
              <w:rPr>
                <w:rFonts w:ascii="Courier New" w:hAnsi="Courier New" w:cs="Courier New"/>
                <w:color w:val="000000"/>
                <w:sz w:val="12"/>
                <w:szCs w:val="12"/>
                <w:shd w:val="clear" w:color="auto" w:fill="FFFFFF"/>
                <w:lang w:eastAsia="zh-CN"/>
              </w:rPr>
            </w:pPr>
            <w:r w:rsidRPr="00BE6F3A">
              <w:rPr>
                <w:rFonts w:ascii="Courier New" w:hAnsi="Courier New" w:cs="Courier New"/>
                <w:color w:val="000000"/>
                <w:sz w:val="12"/>
                <w:szCs w:val="12"/>
                <w:shd w:val="clear" w:color="auto" w:fill="FFFFFF"/>
                <w:lang w:eastAsia="zh-CN"/>
              </w:rPr>
              <w:t xml:space="preserve">ELSE </w:t>
            </w:r>
            <w:r w:rsidRPr="00BE6F3A">
              <w:rPr>
                <w:rFonts w:ascii="Courier New" w:hAnsi="Courier New" w:cs="Courier New"/>
                <w:b/>
                <w:bCs/>
                <w:color w:val="008080"/>
                <w:sz w:val="12"/>
                <w:szCs w:val="12"/>
                <w:shd w:val="clear" w:color="auto" w:fill="FFFFFF"/>
                <w:lang w:eastAsia="zh-CN"/>
              </w:rPr>
              <w:t>38003564</w:t>
            </w:r>
          </w:p>
          <w:p w14:paraId="79B7D509" w14:textId="519A9D3F" w:rsidR="008521DB" w:rsidRPr="00BE6F3A" w:rsidRDefault="002D6A4B" w:rsidP="008521DB">
            <w:pPr>
              <w:keepNext/>
              <w:keepLines/>
              <w:spacing w:after="0" w:line="240" w:lineRule="auto"/>
              <w:rPr>
                <w:sz w:val="20"/>
              </w:rPr>
            </w:pPr>
            <w:r w:rsidRPr="00BE6F3A">
              <w:rPr>
                <w:rFonts w:ascii="Courier New" w:hAnsi="Courier New" w:cs="Courier New"/>
                <w:color w:val="000000"/>
                <w:sz w:val="12"/>
                <w:szCs w:val="12"/>
                <w:shd w:val="clear" w:color="auto" w:fill="FFFFFF"/>
                <w:lang w:eastAsia="zh-CN"/>
              </w:rPr>
              <w:t xml:space="preserve">END AS </w:t>
            </w:r>
            <w:r w:rsidR="00A06612" w:rsidRPr="00BE6F3A">
              <w:rPr>
                <w:rFonts w:ascii="Courier New" w:hAnsi="Courier New" w:cs="Courier New"/>
                <w:color w:val="000000"/>
                <w:sz w:val="12"/>
                <w:szCs w:val="12"/>
                <w:shd w:val="clear" w:color="auto" w:fill="FFFFFF"/>
                <w:lang w:eastAsia="zh-CN"/>
              </w:rPr>
              <w:t>ETHNICITY_CONCEPT_ID</w:t>
            </w:r>
          </w:p>
        </w:tc>
        <w:tc>
          <w:tcPr>
            <w:tcW w:w="2515" w:type="dxa"/>
          </w:tcPr>
          <w:p w14:paraId="1C74B7A1" w14:textId="0A720F01" w:rsidR="008521DB" w:rsidRPr="00BE6F3A" w:rsidRDefault="008521DB" w:rsidP="008521DB">
            <w:pPr>
              <w:keepNext/>
              <w:keepLines/>
              <w:spacing w:after="0" w:line="240" w:lineRule="auto"/>
              <w:rPr>
                <w:sz w:val="20"/>
              </w:rPr>
            </w:pPr>
          </w:p>
        </w:tc>
      </w:tr>
      <w:tr w:rsidR="008521DB" w:rsidRPr="00BE6F3A" w14:paraId="2C9C359D" w14:textId="77777777" w:rsidTr="00302929">
        <w:trPr>
          <w:cantSplit/>
        </w:trPr>
        <w:tc>
          <w:tcPr>
            <w:tcW w:w="2979" w:type="dxa"/>
          </w:tcPr>
          <w:p w14:paraId="79FC72E6" w14:textId="77777777" w:rsidR="008521DB" w:rsidRPr="00BE6F3A" w:rsidRDefault="008521DB" w:rsidP="008521DB">
            <w:pPr>
              <w:keepNext/>
              <w:keepLines/>
              <w:spacing w:after="0" w:line="240" w:lineRule="auto"/>
              <w:rPr>
                <w:sz w:val="20"/>
              </w:rPr>
            </w:pPr>
            <w:r w:rsidRPr="00BE6F3A">
              <w:rPr>
                <w:sz w:val="20"/>
              </w:rPr>
              <w:t>LOCATION_ID</w:t>
            </w:r>
          </w:p>
        </w:tc>
        <w:tc>
          <w:tcPr>
            <w:tcW w:w="2319" w:type="dxa"/>
            <w:gridSpan w:val="2"/>
          </w:tcPr>
          <w:p w14:paraId="3DB392BD" w14:textId="04CDEB1C" w:rsidR="005F1789" w:rsidRPr="00BE6F3A" w:rsidRDefault="00C75F0E" w:rsidP="00B124AA">
            <w:pPr>
              <w:keepNext/>
              <w:keepLines/>
              <w:spacing w:after="0" w:line="240" w:lineRule="auto"/>
              <w:rPr>
                <w:sz w:val="20"/>
              </w:rPr>
            </w:pPr>
            <w:r w:rsidRPr="00BE6F3A">
              <w:rPr>
                <w:sz w:val="20"/>
              </w:rPr>
              <w:t>-</w:t>
            </w:r>
          </w:p>
        </w:tc>
        <w:tc>
          <w:tcPr>
            <w:tcW w:w="1763" w:type="dxa"/>
          </w:tcPr>
          <w:p w14:paraId="2D113BD2" w14:textId="032AE71A" w:rsidR="008521DB" w:rsidRPr="00BE6F3A" w:rsidRDefault="00C75F0E" w:rsidP="008521DB">
            <w:pPr>
              <w:keepNext/>
              <w:keepLines/>
              <w:spacing w:after="0" w:line="240" w:lineRule="auto"/>
              <w:rPr>
                <w:sz w:val="20"/>
              </w:rPr>
            </w:pPr>
            <w:r w:rsidRPr="00BE6F3A">
              <w:rPr>
                <w:rFonts w:cs="Calibri"/>
                <w:sz w:val="20"/>
                <w:szCs w:val="20"/>
              </w:rPr>
              <w:t>NULL</w:t>
            </w:r>
          </w:p>
        </w:tc>
        <w:tc>
          <w:tcPr>
            <w:tcW w:w="2515" w:type="dxa"/>
          </w:tcPr>
          <w:p w14:paraId="0930B4FE" w14:textId="77777777" w:rsidR="008521DB" w:rsidRPr="00BE6F3A" w:rsidRDefault="008521DB" w:rsidP="008521DB">
            <w:pPr>
              <w:keepNext/>
              <w:keepLines/>
              <w:spacing w:after="0" w:line="240" w:lineRule="auto"/>
              <w:rPr>
                <w:sz w:val="20"/>
              </w:rPr>
            </w:pPr>
          </w:p>
        </w:tc>
      </w:tr>
      <w:tr w:rsidR="008521DB" w:rsidRPr="00BE6F3A" w14:paraId="6D841B72" w14:textId="77777777" w:rsidTr="00302929">
        <w:trPr>
          <w:cantSplit/>
        </w:trPr>
        <w:tc>
          <w:tcPr>
            <w:tcW w:w="2979" w:type="dxa"/>
          </w:tcPr>
          <w:p w14:paraId="7FC18A7E" w14:textId="77777777" w:rsidR="008521DB" w:rsidRPr="00BE6F3A" w:rsidRDefault="008521DB" w:rsidP="008521DB">
            <w:pPr>
              <w:keepNext/>
              <w:keepLines/>
              <w:spacing w:after="0" w:line="240" w:lineRule="auto"/>
              <w:rPr>
                <w:sz w:val="20"/>
              </w:rPr>
            </w:pPr>
            <w:r w:rsidRPr="00BE6F3A">
              <w:rPr>
                <w:sz w:val="20"/>
              </w:rPr>
              <w:t>PROVIDER_ID</w:t>
            </w:r>
          </w:p>
        </w:tc>
        <w:tc>
          <w:tcPr>
            <w:tcW w:w="2319" w:type="dxa"/>
            <w:gridSpan w:val="2"/>
          </w:tcPr>
          <w:p w14:paraId="3EEB0866"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59ADF7DC"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020AA5B7" w14:textId="77777777" w:rsidR="008521DB" w:rsidRPr="00BE6F3A" w:rsidRDefault="008521DB" w:rsidP="008521DB">
            <w:pPr>
              <w:keepNext/>
              <w:keepLines/>
              <w:spacing w:after="0" w:line="240" w:lineRule="auto"/>
              <w:rPr>
                <w:sz w:val="20"/>
              </w:rPr>
            </w:pPr>
          </w:p>
        </w:tc>
      </w:tr>
      <w:tr w:rsidR="008521DB" w:rsidRPr="00BE6F3A" w14:paraId="03E537FE" w14:textId="77777777" w:rsidTr="00302929">
        <w:trPr>
          <w:cantSplit/>
        </w:trPr>
        <w:tc>
          <w:tcPr>
            <w:tcW w:w="2979" w:type="dxa"/>
          </w:tcPr>
          <w:p w14:paraId="001DC694" w14:textId="77777777" w:rsidR="008521DB" w:rsidRPr="00BE6F3A" w:rsidRDefault="008521DB" w:rsidP="008521DB">
            <w:pPr>
              <w:keepNext/>
              <w:keepLines/>
              <w:spacing w:after="0" w:line="240" w:lineRule="auto"/>
              <w:rPr>
                <w:sz w:val="20"/>
              </w:rPr>
            </w:pPr>
            <w:r w:rsidRPr="00BE6F3A">
              <w:rPr>
                <w:sz w:val="20"/>
              </w:rPr>
              <w:t>CARE_SITE_ID</w:t>
            </w:r>
          </w:p>
        </w:tc>
        <w:tc>
          <w:tcPr>
            <w:tcW w:w="2319" w:type="dxa"/>
            <w:gridSpan w:val="2"/>
          </w:tcPr>
          <w:p w14:paraId="1157BDDC" w14:textId="77777777" w:rsidR="008521DB" w:rsidRPr="00BE6F3A" w:rsidRDefault="005F1789" w:rsidP="008521DB">
            <w:pPr>
              <w:keepNext/>
              <w:keepLines/>
              <w:spacing w:after="0" w:line="240" w:lineRule="auto"/>
              <w:rPr>
                <w:sz w:val="20"/>
              </w:rPr>
            </w:pPr>
            <w:r w:rsidRPr="00BE6F3A">
              <w:rPr>
                <w:sz w:val="20"/>
              </w:rPr>
              <w:t>-</w:t>
            </w:r>
          </w:p>
        </w:tc>
        <w:tc>
          <w:tcPr>
            <w:tcW w:w="1763" w:type="dxa"/>
          </w:tcPr>
          <w:p w14:paraId="6E1B6D33" w14:textId="77777777" w:rsidR="008521DB" w:rsidRPr="00BE6F3A" w:rsidRDefault="005F1789" w:rsidP="008521DB">
            <w:pPr>
              <w:keepNext/>
              <w:keepLines/>
              <w:spacing w:after="0" w:line="240" w:lineRule="auto"/>
              <w:rPr>
                <w:sz w:val="20"/>
              </w:rPr>
            </w:pPr>
            <w:r w:rsidRPr="00BE6F3A">
              <w:rPr>
                <w:sz w:val="20"/>
              </w:rPr>
              <w:t>NULL</w:t>
            </w:r>
          </w:p>
        </w:tc>
        <w:tc>
          <w:tcPr>
            <w:tcW w:w="2515" w:type="dxa"/>
          </w:tcPr>
          <w:p w14:paraId="2D39224A" w14:textId="77777777" w:rsidR="008521DB" w:rsidRPr="00BE6F3A" w:rsidRDefault="008521DB" w:rsidP="008521DB">
            <w:pPr>
              <w:keepNext/>
              <w:keepLines/>
              <w:spacing w:after="0" w:line="240" w:lineRule="auto"/>
              <w:rPr>
                <w:sz w:val="20"/>
              </w:rPr>
            </w:pPr>
          </w:p>
        </w:tc>
      </w:tr>
      <w:tr w:rsidR="008521DB" w:rsidRPr="00BE6F3A" w14:paraId="65C6FDB2" w14:textId="77777777" w:rsidTr="00302929">
        <w:trPr>
          <w:cantSplit/>
        </w:trPr>
        <w:tc>
          <w:tcPr>
            <w:tcW w:w="2979" w:type="dxa"/>
          </w:tcPr>
          <w:p w14:paraId="0BA1CD37" w14:textId="77777777" w:rsidR="008521DB" w:rsidRPr="00BE6F3A" w:rsidRDefault="008521DB" w:rsidP="008521DB">
            <w:pPr>
              <w:keepNext/>
              <w:keepLines/>
              <w:spacing w:after="0" w:line="240" w:lineRule="auto"/>
              <w:rPr>
                <w:sz w:val="20"/>
              </w:rPr>
            </w:pPr>
            <w:r w:rsidRPr="00BE6F3A">
              <w:rPr>
                <w:sz w:val="20"/>
              </w:rPr>
              <w:t>PERSON_SOURCE_VALUE</w:t>
            </w:r>
          </w:p>
        </w:tc>
        <w:tc>
          <w:tcPr>
            <w:tcW w:w="2319" w:type="dxa"/>
            <w:gridSpan w:val="2"/>
          </w:tcPr>
          <w:p w14:paraId="594A6476"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15FCE686" w14:textId="77777777" w:rsidR="008521DB" w:rsidRPr="00BE6F3A" w:rsidRDefault="005F1789" w:rsidP="008521DB">
            <w:pPr>
              <w:keepNext/>
              <w:keepLines/>
              <w:spacing w:after="0" w:line="240" w:lineRule="auto"/>
              <w:rPr>
                <w:sz w:val="20"/>
              </w:rPr>
            </w:pPr>
            <w:r w:rsidRPr="00BE6F3A">
              <w:rPr>
                <w:sz w:val="20"/>
              </w:rPr>
              <w:t>ENROLID</w:t>
            </w:r>
          </w:p>
        </w:tc>
        <w:tc>
          <w:tcPr>
            <w:tcW w:w="1763" w:type="dxa"/>
          </w:tcPr>
          <w:p w14:paraId="22246C7C" w14:textId="77777777" w:rsidR="008521DB" w:rsidRPr="00BE6F3A" w:rsidRDefault="008521DB" w:rsidP="008521DB">
            <w:pPr>
              <w:keepNext/>
              <w:keepLines/>
              <w:spacing w:after="0" w:line="240" w:lineRule="auto"/>
              <w:rPr>
                <w:sz w:val="20"/>
              </w:rPr>
            </w:pPr>
          </w:p>
        </w:tc>
        <w:tc>
          <w:tcPr>
            <w:tcW w:w="2515" w:type="dxa"/>
          </w:tcPr>
          <w:p w14:paraId="6A62A7A9" w14:textId="77777777" w:rsidR="008521DB" w:rsidRPr="00BE6F3A" w:rsidRDefault="008521DB" w:rsidP="008521DB">
            <w:pPr>
              <w:keepNext/>
              <w:keepLines/>
              <w:spacing w:after="0" w:line="240" w:lineRule="auto"/>
              <w:rPr>
                <w:sz w:val="20"/>
              </w:rPr>
            </w:pPr>
          </w:p>
        </w:tc>
      </w:tr>
      <w:tr w:rsidR="009F2FA1" w:rsidRPr="00BE6F3A" w14:paraId="39C0E1C6" w14:textId="77777777" w:rsidTr="00302929">
        <w:trPr>
          <w:cantSplit/>
        </w:trPr>
        <w:tc>
          <w:tcPr>
            <w:tcW w:w="2979" w:type="dxa"/>
          </w:tcPr>
          <w:p w14:paraId="1DFF86CF" w14:textId="77777777" w:rsidR="009F2FA1" w:rsidRPr="00BE6F3A" w:rsidRDefault="009F2FA1" w:rsidP="008521DB">
            <w:pPr>
              <w:keepNext/>
              <w:keepLines/>
              <w:spacing w:after="0" w:line="240" w:lineRule="auto"/>
              <w:rPr>
                <w:sz w:val="20"/>
              </w:rPr>
            </w:pPr>
            <w:r w:rsidRPr="00BE6F3A">
              <w:rPr>
                <w:sz w:val="20"/>
              </w:rPr>
              <w:t>GENDER_SOURCE_CONCEPT_ID</w:t>
            </w:r>
          </w:p>
        </w:tc>
        <w:tc>
          <w:tcPr>
            <w:tcW w:w="2319" w:type="dxa"/>
            <w:gridSpan w:val="2"/>
          </w:tcPr>
          <w:p w14:paraId="6EE37150" w14:textId="77777777" w:rsidR="009F2FA1" w:rsidRPr="00BE6F3A" w:rsidRDefault="009F2FA1" w:rsidP="00A00DD1">
            <w:pPr>
              <w:keepNext/>
              <w:keepLines/>
              <w:spacing w:after="0" w:line="240" w:lineRule="auto"/>
              <w:rPr>
                <w:b/>
                <w:sz w:val="20"/>
              </w:rPr>
            </w:pPr>
          </w:p>
        </w:tc>
        <w:tc>
          <w:tcPr>
            <w:tcW w:w="1763" w:type="dxa"/>
          </w:tcPr>
          <w:p w14:paraId="267EFA28"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704FA02D" w14:textId="77777777" w:rsidR="009F2FA1" w:rsidRPr="00BE6F3A" w:rsidRDefault="009F2FA1" w:rsidP="008521DB">
            <w:pPr>
              <w:keepNext/>
              <w:keepLines/>
              <w:spacing w:after="0" w:line="240" w:lineRule="auto"/>
              <w:rPr>
                <w:sz w:val="20"/>
              </w:rPr>
            </w:pPr>
          </w:p>
        </w:tc>
      </w:tr>
      <w:tr w:rsidR="008521DB" w:rsidRPr="00BE6F3A" w14:paraId="2C389AA9" w14:textId="77777777" w:rsidTr="00302929">
        <w:trPr>
          <w:cantSplit/>
        </w:trPr>
        <w:tc>
          <w:tcPr>
            <w:tcW w:w="2979" w:type="dxa"/>
          </w:tcPr>
          <w:p w14:paraId="37A23356" w14:textId="77777777" w:rsidR="008521DB" w:rsidRPr="00BE6F3A" w:rsidRDefault="008521DB" w:rsidP="008521DB">
            <w:pPr>
              <w:keepNext/>
              <w:keepLines/>
              <w:spacing w:after="0" w:line="240" w:lineRule="auto"/>
              <w:rPr>
                <w:sz w:val="20"/>
              </w:rPr>
            </w:pPr>
            <w:r w:rsidRPr="00BE6F3A">
              <w:rPr>
                <w:sz w:val="20"/>
              </w:rPr>
              <w:t>GENDER_SOURCE_VALUE</w:t>
            </w:r>
          </w:p>
        </w:tc>
        <w:tc>
          <w:tcPr>
            <w:tcW w:w="2319" w:type="dxa"/>
            <w:gridSpan w:val="2"/>
          </w:tcPr>
          <w:p w14:paraId="64982BE1" w14:textId="77777777" w:rsidR="00A00DD1" w:rsidRPr="00BE6F3A" w:rsidRDefault="00DE3D2A" w:rsidP="00A00DD1">
            <w:pPr>
              <w:keepNext/>
              <w:keepLines/>
              <w:spacing w:after="0" w:line="240" w:lineRule="auto"/>
              <w:rPr>
                <w:b/>
                <w:sz w:val="20"/>
              </w:rPr>
            </w:pPr>
            <w:r w:rsidRPr="00BE6F3A">
              <w:rPr>
                <w:b/>
                <w:sz w:val="20"/>
              </w:rPr>
              <w:t>ENROLLMENT_DETAIL:</w:t>
            </w:r>
            <w:r w:rsidR="00A00DD1" w:rsidRPr="00BE6F3A">
              <w:rPr>
                <w:b/>
                <w:sz w:val="20"/>
              </w:rPr>
              <w:t xml:space="preserve"> </w:t>
            </w:r>
          </w:p>
          <w:p w14:paraId="3CD83513" w14:textId="77777777" w:rsidR="008521DB" w:rsidRPr="00BE6F3A" w:rsidRDefault="005F1789" w:rsidP="008521DB">
            <w:pPr>
              <w:keepNext/>
              <w:keepLines/>
              <w:spacing w:after="0" w:line="240" w:lineRule="auto"/>
              <w:rPr>
                <w:sz w:val="20"/>
              </w:rPr>
            </w:pPr>
            <w:r w:rsidRPr="00BE6F3A">
              <w:rPr>
                <w:sz w:val="20"/>
              </w:rPr>
              <w:t>SEX</w:t>
            </w:r>
          </w:p>
        </w:tc>
        <w:tc>
          <w:tcPr>
            <w:tcW w:w="1763" w:type="dxa"/>
          </w:tcPr>
          <w:p w14:paraId="4D78E7AD" w14:textId="77777777" w:rsidR="008521DB" w:rsidRPr="00BE6F3A" w:rsidRDefault="008521DB" w:rsidP="008521DB">
            <w:pPr>
              <w:keepNext/>
              <w:keepLines/>
              <w:spacing w:after="0" w:line="240" w:lineRule="auto"/>
              <w:rPr>
                <w:sz w:val="20"/>
              </w:rPr>
            </w:pPr>
          </w:p>
        </w:tc>
        <w:tc>
          <w:tcPr>
            <w:tcW w:w="2515" w:type="dxa"/>
          </w:tcPr>
          <w:p w14:paraId="325CC685" w14:textId="77777777" w:rsidR="008521DB" w:rsidRPr="00BE6F3A" w:rsidRDefault="008521DB" w:rsidP="008521DB">
            <w:pPr>
              <w:keepNext/>
              <w:keepLines/>
              <w:spacing w:after="0" w:line="240" w:lineRule="auto"/>
              <w:rPr>
                <w:sz w:val="20"/>
              </w:rPr>
            </w:pPr>
          </w:p>
        </w:tc>
      </w:tr>
      <w:tr w:rsidR="009F2FA1" w:rsidRPr="00BE6F3A" w14:paraId="20380D60" w14:textId="77777777" w:rsidTr="00302929">
        <w:trPr>
          <w:cantSplit/>
        </w:trPr>
        <w:tc>
          <w:tcPr>
            <w:tcW w:w="2979" w:type="dxa"/>
          </w:tcPr>
          <w:p w14:paraId="1291FDAB" w14:textId="77777777" w:rsidR="009F2FA1" w:rsidRPr="00BE6F3A" w:rsidRDefault="009F2FA1" w:rsidP="008521DB">
            <w:pPr>
              <w:keepNext/>
              <w:keepLines/>
              <w:spacing w:after="0" w:line="240" w:lineRule="auto"/>
              <w:rPr>
                <w:sz w:val="20"/>
              </w:rPr>
            </w:pPr>
            <w:r w:rsidRPr="00BE6F3A">
              <w:rPr>
                <w:sz w:val="20"/>
              </w:rPr>
              <w:t>RACE_SOURCE_CONCEPT_ID</w:t>
            </w:r>
          </w:p>
        </w:tc>
        <w:tc>
          <w:tcPr>
            <w:tcW w:w="2319" w:type="dxa"/>
            <w:gridSpan w:val="2"/>
          </w:tcPr>
          <w:p w14:paraId="05BD4C69" w14:textId="77777777" w:rsidR="009F2FA1" w:rsidRPr="00BE6F3A" w:rsidRDefault="009F2FA1" w:rsidP="00A00DD1">
            <w:pPr>
              <w:keepNext/>
              <w:keepLines/>
              <w:spacing w:after="0" w:line="240" w:lineRule="auto"/>
              <w:rPr>
                <w:b/>
                <w:sz w:val="20"/>
              </w:rPr>
            </w:pPr>
          </w:p>
        </w:tc>
        <w:tc>
          <w:tcPr>
            <w:tcW w:w="1763" w:type="dxa"/>
          </w:tcPr>
          <w:p w14:paraId="4A290FF7"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4565CEF" w14:textId="77777777" w:rsidR="009F2FA1" w:rsidRPr="00BE6F3A" w:rsidRDefault="009F2FA1" w:rsidP="008521DB">
            <w:pPr>
              <w:keepNext/>
              <w:keepLines/>
              <w:spacing w:after="0" w:line="240" w:lineRule="auto"/>
              <w:rPr>
                <w:sz w:val="20"/>
              </w:rPr>
            </w:pPr>
          </w:p>
        </w:tc>
      </w:tr>
      <w:tr w:rsidR="008521DB" w:rsidRPr="00BE6F3A" w14:paraId="61F15FFD" w14:textId="77777777" w:rsidTr="00302929">
        <w:trPr>
          <w:cantSplit/>
          <w:trHeight w:val="57"/>
        </w:trPr>
        <w:tc>
          <w:tcPr>
            <w:tcW w:w="2979" w:type="dxa"/>
          </w:tcPr>
          <w:p w14:paraId="2165D978" w14:textId="77777777" w:rsidR="008521DB" w:rsidRPr="00BE6F3A" w:rsidRDefault="008521DB" w:rsidP="008521DB">
            <w:pPr>
              <w:keepNext/>
              <w:keepLines/>
              <w:spacing w:after="0" w:line="240" w:lineRule="auto"/>
              <w:rPr>
                <w:sz w:val="20"/>
              </w:rPr>
            </w:pPr>
            <w:r w:rsidRPr="00BE6F3A">
              <w:rPr>
                <w:sz w:val="20"/>
              </w:rPr>
              <w:t>RACE_SOURCE_VALUE</w:t>
            </w:r>
          </w:p>
        </w:tc>
        <w:tc>
          <w:tcPr>
            <w:tcW w:w="2285" w:type="dxa"/>
          </w:tcPr>
          <w:p w14:paraId="43E6125E"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5B548FE8" w14:textId="33F46D9C" w:rsidR="008521DB" w:rsidRPr="00BE6F3A" w:rsidRDefault="00C75F0E" w:rsidP="008521DB">
            <w:pPr>
              <w:keepNext/>
              <w:keepLines/>
              <w:spacing w:after="0" w:line="240" w:lineRule="auto"/>
              <w:rPr>
                <w:sz w:val="20"/>
              </w:rPr>
            </w:pPr>
            <w:r w:rsidRPr="00BE6F3A">
              <w:rPr>
                <w:sz w:val="20"/>
              </w:rPr>
              <w:t>STDRACE</w:t>
            </w:r>
          </w:p>
        </w:tc>
        <w:tc>
          <w:tcPr>
            <w:tcW w:w="1797" w:type="dxa"/>
            <w:gridSpan w:val="2"/>
          </w:tcPr>
          <w:p w14:paraId="5621A3C7" w14:textId="419B591A" w:rsidR="008521DB" w:rsidRPr="00BE6F3A" w:rsidRDefault="008521DB" w:rsidP="008521DB">
            <w:pPr>
              <w:keepNext/>
              <w:keepLines/>
              <w:spacing w:after="0" w:line="240" w:lineRule="auto"/>
              <w:rPr>
                <w:sz w:val="20"/>
              </w:rPr>
            </w:pPr>
          </w:p>
        </w:tc>
        <w:tc>
          <w:tcPr>
            <w:tcW w:w="2515" w:type="dxa"/>
          </w:tcPr>
          <w:p w14:paraId="6394E3BB" w14:textId="77777777" w:rsidR="008521DB" w:rsidRPr="00BE6F3A" w:rsidRDefault="008521DB" w:rsidP="008521DB">
            <w:pPr>
              <w:keepNext/>
              <w:keepLines/>
              <w:spacing w:after="0" w:line="240" w:lineRule="auto"/>
              <w:rPr>
                <w:sz w:val="20"/>
              </w:rPr>
            </w:pPr>
          </w:p>
        </w:tc>
      </w:tr>
      <w:tr w:rsidR="009F2FA1" w:rsidRPr="00BE6F3A" w14:paraId="4F38E34D" w14:textId="77777777" w:rsidTr="00302929">
        <w:trPr>
          <w:cantSplit/>
          <w:trHeight w:val="57"/>
        </w:trPr>
        <w:tc>
          <w:tcPr>
            <w:tcW w:w="2979" w:type="dxa"/>
          </w:tcPr>
          <w:p w14:paraId="03FC4BB3" w14:textId="77777777" w:rsidR="009F2FA1" w:rsidRPr="00BE6F3A" w:rsidRDefault="009F2FA1" w:rsidP="008521DB">
            <w:pPr>
              <w:keepNext/>
              <w:keepLines/>
              <w:spacing w:after="0" w:line="240" w:lineRule="auto"/>
              <w:rPr>
                <w:sz w:val="20"/>
              </w:rPr>
            </w:pPr>
            <w:r w:rsidRPr="00BE6F3A">
              <w:rPr>
                <w:sz w:val="20"/>
              </w:rPr>
              <w:t>ETHNICITY_SOURCE_CONCEPT_ID</w:t>
            </w:r>
          </w:p>
        </w:tc>
        <w:tc>
          <w:tcPr>
            <w:tcW w:w="2319" w:type="dxa"/>
            <w:gridSpan w:val="2"/>
          </w:tcPr>
          <w:p w14:paraId="00F0BCE4" w14:textId="77777777" w:rsidR="009F2FA1" w:rsidRPr="00BE6F3A" w:rsidRDefault="009F2FA1" w:rsidP="008521DB">
            <w:pPr>
              <w:keepNext/>
              <w:keepLines/>
              <w:spacing w:after="0" w:line="240" w:lineRule="auto"/>
              <w:rPr>
                <w:sz w:val="20"/>
              </w:rPr>
            </w:pPr>
          </w:p>
        </w:tc>
        <w:tc>
          <w:tcPr>
            <w:tcW w:w="1763" w:type="dxa"/>
          </w:tcPr>
          <w:p w14:paraId="2E8B2669" w14:textId="77777777" w:rsidR="009F2FA1" w:rsidRPr="00BE6F3A" w:rsidRDefault="009F2FA1" w:rsidP="008521DB">
            <w:pPr>
              <w:keepNext/>
              <w:keepLines/>
              <w:spacing w:after="0" w:line="240" w:lineRule="auto"/>
              <w:rPr>
                <w:sz w:val="20"/>
              </w:rPr>
            </w:pPr>
            <w:r w:rsidRPr="00BE6F3A">
              <w:rPr>
                <w:sz w:val="20"/>
              </w:rPr>
              <w:t>0</w:t>
            </w:r>
          </w:p>
        </w:tc>
        <w:tc>
          <w:tcPr>
            <w:tcW w:w="2515" w:type="dxa"/>
          </w:tcPr>
          <w:p w14:paraId="2B4D4ABC" w14:textId="77777777" w:rsidR="009F2FA1" w:rsidRPr="00BE6F3A" w:rsidRDefault="009F2FA1" w:rsidP="008521DB">
            <w:pPr>
              <w:keepNext/>
              <w:keepLines/>
              <w:spacing w:after="0" w:line="240" w:lineRule="auto"/>
              <w:rPr>
                <w:sz w:val="20"/>
              </w:rPr>
            </w:pPr>
          </w:p>
        </w:tc>
      </w:tr>
      <w:tr w:rsidR="008521DB" w:rsidRPr="00BE6F3A" w14:paraId="2E30DE0B" w14:textId="77777777" w:rsidTr="00302929">
        <w:trPr>
          <w:cantSplit/>
        </w:trPr>
        <w:tc>
          <w:tcPr>
            <w:tcW w:w="2979" w:type="dxa"/>
          </w:tcPr>
          <w:p w14:paraId="5474F0BA" w14:textId="77777777" w:rsidR="008521DB" w:rsidRPr="00BE6F3A" w:rsidRDefault="008521DB" w:rsidP="008521DB">
            <w:pPr>
              <w:keepNext/>
              <w:keepLines/>
              <w:spacing w:after="0" w:line="240" w:lineRule="auto"/>
              <w:rPr>
                <w:sz w:val="20"/>
              </w:rPr>
            </w:pPr>
            <w:r w:rsidRPr="00BE6F3A">
              <w:rPr>
                <w:sz w:val="20"/>
              </w:rPr>
              <w:t>ETHNICITY_SOURCE_VALUE</w:t>
            </w:r>
          </w:p>
        </w:tc>
        <w:tc>
          <w:tcPr>
            <w:tcW w:w="2319" w:type="dxa"/>
            <w:gridSpan w:val="2"/>
          </w:tcPr>
          <w:p w14:paraId="09FF6C22" w14:textId="77777777" w:rsidR="00C75F0E" w:rsidRPr="00BE6F3A" w:rsidRDefault="00C75F0E" w:rsidP="006F366C">
            <w:pPr>
              <w:keepNext/>
              <w:keepLines/>
              <w:spacing w:after="0" w:line="240" w:lineRule="auto"/>
              <w:rPr>
                <w:b/>
                <w:sz w:val="20"/>
              </w:rPr>
            </w:pPr>
            <w:r w:rsidRPr="00BE6F3A">
              <w:rPr>
                <w:b/>
                <w:sz w:val="20"/>
              </w:rPr>
              <w:t xml:space="preserve">ENROLLMENT_DETAIL: </w:t>
            </w:r>
          </w:p>
          <w:p w14:paraId="2543F972" w14:textId="4849236C" w:rsidR="008521DB" w:rsidRPr="00BE6F3A" w:rsidRDefault="00C75F0E" w:rsidP="008521DB">
            <w:pPr>
              <w:keepNext/>
              <w:keepLines/>
              <w:spacing w:after="0" w:line="240" w:lineRule="auto"/>
              <w:rPr>
                <w:sz w:val="20"/>
              </w:rPr>
            </w:pPr>
            <w:r w:rsidRPr="00BE6F3A">
              <w:rPr>
                <w:sz w:val="20"/>
              </w:rPr>
              <w:t>STDRACE</w:t>
            </w:r>
          </w:p>
        </w:tc>
        <w:tc>
          <w:tcPr>
            <w:tcW w:w="1763" w:type="dxa"/>
          </w:tcPr>
          <w:p w14:paraId="3BC55724" w14:textId="5E2581DF" w:rsidR="008521DB" w:rsidRPr="00BE6F3A" w:rsidRDefault="008521DB" w:rsidP="008521DB">
            <w:pPr>
              <w:keepNext/>
              <w:keepLines/>
              <w:spacing w:after="0" w:line="240" w:lineRule="auto"/>
              <w:rPr>
                <w:sz w:val="20"/>
              </w:rPr>
            </w:pPr>
          </w:p>
        </w:tc>
        <w:tc>
          <w:tcPr>
            <w:tcW w:w="2515" w:type="dxa"/>
          </w:tcPr>
          <w:p w14:paraId="1CACD9EB" w14:textId="77777777" w:rsidR="008521DB" w:rsidRPr="00BE6F3A" w:rsidRDefault="008521DB" w:rsidP="008521DB">
            <w:pPr>
              <w:keepNext/>
              <w:keepLines/>
              <w:spacing w:after="0" w:line="240" w:lineRule="auto"/>
              <w:rPr>
                <w:sz w:val="20"/>
              </w:rPr>
            </w:pPr>
          </w:p>
        </w:tc>
      </w:tr>
    </w:tbl>
    <w:p w14:paraId="23C32563" w14:textId="77777777" w:rsidR="00C640B8" w:rsidRPr="00BE6F3A" w:rsidRDefault="00C640B8" w:rsidP="008521DB">
      <w:pPr>
        <w:keepNext/>
        <w:keepLines/>
        <w:spacing w:after="0"/>
      </w:pPr>
    </w:p>
    <w:p w14:paraId="107E1531" w14:textId="77777777" w:rsidR="008521DB" w:rsidRPr="00BE6F3A" w:rsidRDefault="00C640B8" w:rsidP="00C640B8">
      <w:pPr>
        <w:keepNext/>
        <w:keepLines/>
        <w:spacing w:after="0" w:line="240" w:lineRule="auto"/>
        <w:rPr>
          <w:sz w:val="2"/>
        </w:rPr>
      </w:pPr>
      <w:r w:rsidRPr="00BE6F3A">
        <w:br w:type="page"/>
      </w:r>
    </w:p>
    <w:p w14:paraId="4FFFC48D" w14:textId="77777777" w:rsidR="004166C0" w:rsidRPr="00BE6F3A" w:rsidRDefault="004166C0" w:rsidP="00C640B8">
      <w:pPr>
        <w:pStyle w:val="Heading2"/>
        <w:spacing w:before="0"/>
      </w:pPr>
      <w:bookmarkStart w:id="20" w:name="_Toc368404504"/>
      <w:bookmarkStart w:id="21" w:name="_Toc475696906"/>
      <w:r w:rsidRPr="00BE6F3A">
        <w:lastRenderedPageBreak/>
        <w:t>Table Name:  OBSERVATION_PERIOD</w:t>
      </w:r>
      <w:bookmarkEnd w:id="20"/>
      <w:bookmarkEnd w:id="21"/>
    </w:p>
    <w:p w14:paraId="22244791" w14:textId="35B0BC35" w:rsidR="004166C0" w:rsidRPr="00BE6F3A" w:rsidRDefault="00A27805" w:rsidP="004166C0">
      <w:pPr>
        <w:keepNext/>
        <w:keepLines/>
      </w:pPr>
      <w:r w:rsidRPr="00BE6F3A">
        <w:t>MDCD</w:t>
      </w:r>
      <w:r w:rsidR="009F0994" w:rsidRPr="00BE6F3A">
        <w:t xml:space="preserve"> ENROLLMENT_DETAIL table includes records that indicate a person’s enrollment for each month for the period covered by the claims data.</w:t>
      </w:r>
    </w:p>
    <w:p w14:paraId="64DA4031" w14:textId="77777777" w:rsidR="009F0994" w:rsidRPr="00BE6F3A" w:rsidRDefault="009F0994" w:rsidP="009F0994">
      <w:pPr>
        <w:keepNext/>
        <w:keepLines/>
        <w:spacing w:after="0"/>
      </w:pPr>
      <w:r w:rsidRPr="00BE6F3A">
        <w:t>Enrollment entries are consolidated by combining records that indicate continuous enrollment over a period.  Consolidation is done through the following steps:</w:t>
      </w:r>
    </w:p>
    <w:p w14:paraId="23DD92AF" w14:textId="77777777" w:rsidR="009F0994" w:rsidRPr="00BE6F3A" w:rsidRDefault="009F0994" w:rsidP="00D14A4D">
      <w:pPr>
        <w:keepNext/>
        <w:keepLines/>
        <w:numPr>
          <w:ilvl w:val="0"/>
          <w:numId w:val="3"/>
        </w:numPr>
        <w:spacing w:after="0"/>
      </w:pPr>
      <w:r w:rsidRPr="00BE6F3A">
        <w:t>ENROLLMENT_DETAIL records for each person are sorted in ascending order by DTSTART</w:t>
      </w:r>
      <w:r w:rsidR="0051164E" w:rsidRPr="00BE6F3A">
        <w:t xml:space="preserve"> and DTEND</w:t>
      </w:r>
      <w:r w:rsidRPr="00BE6F3A">
        <w:t>.</w:t>
      </w:r>
    </w:p>
    <w:p w14:paraId="06511939" w14:textId="77777777" w:rsidR="009F0994" w:rsidRPr="00BE6F3A" w:rsidRDefault="009F0994" w:rsidP="00D14A4D">
      <w:pPr>
        <w:keepNext/>
        <w:keepLines/>
        <w:numPr>
          <w:ilvl w:val="0"/>
          <w:numId w:val="3"/>
        </w:numPr>
      </w:pPr>
      <w:r w:rsidRPr="00BE6F3A">
        <w:t xml:space="preserve">Periods of continuous enrollment are consolidated by combining monthly records as long as the time between the end of one enrollment period and the start of the next is </w:t>
      </w:r>
      <w:r w:rsidR="00F80E2C" w:rsidRPr="00BE6F3A">
        <w:t>32</w:t>
      </w:r>
      <w:r w:rsidRPr="00BE6F3A">
        <w:t xml:space="preserve"> days or less (&lt;=</w:t>
      </w:r>
      <w:r w:rsidR="00F80E2C" w:rsidRPr="00BE6F3A">
        <w:t>32</w:t>
      </w:r>
      <w:r w:rsidRPr="00BE6F3A">
        <w:t>).</w:t>
      </w:r>
    </w:p>
    <w:p w14:paraId="3C002ACB" w14:textId="0C4834B4" w:rsidR="00D629BC" w:rsidRPr="00BE6F3A" w:rsidRDefault="00D629BC" w:rsidP="00D14A4D">
      <w:pPr>
        <w:keepNext/>
        <w:keepLines/>
        <w:numPr>
          <w:ilvl w:val="0"/>
          <w:numId w:val="3"/>
        </w:numPr>
      </w:pPr>
      <w:r w:rsidRPr="00BE6F3A">
        <w:t>If there is a record with DTSTART &gt; DTEND then set DTEND as equal to DTSTART</w:t>
      </w:r>
    </w:p>
    <w:p w14:paraId="7041446B" w14:textId="77777777" w:rsidR="00AA4139" w:rsidRPr="00BE6F3A" w:rsidRDefault="00AA4139" w:rsidP="00AA4139">
      <w:pPr>
        <w:keepNext/>
        <w:keepLines/>
        <w:spacing w:after="0" w:line="240" w:lineRule="auto"/>
      </w:pPr>
      <w:r w:rsidRPr="00BE6F3A">
        <w:t>Key conventions:</w:t>
      </w:r>
    </w:p>
    <w:p w14:paraId="12EABD3A" w14:textId="2C72D471" w:rsidR="00AA4139" w:rsidRPr="00BE6F3A" w:rsidRDefault="00AA4139" w:rsidP="00D14A4D">
      <w:pPr>
        <w:keepNext/>
        <w:keepLines/>
        <w:numPr>
          <w:ilvl w:val="0"/>
          <w:numId w:val="3"/>
        </w:numPr>
        <w:spacing w:after="0" w:line="240" w:lineRule="auto"/>
      </w:pPr>
      <w:r w:rsidRPr="00BE6F3A">
        <w:t>Only use records where the person has prescription benefits (</w:t>
      </w:r>
      <w:r w:rsidR="000E5607" w:rsidRPr="00BE6F3A">
        <w:t xml:space="preserve">DRUGCOVG =1) or eligible for both Medicaid and Medicare coverage (MEDICARE </w:t>
      </w:r>
      <w:r w:rsidRPr="00BE6F3A">
        <w:t>=1).</w:t>
      </w:r>
    </w:p>
    <w:p w14:paraId="526A1364" w14:textId="77777777" w:rsidR="00E35550" w:rsidRPr="00BE6F3A" w:rsidRDefault="00E35550" w:rsidP="00D14A4D">
      <w:pPr>
        <w:keepNext/>
        <w:keepLines/>
        <w:numPr>
          <w:ilvl w:val="0"/>
          <w:numId w:val="3"/>
        </w:numPr>
        <w:spacing w:after="0" w:line="240" w:lineRule="auto"/>
      </w:pPr>
      <w:r w:rsidRPr="00BE6F3A">
        <w:t xml:space="preserve">The gap between observation periods needs to </w:t>
      </w:r>
      <w:r w:rsidR="00540B7E" w:rsidRPr="00BE6F3A">
        <w:t xml:space="preserve">be </w:t>
      </w:r>
      <w:r w:rsidR="00F80E2C" w:rsidRPr="00BE6F3A">
        <w:t>32</w:t>
      </w:r>
      <w:r w:rsidRPr="00BE6F3A">
        <w:t xml:space="preserve"> days or less (&lt;=</w:t>
      </w:r>
      <w:r w:rsidR="00F80E2C" w:rsidRPr="00BE6F3A">
        <w:t>32</w:t>
      </w:r>
      <w:r w:rsidRPr="00BE6F3A">
        <w:t>).</w:t>
      </w:r>
    </w:p>
    <w:p w14:paraId="4A76BB72" w14:textId="0340396A" w:rsidR="00670056" w:rsidRPr="00BE6F3A" w:rsidRDefault="00670056" w:rsidP="00D14A4D">
      <w:pPr>
        <w:pStyle w:val="ListParagraph"/>
        <w:keepNext/>
        <w:keepLines/>
        <w:numPr>
          <w:ilvl w:val="0"/>
          <w:numId w:val="3"/>
        </w:numPr>
        <w:autoSpaceDE w:val="0"/>
        <w:autoSpaceDN w:val="0"/>
        <w:adjustRightInd w:val="0"/>
        <w:spacing w:after="0" w:line="240" w:lineRule="auto"/>
      </w:pPr>
      <w:r w:rsidRPr="00BE6F3A">
        <w:t xml:space="preserve">Remove duplicate records before assigning OBSERVATION_PERIOD_ID.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236"/>
        <w:gridCol w:w="1698"/>
        <w:gridCol w:w="2162"/>
      </w:tblGrid>
      <w:tr w:rsidR="00AA4139" w:rsidRPr="00BE6F3A" w14:paraId="08794F27" w14:textId="77777777" w:rsidTr="00AA4139">
        <w:trPr>
          <w:cantSplit/>
          <w:tblHeader/>
        </w:trPr>
        <w:tc>
          <w:tcPr>
            <w:tcW w:w="9576" w:type="dxa"/>
            <w:gridSpan w:val="4"/>
            <w:shd w:val="clear" w:color="auto" w:fill="A6A6A6"/>
          </w:tcPr>
          <w:p w14:paraId="4801CF44" w14:textId="77777777" w:rsidR="00AA4139" w:rsidRPr="00BE6F3A" w:rsidRDefault="00AA4139" w:rsidP="00AA4139">
            <w:pPr>
              <w:keepNext/>
              <w:keepLines/>
              <w:spacing w:after="0" w:line="240" w:lineRule="auto"/>
              <w:rPr>
                <w:b/>
              </w:rPr>
            </w:pPr>
            <w:r w:rsidRPr="00BE6F3A">
              <w:rPr>
                <w:b/>
                <w:sz w:val="28"/>
              </w:rPr>
              <w:t xml:space="preserve">Table </w:t>
            </w:r>
            <w:r w:rsidR="000211EF" w:rsidRPr="00BE6F3A">
              <w:rPr>
                <w:b/>
                <w:sz w:val="28"/>
              </w:rPr>
              <w:t>3</w:t>
            </w:r>
            <w:r w:rsidRPr="00BE6F3A">
              <w:rPr>
                <w:b/>
                <w:sz w:val="28"/>
              </w:rPr>
              <w:t>:  OBSERVATION_PERIOD</w:t>
            </w:r>
          </w:p>
        </w:tc>
      </w:tr>
      <w:tr w:rsidR="00AA4139" w:rsidRPr="00BE6F3A" w14:paraId="54256DB3" w14:textId="77777777" w:rsidTr="009F0994">
        <w:trPr>
          <w:cantSplit/>
          <w:tblHeader/>
        </w:trPr>
        <w:tc>
          <w:tcPr>
            <w:tcW w:w="3254" w:type="dxa"/>
            <w:shd w:val="clear" w:color="auto" w:fill="D9D9D9"/>
          </w:tcPr>
          <w:p w14:paraId="30DE50C7" w14:textId="77777777" w:rsidR="00AA4139" w:rsidRPr="00BE6F3A" w:rsidRDefault="00AA4139" w:rsidP="00AA4139">
            <w:pPr>
              <w:keepNext/>
              <w:keepLines/>
              <w:spacing w:after="0" w:line="240" w:lineRule="auto"/>
              <w:rPr>
                <w:b/>
              </w:rPr>
            </w:pPr>
            <w:r w:rsidRPr="00BE6F3A">
              <w:rPr>
                <w:b/>
              </w:rPr>
              <w:t>Destination Field</w:t>
            </w:r>
          </w:p>
        </w:tc>
        <w:tc>
          <w:tcPr>
            <w:tcW w:w="2254" w:type="dxa"/>
            <w:shd w:val="clear" w:color="auto" w:fill="D9D9D9"/>
          </w:tcPr>
          <w:p w14:paraId="5BCDB251" w14:textId="77777777" w:rsidR="00AA4139" w:rsidRPr="00BE6F3A" w:rsidRDefault="00AA4139" w:rsidP="00AA4139">
            <w:pPr>
              <w:keepNext/>
              <w:keepLines/>
              <w:spacing w:after="0" w:line="240" w:lineRule="auto"/>
              <w:rPr>
                <w:b/>
              </w:rPr>
            </w:pPr>
            <w:r w:rsidRPr="00BE6F3A">
              <w:rPr>
                <w:b/>
              </w:rPr>
              <w:t>Source Field</w:t>
            </w:r>
          </w:p>
        </w:tc>
        <w:tc>
          <w:tcPr>
            <w:tcW w:w="1772" w:type="dxa"/>
            <w:shd w:val="clear" w:color="auto" w:fill="D9D9D9"/>
          </w:tcPr>
          <w:p w14:paraId="7D3EA6F6" w14:textId="77777777" w:rsidR="00AA4139" w:rsidRPr="00BE6F3A" w:rsidRDefault="00AA4139" w:rsidP="00AA4139">
            <w:pPr>
              <w:keepNext/>
              <w:keepLines/>
              <w:spacing w:after="0" w:line="240" w:lineRule="auto"/>
              <w:rPr>
                <w:b/>
              </w:rPr>
            </w:pPr>
            <w:r w:rsidRPr="00BE6F3A">
              <w:rPr>
                <w:b/>
              </w:rPr>
              <w:t>Applied Rule</w:t>
            </w:r>
          </w:p>
        </w:tc>
        <w:tc>
          <w:tcPr>
            <w:tcW w:w="2296" w:type="dxa"/>
            <w:shd w:val="clear" w:color="auto" w:fill="D9D9D9"/>
          </w:tcPr>
          <w:p w14:paraId="67982DE4" w14:textId="77777777" w:rsidR="00AA4139" w:rsidRPr="00BE6F3A" w:rsidRDefault="00AA4139" w:rsidP="00AA4139">
            <w:pPr>
              <w:keepNext/>
              <w:keepLines/>
              <w:spacing w:after="0" w:line="240" w:lineRule="auto"/>
              <w:rPr>
                <w:b/>
              </w:rPr>
            </w:pPr>
            <w:r w:rsidRPr="00BE6F3A">
              <w:rPr>
                <w:b/>
              </w:rPr>
              <w:t>Comment</w:t>
            </w:r>
          </w:p>
        </w:tc>
      </w:tr>
      <w:tr w:rsidR="00AA4139" w:rsidRPr="00BE6F3A" w14:paraId="4F732E4A" w14:textId="77777777" w:rsidTr="009F0994">
        <w:trPr>
          <w:cantSplit/>
        </w:trPr>
        <w:tc>
          <w:tcPr>
            <w:tcW w:w="3254" w:type="dxa"/>
          </w:tcPr>
          <w:p w14:paraId="3AEE5F1E" w14:textId="77777777" w:rsidR="00AA4139" w:rsidRPr="00BE6F3A" w:rsidRDefault="00AA4139" w:rsidP="00AA4139">
            <w:pPr>
              <w:keepNext/>
              <w:keepLines/>
              <w:spacing w:after="0" w:line="240" w:lineRule="auto"/>
              <w:rPr>
                <w:sz w:val="20"/>
              </w:rPr>
            </w:pPr>
            <w:r w:rsidRPr="00BE6F3A">
              <w:rPr>
                <w:sz w:val="20"/>
              </w:rPr>
              <w:t>OBSERVATION_PERIOD_ID</w:t>
            </w:r>
          </w:p>
        </w:tc>
        <w:tc>
          <w:tcPr>
            <w:tcW w:w="2254" w:type="dxa"/>
          </w:tcPr>
          <w:p w14:paraId="65C3DBBC" w14:textId="77777777" w:rsidR="00AA4139" w:rsidRPr="00BE6F3A" w:rsidRDefault="009F0994" w:rsidP="00AA4139">
            <w:pPr>
              <w:keepNext/>
              <w:keepLines/>
              <w:spacing w:after="0" w:line="240" w:lineRule="auto"/>
              <w:rPr>
                <w:sz w:val="20"/>
              </w:rPr>
            </w:pPr>
            <w:r w:rsidRPr="00BE6F3A">
              <w:rPr>
                <w:sz w:val="20"/>
              </w:rPr>
              <w:t>-</w:t>
            </w:r>
          </w:p>
        </w:tc>
        <w:tc>
          <w:tcPr>
            <w:tcW w:w="1772" w:type="dxa"/>
          </w:tcPr>
          <w:p w14:paraId="25D1B355" w14:textId="77777777" w:rsidR="00AA4139" w:rsidRPr="00BE6F3A" w:rsidRDefault="009F0994" w:rsidP="00AA4139">
            <w:pPr>
              <w:keepNext/>
              <w:keepLines/>
              <w:spacing w:after="0" w:line="240" w:lineRule="auto"/>
              <w:rPr>
                <w:sz w:val="20"/>
              </w:rPr>
            </w:pPr>
            <w:r w:rsidRPr="00BE6F3A">
              <w:rPr>
                <w:sz w:val="20"/>
              </w:rPr>
              <w:t>System generated.</w:t>
            </w:r>
          </w:p>
        </w:tc>
        <w:tc>
          <w:tcPr>
            <w:tcW w:w="2296" w:type="dxa"/>
          </w:tcPr>
          <w:p w14:paraId="78D99D44" w14:textId="77777777" w:rsidR="00AA4139" w:rsidRPr="00BE6F3A" w:rsidRDefault="00AA4139" w:rsidP="00AA4139">
            <w:pPr>
              <w:keepNext/>
              <w:keepLines/>
              <w:spacing w:after="0" w:line="240" w:lineRule="auto"/>
              <w:rPr>
                <w:sz w:val="20"/>
              </w:rPr>
            </w:pPr>
          </w:p>
        </w:tc>
      </w:tr>
      <w:tr w:rsidR="00AA4139" w:rsidRPr="00BE6F3A" w14:paraId="7D17D7F5" w14:textId="77777777" w:rsidTr="009F0994">
        <w:trPr>
          <w:cantSplit/>
        </w:trPr>
        <w:tc>
          <w:tcPr>
            <w:tcW w:w="3254" w:type="dxa"/>
          </w:tcPr>
          <w:p w14:paraId="10C3BF00" w14:textId="77777777" w:rsidR="00AA4139" w:rsidRPr="00BE6F3A" w:rsidRDefault="00AA4139" w:rsidP="00AA4139">
            <w:pPr>
              <w:keepNext/>
              <w:keepLines/>
              <w:spacing w:after="0" w:line="240" w:lineRule="auto"/>
              <w:rPr>
                <w:sz w:val="20"/>
              </w:rPr>
            </w:pPr>
            <w:r w:rsidRPr="00BE6F3A">
              <w:rPr>
                <w:sz w:val="20"/>
              </w:rPr>
              <w:t>PERSON_ID</w:t>
            </w:r>
          </w:p>
        </w:tc>
        <w:tc>
          <w:tcPr>
            <w:tcW w:w="2254" w:type="dxa"/>
          </w:tcPr>
          <w:p w14:paraId="40832EFA"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03AE0DB5" w14:textId="77777777" w:rsidR="00AA4139" w:rsidRPr="00BE6F3A" w:rsidRDefault="009F0994" w:rsidP="009F0994">
            <w:pPr>
              <w:keepNext/>
              <w:keepLines/>
              <w:spacing w:after="0" w:line="240" w:lineRule="auto"/>
              <w:rPr>
                <w:sz w:val="20"/>
              </w:rPr>
            </w:pPr>
            <w:r w:rsidRPr="00BE6F3A">
              <w:rPr>
                <w:sz w:val="20"/>
              </w:rPr>
              <w:t>ENROLID</w:t>
            </w:r>
          </w:p>
        </w:tc>
        <w:tc>
          <w:tcPr>
            <w:tcW w:w="1772" w:type="dxa"/>
          </w:tcPr>
          <w:p w14:paraId="475086E9" w14:textId="77777777" w:rsidR="00AA4139" w:rsidRPr="00BE6F3A" w:rsidRDefault="00AA4139" w:rsidP="00AA4139">
            <w:pPr>
              <w:keepNext/>
              <w:keepLines/>
              <w:spacing w:after="0" w:line="240" w:lineRule="auto"/>
              <w:rPr>
                <w:sz w:val="20"/>
              </w:rPr>
            </w:pPr>
          </w:p>
        </w:tc>
        <w:tc>
          <w:tcPr>
            <w:tcW w:w="2296" w:type="dxa"/>
          </w:tcPr>
          <w:p w14:paraId="77546E49" w14:textId="77777777" w:rsidR="00AA4139" w:rsidRPr="00BE6F3A" w:rsidRDefault="00AA4139" w:rsidP="00AA4139">
            <w:pPr>
              <w:keepNext/>
              <w:keepLines/>
              <w:spacing w:after="0" w:line="240" w:lineRule="auto"/>
              <w:rPr>
                <w:sz w:val="20"/>
              </w:rPr>
            </w:pPr>
          </w:p>
        </w:tc>
      </w:tr>
      <w:tr w:rsidR="00AA4139" w:rsidRPr="00BE6F3A" w14:paraId="6864D940" w14:textId="77777777" w:rsidTr="009F0994">
        <w:trPr>
          <w:cantSplit/>
        </w:trPr>
        <w:tc>
          <w:tcPr>
            <w:tcW w:w="3254" w:type="dxa"/>
          </w:tcPr>
          <w:p w14:paraId="16C4D25C" w14:textId="77777777" w:rsidR="00AA4139" w:rsidRPr="00BE6F3A" w:rsidRDefault="00AA4139" w:rsidP="00AA4139">
            <w:pPr>
              <w:keepNext/>
              <w:keepLines/>
              <w:spacing w:after="0" w:line="240" w:lineRule="auto"/>
              <w:rPr>
                <w:sz w:val="20"/>
              </w:rPr>
            </w:pPr>
            <w:r w:rsidRPr="00BE6F3A">
              <w:rPr>
                <w:sz w:val="20"/>
              </w:rPr>
              <w:t>OBSERVATION_PERIOD_START_DATE</w:t>
            </w:r>
          </w:p>
        </w:tc>
        <w:tc>
          <w:tcPr>
            <w:tcW w:w="2254" w:type="dxa"/>
          </w:tcPr>
          <w:p w14:paraId="17C6CCBF"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0A96D24" w14:textId="77777777" w:rsidR="00AA4139" w:rsidRPr="00BE6F3A" w:rsidRDefault="009F0994" w:rsidP="00AA4139">
            <w:pPr>
              <w:keepNext/>
              <w:keepLines/>
              <w:spacing w:after="0" w:line="240" w:lineRule="auto"/>
              <w:rPr>
                <w:sz w:val="20"/>
              </w:rPr>
            </w:pPr>
            <w:r w:rsidRPr="00BE6F3A">
              <w:rPr>
                <w:sz w:val="20"/>
              </w:rPr>
              <w:t>DTSTART</w:t>
            </w:r>
          </w:p>
        </w:tc>
        <w:tc>
          <w:tcPr>
            <w:tcW w:w="1772" w:type="dxa"/>
          </w:tcPr>
          <w:p w14:paraId="3ECCC8EF" w14:textId="77777777" w:rsidR="00AA4139" w:rsidRPr="00BE6F3A" w:rsidRDefault="009F0994" w:rsidP="00AA4139">
            <w:pPr>
              <w:keepNext/>
              <w:keepLines/>
              <w:spacing w:after="0" w:line="240" w:lineRule="auto"/>
              <w:rPr>
                <w:sz w:val="20"/>
              </w:rPr>
            </w:pPr>
            <w:r w:rsidRPr="00BE6F3A">
              <w:rPr>
                <w:sz w:val="20"/>
              </w:rPr>
              <w:t>Minimum start date of a contiguous enro</w:t>
            </w:r>
            <w:r w:rsidR="00FB0440" w:rsidRPr="00BE6F3A">
              <w:rPr>
                <w:sz w:val="20"/>
              </w:rPr>
              <w:t>l</w:t>
            </w:r>
            <w:r w:rsidRPr="00BE6F3A">
              <w:rPr>
                <w:sz w:val="20"/>
              </w:rPr>
              <w:t>lment period.</w:t>
            </w:r>
          </w:p>
        </w:tc>
        <w:tc>
          <w:tcPr>
            <w:tcW w:w="2296" w:type="dxa"/>
          </w:tcPr>
          <w:p w14:paraId="51453DE8" w14:textId="77777777" w:rsidR="00AA4139" w:rsidRPr="00BE6F3A" w:rsidRDefault="00AA4139" w:rsidP="00AA4139">
            <w:pPr>
              <w:keepNext/>
              <w:keepLines/>
              <w:spacing w:after="0" w:line="240" w:lineRule="auto"/>
              <w:rPr>
                <w:sz w:val="20"/>
              </w:rPr>
            </w:pPr>
          </w:p>
        </w:tc>
      </w:tr>
      <w:tr w:rsidR="00AA4139" w14:paraId="43789FDB" w14:textId="77777777" w:rsidTr="009F0994">
        <w:trPr>
          <w:cantSplit/>
          <w:trHeight w:val="170"/>
        </w:trPr>
        <w:tc>
          <w:tcPr>
            <w:tcW w:w="3254" w:type="dxa"/>
          </w:tcPr>
          <w:p w14:paraId="7FEF62A2" w14:textId="77777777" w:rsidR="00AA4139" w:rsidRPr="00BE6F3A" w:rsidRDefault="00AA4139" w:rsidP="00AA4139">
            <w:pPr>
              <w:keepNext/>
              <w:keepLines/>
              <w:spacing w:after="0" w:line="240" w:lineRule="auto"/>
              <w:rPr>
                <w:sz w:val="20"/>
              </w:rPr>
            </w:pPr>
            <w:r w:rsidRPr="00BE6F3A">
              <w:rPr>
                <w:sz w:val="20"/>
              </w:rPr>
              <w:t>OBSERVATION_PERIOD_END_DATE</w:t>
            </w:r>
          </w:p>
        </w:tc>
        <w:tc>
          <w:tcPr>
            <w:tcW w:w="2254" w:type="dxa"/>
          </w:tcPr>
          <w:p w14:paraId="1DA7E0C2" w14:textId="77777777" w:rsidR="009F0994" w:rsidRPr="00BE6F3A" w:rsidRDefault="00DE3D2A" w:rsidP="009F0994">
            <w:pPr>
              <w:keepNext/>
              <w:keepLines/>
              <w:spacing w:after="0" w:line="240" w:lineRule="auto"/>
              <w:rPr>
                <w:b/>
                <w:sz w:val="20"/>
              </w:rPr>
            </w:pPr>
            <w:r w:rsidRPr="00BE6F3A">
              <w:rPr>
                <w:b/>
                <w:sz w:val="20"/>
              </w:rPr>
              <w:t>ENROLLMENT_DETAIL:</w:t>
            </w:r>
            <w:r w:rsidR="009F0994" w:rsidRPr="00BE6F3A">
              <w:rPr>
                <w:b/>
                <w:sz w:val="20"/>
              </w:rPr>
              <w:t xml:space="preserve"> </w:t>
            </w:r>
          </w:p>
          <w:p w14:paraId="4C662859" w14:textId="77777777" w:rsidR="00AA4139" w:rsidRPr="00BE6F3A" w:rsidRDefault="009F0994" w:rsidP="009F0994">
            <w:pPr>
              <w:keepNext/>
              <w:keepLines/>
              <w:spacing w:after="0" w:line="240" w:lineRule="auto"/>
              <w:rPr>
                <w:sz w:val="20"/>
              </w:rPr>
            </w:pPr>
            <w:r w:rsidRPr="00BE6F3A">
              <w:rPr>
                <w:sz w:val="20"/>
              </w:rPr>
              <w:t>DTEND</w:t>
            </w:r>
          </w:p>
        </w:tc>
        <w:tc>
          <w:tcPr>
            <w:tcW w:w="1772" w:type="dxa"/>
          </w:tcPr>
          <w:p w14:paraId="0626CF2E" w14:textId="77777777" w:rsidR="00AA4139" w:rsidRPr="008521DB" w:rsidRDefault="009F0994" w:rsidP="00AA4139">
            <w:pPr>
              <w:keepNext/>
              <w:keepLines/>
              <w:spacing w:after="0" w:line="240" w:lineRule="auto"/>
              <w:rPr>
                <w:sz w:val="20"/>
              </w:rPr>
            </w:pPr>
            <w:r w:rsidRPr="00BE6F3A">
              <w:rPr>
                <w:sz w:val="20"/>
              </w:rPr>
              <w:t>Maximum end date of a contiguous enro</w:t>
            </w:r>
            <w:r w:rsidR="00FB0440" w:rsidRPr="00BE6F3A">
              <w:rPr>
                <w:sz w:val="20"/>
              </w:rPr>
              <w:t>l</w:t>
            </w:r>
            <w:r w:rsidRPr="00BE6F3A">
              <w:rPr>
                <w:sz w:val="20"/>
              </w:rPr>
              <w:t>lment period.</w:t>
            </w:r>
          </w:p>
        </w:tc>
        <w:tc>
          <w:tcPr>
            <w:tcW w:w="2296" w:type="dxa"/>
          </w:tcPr>
          <w:p w14:paraId="19E6B9F5" w14:textId="77777777" w:rsidR="00AA4139" w:rsidRPr="008521DB" w:rsidRDefault="00AA4139" w:rsidP="00AA4139">
            <w:pPr>
              <w:keepNext/>
              <w:keepLines/>
              <w:spacing w:after="0" w:line="240" w:lineRule="auto"/>
              <w:rPr>
                <w:sz w:val="20"/>
              </w:rPr>
            </w:pPr>
          </w:p>
        </w:tc>
      </w:tr>
      <w:tr w:rsidR="009F0F5A" w14:paraId="73BF3C68" w14:textId="77777777" w:rsidTr="009F0994">
        <w:trPr>
          <w:cantSplit/>
          <w:trHeight w:val="170"/>
        </w:trPr>
        <w:tc>
          <w:tcPr>
            <w:tcW w:w="3254" w:type="dxa"/>
          </w:tcPr>
          <w:p w14:paraId="059962B6" w14:textId="77777777" w:rsidR="009F0F5A" w:rsidRPr="00AA4139" w:rsidRDefault="009F0F5A" w:rsidP="00AA4139">
            <w:pPr>
              <w:keepNext/>
              <w:keepLines/>
              <w:spacing w:after="0" w:line="240" w:lineRule="auto"/>
              <w:rPr>
                <w:sz w:val="20"/>
              </w:rPr>
            </w:pPr>
            <w:r>
              <w:rPr>
                <w:sz w:val="20"/>
              </w:rPr>
              <w:t>PERIOD_TYPE_CONCEPT_ID</w:t>
            </w:r>
          </w:p>
        </w:tc>
        <w:tc>
          <w:tcPr>
            <w:tcW w:w="2254" w:type="dxa"/>
          </w:tcPr>
          <w:p w14:paraId="686CA4E6" w14:textId="77777777" w:rsidR="009F0F5A" w:rsidRDefault="009F0F5A" w:rsidP="009F0994">
            <w:pPr>
              <w:keepNext/>
              <w:keepLines/>
              <w:spacing w:after="0" w:line="240" w:lineRule="auto"/>
              <w:rPr>
                <w:b/>
                <w:sz w:val="20"/>
              </w:rPr>
            </w:pPr>
          </w:p>
        </w:tc>
        <w:tc>
          <w:tcPr>
            <w:tcW w:w="1772" w:type="dxa"/>
          </w:tcPr>
          <w:p w14:paraId="2AFF0205" w14:textId="77777777" w:rsidR="009F0F5A" w:rsidRPr="009F0994" w:rsidRDefault="009F0F5A" w:rsidP="00AA4139">
            <w:pPr>
              <w:keepNext/>
              <w:keepLines/>
              <w:spacing w:after="0" w:line="240" w:lineRule="auto"/>
              <w:rPr>
                <w:sz w:val="20"/>
              </w:rPr>
            </w:pPr>
            <w:r>
              <w:rPr>
                <w:sz w:val="20"/>
              </w:rPr>
              <w:t>44814722-</w:t>
            </w:r>
            <w:r w:rsidRPr="009F0F5A">
              <w:rPr>
                <w:sz w:val="20"/>
              </w:rPr>
              <w:t>Period while enrolled in insurance</w:t>
            </w:r>
          </w:p>
        </w:tc>
        <w:tc>
          <w:tcPr>
            <w:tcW w:w="2296" w:type="dxa"/>
          </w:tcPr>
          <w:p w14:paraId="13FD33F7" w14:textId="77777777" w:rsidR="009F0F5A" w:rsidRPr="008521DB" w:rsidRDefault="009F0F5A" w:rsidP="00AA4139">
            <w:pPr>
              <w:keepNext/>
              <w:keepLines/>
              <w:spacing w:after="0" w:line="240" w:lineRule="auto"/>
              <w:rPr>
                <w:sz w:val="20"/>
              </w:rPr>
            </w:pPr>
          </w:p>
        </w:tc>
      </w:tr>
    </w:tbl>
    <w:p w14:paraId="0A7D4C08" w14:textId="77777777" w:rsidR="001A7070" w:rsidRDefault="001A7070" w:rsidP="009F0F5A"/>
    <w:p w14:paraId="03DA981D" w14:textId="77777777" w:rsidR="001A7070" w:rsidRDefault="001A7070" w:rsidP="001A7070">
      <w:pPr>
        <w:rPr>
          <w:rFonts w:ascii="Cambria" w:eastAsia="Times New Roman" w:hAnsi="Cambria"/>
          <w:color w:val="4F81BD"/>
          <w:sz w:val="26"/>
          <w:szCs w:val="26"/>
        </w:rPr>
      </w:pPr>
      <w:r>
        <w:br w:type="page"/>
      </w:r>
    </w:p>
    <w:p w14:paraId="740A55C4" w14:textId="77777777" w:rsidR="004166C0" w:rsidRDefault="004166C0" w:rsidP="004166C0">
      <w:pPr>
        <w:pStyle w:val="Heading2"/>
      </w:pPr>
      <w:bookmarkStart w:id="22" w:name="_Toc368404505"/>
      <w:bookmarkStart w:id="23" w:name="_Toc475696907"/>
      <w:r>
        <w:lastRenderedPageBreak/>
        <w:t xml:space="preserve">Table Name:  </w:t>
      </w:r>
      <w:commentRangeStart w:id="24"/>
      <w:r>
        <w:t>PAYER_PLAN_PERIOD</w:t>
      </w:r>
      <w:bookmarkEnd w:id="22"/>
      <w:bookmarkEnd w:id="23"/>
      <w:commentRangeEnd w:id="24"/>
      <w:r w:rsidR="00BB4214">
        <w:rPr>
          <w:rStyle w:val="CommentReference"/>
          <w:rFonts w:ascii="Calibri" w:eastAsia="Calibri" w:hAnsi="Calibri"/>
          <w:b w:val="0"/>
          <w:bCs w:val="0"/>
          <w:color w:val="auto"/>
        </w:rPr>
        <w:commentReference w:id="24"/>
      </w:r>
    </w:p>
    <w:p w14:paraId="4B893A1C" w14:textId="13660821" w:rsidR="00996B42" w:rsidRDefault="00FB0440" w:rsidP="004166C0">
      <w:pPr>
        <w:keepNext/>
        <w:keepLines/>
      </w:pPr>
      <w:r>
        <w:t xml:space="preserve">For each person, create a record associating the person to the duration they were on a specific </w:t>
      </w:r>
      <w:r w:rsidR="00636560">
        <w:t xml:space="preserve">type of </w:t>
      </w:r>
      <w:r>
        <w:t>benefit plan</w:t>
      </w:r>
      <w:r w:rsidR="00A05404">
        <w:t xml:space="preserve"> </w:t>
      </w:r>
      <w:r w:rsidR="00EB69B1">
        <w:t>(</w:t>
      </w:r>
      <w:r w:rsidR="00A05404">
        <w:t xml:space="preserve">defined by </w:t>
      </w:r>
      <w:r w:rsidR="005203F2" w:rsidRPr="005203F2">
        <w:t>MEDICARE,</w:t>
      </w:r>
      <w:r w:rsidR="00A05404">
        <w:t xml:space="preserve"> </w:t>
      </w:r>
      <w:r w:rsidR="005203F2">
        <w:t xml:space="preserve">CAP and </w:t>
      </w:r>
      <w:r w:rsidR="00A05404" w:rsidRPr="00A05404">
        <w:t>PLANTYP</w:t>
      </w:r>
      <w:r w:rsidR="00EB69B1">
        <w:t xml:space="preserve">) </w:t>
      </w:r>
      <w:r w:rsidR="006A46BF">
        <w:t xml:space="preserve">according to </w:t>
      </w:r>
      <w:r w:rsidR="005203F2">
        <w:t>MDCD</w:t>
      </w:r>
      <w:r>
        <w:t xml:space="preserve"> ENROLLMENT_DETAIL table.</w:t>
      </w:r>
    </w:p>
    <w:p w14:paraId="6A873264" w14:textId="77777777" w:rsidR="00C640B8" w:rsidRPr="00BE6F3A" w:rsidRDefault="00C640B8" w:rsidP="00C640B8">
      <w:pPr>
        <w:keepNext/>
        <w:keepLines/>
        <w:spacing w:after="0"/>
      </w:pPr>
      <w:r>
        <w:t xml:space="preserve">Payer plan entries are consolidated by combining records that indicate continuous enrollment over a period for </w:t>
      </w:r>
      <w:r w:rsidRPr="00BE6F3A">
        <w:t>a specific payer plan.  Consolidation is done through the following steps:</w:t>
      </w:r>
    </w:p>
    <w:p w14:paraId="5FA50795" w14:textId="77777777" w:rsidR="00E55157" w:rsidRPr="00BE6F3A" w:rsidRDefault="00E55157" w:rsidP="001A3BE9">
      <w:pPr>
        <w:keepNext/>
        <w:keepLines/>
        <w:numPr>
          <w:ilvl w:val="0"/>
          <w:numId w:val="3"/>
        </w:numPr>
        <w:spacing w:after="0"/>
      </w:pPr>
      <w:r w:rsidRPr="00BE6F3A">
        <w:t>Define the PAYER_SOURCE_VALUE</w:t>
      </w:r>
      <w:r w:rsidR="001A3BE9" w:rsidRPr="00BE6F3A">
        <w:t xml:space="preserve"> (see logic in table below).  </w:t>
      </w:r>
    </w:p>
    <w:p w14:paraId="5920D67D" w14:textId="77777777" w:rsidR="00B01E4C" w:rsidRPr="00BE6F3A" w:rsidRDefault="00C640B8" w:rsidP="00D14A4D">
      <w:pPr>
        <w:keepNext/>
        <w:keepLines/>
        <w:numPr>
          <w:ilvl w:val="0"/>
          <w:numId w:val="3"/>
        </w:numPr>
        <w:spacing w:after="0"/>
      </w:pPr>
      <w:r w:rsidRPr="00BE6F3A">
        <w:t>ENROLLMENT_DETAIL records for each person are sorted in ascending orde</w:t>
      </w:r>
      <w:r w:rsidR="00B01E4C" w:rsidRPr="00BE6F3A">
        <w:t>r by DTSTART, DTEND.</w:t>
      </w:r>
    </w:p>
    <w:p w14:paraId="5BD160CF" w14:textId="5EB01C4E" w:rsidR="003D5B45" w:rsidRPr="00BE6F3A" w:rsidRDefault="00C640B8" w:rsidP="00D14A4D">
      <w:pPr>
        <w:keepNext/>
        <w:keepLines/>
        <w:numPr>
          <w:ilvl w:val="0"/>
          <w:numId w:val="3"/>
        </w:numPr>
        <w:spacing w:after="0"/>
      </w:pPr>
      <w:r w:rsidRPr="00BE6F3A">
        <w:t>Periods of continuous enrollment are consolidated by combining monthly records as long as the time between the end of one enrollment period and the start of the</w:t>
      </w:r>
      <w:r w:rsidR="000C7BCF" w:rsidRPr="00BE6F3A">
        <w:t xml:space="preserve"> next is </w:t>
      </w:r>
      <w:r w:rsidR="00F80E2C" w:rsidRPr="00BE6F3A">
        <w:t>32</w:t>
      </w:r>
      <w:r w:rsidR="000C7BCF" w:rsidRPr="00BE6F3A">
        <w:t xml:space="preserve"> days or less (&lt;=</w:t>
      </w:r>
      <w:r w:rsidR="00F80E2C" w:rsidRPr="00BE6F3A">
        <w:t>32</w:t>
      </w:r>
      <w:r w:rsidR="003D5B45" w:rsidRPr="00BE6F3A">
        <w:t xml:space="preserve">) and </w:t>
      </w:r>
      <w:r w:rsidR="00BB4214">
        <w:t xml:space="preserve">PAYER_SOURCE_VALUE </w:t>
      </w:r>
      <w:r w:rsidR="003D5B45" w:rsidRPr="00BE6F3A">
        <w:t>ha</w:t>
      </w:r>
      <w:r w:rsidR="00BB4214">
        <w:t>s</w:t>
      </w:r>
      <w:r w:rsidR="000C7BCF" w:rsidRPr="00BE6F3A">
        <w:t xml:space="preserve"> not changed.</w:t>
      </w:r>
    </w:p>
    <w:p w14:paraId="0A7BD884" w14:textId="77777777" w:rsidR="00FB0440" w:rsidRPr="00BE6F3A" w:rsidRDefault="00FB0440" w:rsidP="00EB69B1">
      <w:pPr>
        <w:keepNext/>
        <w:keepLines/>
        <w:spacing w:before="200" w:after="0" w:line="240" w:lineRule="auto"/>
      </w:pPr>
      <w:r w:rsidRPr="00BE6F3A">
        <w:t>Key conventions:</w:t>
      </w:r>
    </w:p>
    <w:p w14:paraId="4C2E0855" w14:textId="19B38DCD" w:rsidR="00FB0440" w:rsidRPr="00BE6F3A" w:rsidRDefault="00FB0440" w:rsidP="00D14A4D">
      <w:pPr>
        <w:keepNext/>
        <w:keepLines/>
        <w:numPr>
          <w:ilvl w:val="0"/>
          <w:numId w:val="3"/>
        </w:numPr>
        <w:spacing w:after="0" w:line="240" w:lineRule="auto"/>
      </w:pPr>
      <w:r w:rsidRPr="00BE6F3A">
        <w:t>Only use records where the person has prescription benefits (</w:t>
      </w:r>
      <w:r w:rsidR="00E70555" w:rsidRPr="00BE6F3A">
        <w:t xml:space="preserve">DRUGCOVG =1) or eligible for both Medicaid and Medicare coverage (MEDICARE </w:t>
      </w:r>
      <w:r w:rsidRPr="00BE6F3A">
        <w:t>=1).</w:t>
      </w:r>
    </w:p>
    <w:p w14:paraId="1D02908E" w14:textId="77777777" w:rsidR="000C7BCF" w:rsidRPr="00BE6F3A" w:rsidRDefault="00FB0440" w:rsidP="00D14A4D">
      <w:pPr>
        <w:keepNext/>
        <w:keepLines/>
        <w:numPr>
          <w:ilvl w:val="0"/>
          <w:numId w:val="3"/>
        </w:numPr>
        <w:spacing w:after="0" w:line="240" w:lineRule="auto"/>
      </w:pPr>
      <w:r w:rsidRPr="00BE6F3A">
        <w:t xml:space="preserve">The gap between </w:t>
      </w:r>
      <w:r w:rsidR="008C4700" w:rsidRPr="00BE6F3A">
        <w:t xml:space="preserve">plan </w:t>
      </w:r>
      <w:r w:rsidRPr="00BE6F3A">
        <w:t xml:space="preserve">periods needs to </w:t>
      </w:r>
      <w:r w:rsidR="00540B7E" w:rsidRPr="00BE6F3A">
        <w:t xml:space="preserve">be </w:t>
      </w:r>
      <w:r w:rsidR="00F80E2C" w:rsidRPr="00BE6F3A">
        <w:t>32</w:t>
      </w:r>
      <w:r w:rsidRPr="00BE6F3A">
        <w:t xml:space="preserve"> days or less (&lt;=</w:t>
      </w:r>
      <w:r w:rsidR="00F80E2C" w:rsidRPr="00BE6F3A">
        <w:t>32</w:t>
      </w:r>
      <w:r w:rsidRPr="00BE6F3A">
        <w:t>).</w:t>
      </w:r>
      <w:r w:rsidR="00EB69B1" w:rsidRPr="00BE6F3A">
        <w:t xml:space="preserve"> </w:t>
      </w:r>
      <w:r w:rsidR="006F3082" w:rsidRPr="00BE6F3A">
        <w:t xml:space="preserve"> </w:t>
      </w:r>
    </w:p>
    <w:p w14:paraId="61D4DDAF" w14:textId="77777777" w:rsidR="00534C4E" w:rsidRPr="00BE6F3A" w:rsidRDefault="007C1FE3" w:rsidP="00534C4E">
      <w:pPr>
        <w:pStyle w:val="ListParagraph"/>
        <w:keepNext/>
        <w:keepLines/>
        <w:numPr>
          <w:ilvl w:val="0"/>
          <w:numId w:val="3"/>
        </w:numPr>
        <w:spacing w:after="0"/>
      </w:pPr>
      <w:r w:rsidRPr="00BE6F3A">
        <w:t xml:space="preserve">Use MEDICARE (1 means eligible for both Medicaid and Medicare coverage), </w:t>
      </w:r>
      <w:r w:rsidR="00706E4A" w:rsidRPr="00BE6F3A">
        <w:t>CAP (1</w:t>
      </w:r>
      <w:r w:rsidRPr="00BE6F3A">
        <w:t xml:space="preserve"> means</w:t>
      </w:r>
      <w:r w:rsidR="00B2618B" w:rsidRPr="00BE6F3A">
        <w:t xml:space="preserve"> capitated plan) and</w:t>
      </w:r>
      <w:r w:rsidR="00B2618B" w:rsidRPr="00BE6F3A">
        <w:rPr>
          <w:sz w:val="20"/>
        </w:rPr>
        <w:t xml:space="preserve"> </w:t>
      </w:r>
      <w:r w:rsidR="00B2618B" w:rsidRPr="00BE6F3A">
        <w:t>PLANTYP (e.g. HMO, PPO, etc.) to define PAYER_SOURCE_VALUE.</w:t>
      </w:r>
      <w:r w:rsidR="00B2618B" w:rsidRPr="00BE6F3A">
        <w:rPr>
          <w:sz w:val="20"/>
        </w:rPr>
        <w:t xml:space="preserve"> </w:t>
      </w:r>
    </w:p>
    <w:p w14:paraId="7FE5EE5D" w14:textId="3E497FA1" w:rsidR="006F3082" w:rsidRPr="00BE6F3A" w:rsidRDefault="00AC741B" w:rsidP="00534C4E">
      <w:pPr>
        <w:pStyle w:val="ListParagraph"/>
        <w:keepNext/>
        <w:keepLines/>
        <w:numPr>
          <w:ilvl w:val="0"/>
          <w:numId w:val="3"/>
        </w:numPr>
        <w:spacing w:after="0"/>
      </w:pPr>
      <w:r w:rsidRPr="00BE6F3A">
        <w:t xml:space="preserve">Switch of type of plan </w:t>
      </w:r>
      <w:r w:rsidR="008A1094" w:rsidRPr="00BE6F3A">
        <w:t xml:space="preserve">(PAYER_SOURCE_VALUE) </w:t>
      </w:r>
      <w:r w:rsidRPr="00BE6F3A">
        <w:t>enrolled may cause the overlap of enroll periods on two plans:</w:t>
      </w:r>
      <w:r w:rsidR="008A1094" w:rsidRPr="00BE6F3A">
        <w:t xml:space="preserve"> </w:t>
      </w:r>
      <w:r w:rsidR="006F3082" w:rsidRPr="00BE6F3A">
        <w:t>Sort ENROLLMENT_DETAIL table by ENROLID, DTSTART and DTEND, and if there is some overlap between two coverage periods</w:t>
      </w:r>
      <w:r w:rsidR="00140060" w:rsidRPr="00BE6F3A">
        <w:t xml:space="preserve">, always truncate the first one and discard the first record if DTEND &lt;DSTART after truncation. </w:t>
      </w:r>
    </w:p>
    <w:p w14:paraId="06A25C23" w14:textId="77777777" w:rsidR="003A27BE" w:rsidRPr="00BE6F3A" w:rsidRDefault="00FE4B03" w:rsidP="00D14A4D">
      <w:pPr>
        <w:pStyle w:val="ListParagraph"/>
        <w:numPr>
          <w:ilvl w:val="0"/>
          <w:numId w:val="11"/>
        </w:numPr>
      </w:pPr>
      <w:r w:rsidRPr="00BE6F3A">
        <w:t xml:space="preserve">Payer plans may break out differently than observation periods, the amount of observation time and payer plan period time </w:t>
      </w:r>
      <w:r w:rsidR="00425B52" w:rsidRPr="00BE6F3A">
        <w:t>may</w:t>
      </w:r>
      <w:r w:rsidRPr="00BE6F3A">
        <w:t xml:space="preserve"> not match for each person</w:t>
      </w:r>
      <w:r w:rsidR="00A73B36" w:rsidRPr="00BE6F3A">
        <w:t>.</w:t>
      </w:r>
    </w:p>
    <w:p w14:paraId="1DB55042" w14:textId="77777777" w:rsidR="00315725" w:rsidRPr="00BE6F3A" w:rsidRDefault="00315725" w:rsidP="00D14A4D">
      <w:pPr>
        <w:pStyle w:val="ListParagraph"/>
        <w:numPr>
          <w:ilvl w:val="0"/>
          <w:numId w:val="11"/>
        </w:numPr>
      </w:pPr>
      <w:r w:rsidRPr="00BE6F3A">
        <w:t xml:space="preserve">Remove duplicate records before assigning PAYER_PLAN_PERIOD_ID.    </w:t>
      </w:r>
    </w:p>
    <w:p w14:paraId="4FD4A787" w14:textId="77777777" w:rsidR="00315725" w:rsidRPr="00BE6F3A" w:rsidRDefault="00315725" w:rsidP="00315725">
      <w:pPr>
        <w:pStyle w:val="ListParagraph"/>
        <w:ind w:left="759"/>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2"/>
        <w:gridCol w:w="2686"/>
        <w:gridCol w:w="1980"/>
        <w:gridCol w:w="1710"/>
      </w:tblGrid>
      <w:tr w:rsidR="00FF5B65" w:rsidRPr="00BE6F3A" w14:paraId="253F14D8" w14:textId="77777777" w:rsidTr="00742BC3">
        <w:trPr>
          <w:tblHeader/>
        </w:trPr>
        <w:tc>
          <w:tcPr>
            <w:tcW w:w="9558" w:type="dxa"/>
            <w:gridSpan w:val="4"/>
            <w:shd w:val="clear" w:color="auto" w:fill="A6A6A6"/>
          </w:tcPr>
          <w:p w14:paraId="2C2BBEAF" w14:textId="77777777" w:rsidR="00FF5B65" w:rsidRPr="00BE6F3A" w:rsidRDefault="00FF5B65" w:rsidP="00742BC3">
            <w:pPr>
              <w:keepNext/>
              <w:keepLines/>
              <w:spacing w:after="0" w:line="240" w:lineRule="auto"/>
              <w:rPr>
                <w:b/>
              </w:rPr>
            </w:pPr>
            <w:r w:rsidRPr="00BE6F3A">
              <w:rPr>
                <w:b/>
                <w:sz w:val="28"/>
              </w:rPr>
              <w:lastRenderedPageBreak/>
              <w:t>Table 4:  PAYER_PLAN_PERIOD</w:t>
            </w:r>
          </w:p>
        </w:tc>
      </w:tr>
      <w:tr w:rsidR="00FF5B65" w:rsidRPr="00BE6F3A" w14:paraId="212C6B41" w14:textId="77777777" w:rsidTr="00742BC3">
        <w:trPr>
          <w:tblHeader/>
        </w:trPr>
        <w:tc>
          <w:tcPr>
            <w:tcW w:w="3182" w:type="dxa"/>
            <w:shd w:val="clear" w:color="auto" w:fill="D9D9D9"/>
          </w:tcPr>
          <w:p w14:paraId="000F7113" w14:textId="77777777" w:rsidR="00FF5B65" w:rsidRPr="00BE6F3A" w:rsidRDefault="00FF5B65" w:rsidP="00742BC3">
            <w:pPr>
              <w:keepNext/>
              <w:keepLines/>
              <w:spacing w:after="0" w:line="240" w:lineRule="auto"/>
              <w:rPr>
                <w:b/>
              </w:rPr>
            </w:pPr>
            <w:r w:rsidRPr="00BE6F3A">
              <w:rPr>
                <w:b/>
              </w:rPr>
              <w:t>Destination Field</w:t>
            </w:r>
          </w:p>
        </w:tc>
        <w:tc>
          <w:tcPr>
            <w:tcW w:w="2686" w:type="dxa"/>
            <w:shd w:val="clear" w:color="auto" w:fill="D9D9D9"/>
          </w:tcPr>
          <w:p w14:paraId="6B7187C5" w14:textId="77777777" w:rsidR="00FF5B65" w:rsidRPr="00BE6F3A" w:rsidRDefault="00FF5B65" w:rsidP="00742BC3">
            <w:pPr>
              <w:keepNext/>
              <w:keepLines/>
              <w:spacing w:after="0" w:line="240" w:lineRule="auto"/>
              <w:rPr>
                <w:b/>
              </w:rPr>
            </w:pPr>
            <w:r w:rsidRPr="00BE6F3A">
              <w:rPr>
                <w:b/>
              </w:rPr>
              <w:t>Source Field</w:t>
            </w:r>
          </w:p>
        </w:tc>
        <w:tc>
          <w:tcPr>
            <w:tcW w:w="1980" w:type="dxa"/>
            <w:shd w:val="clear" w:color="auto" w:fill="D9D9D9"/>
          </w:tcPr>
          <w:p w14:paraId="7D726E4D" w14:textId="77777777" w:rsidR="00FF5B65" w:rsidRPr="00BE6F3A" w:rsidRDefault="00FF5B65" w:rsidP="00742BC3">
            <w:pPr>
              <w:keepNext/>
              <w:keepLines/>
              <w:spacing w:after="0" w:line="240" w:lineRule="auto"/>
              <w:rPr>
                <w:b/>
              </w:rPr>
            </w:pPr>
            <w:r w:rsidRPr="00BE6F3A">
              <w:rPr>
                <w:b/>
              </w:rPr>
              <w:t>Applied Rule</w:t>
            </w:r>
          </w:p>
        </w:tc>
        <w:tc>
          <w:tcPr>
            <w:tcW w:w="1710" w:type="dxa"/>
            <w:shd w:val="clear" w:color="auto" w:fill="D9D9D9"/>
          </w:tcPr>
          <w:p w14:paraId="29FE7071" w14:textId="77777777" w:rsidR="00FF5B65" w:rsidRPr="00BE6F3A" w:rsidRDefault="00FF5B65" w:rsidP="00742BC3">
            <w:pPr>
              <w:keepNext/>
              <w:keepLines/>
              <w:spacing w:after="0" w:line="240" w:lineRule="auto"/>
              <w:rPr>
                <w:b/>
              </w:rPr>
            </w:pPr>
            <w:r w:rsidRPr="00BE6F3A">
              <w:rPr>
                <w:b/>
              </w:rPr>
              <w:t>Comment</w:t>
            </w:r>
          </w:p>
        </w:tc>
      </w:tr>
      <w:tr w:rsidR="00FF5B65" w:rsidRPr="00BE6F3A" w14:paraId="5293BF1C" w14:textId="77777777" w:rsidTr="00742BC3">
        <w:tc>
          <w:tcPr>
            <w:tcW w:w="3182" w:type="dxa"/>
          </w:tcPr>
          <w:p w14:paraId="401B6C0A" w14:textId="77777777" w:rsidR="00FF5B65" w:rsidRPr="00BE6F3A" w:rsidRDefault="00FF5B65" w:rsidP="00742BC3">
            <w:pPr>
              <w:keepNext/>
              <w:keepLines/>
              <w:spacing w:after="0" w:line="240" w:lineRule="auto"/>
              <w:rPr>
                <w:sz w:val="20"/>
              </w:rPr>
            </w:pPr>
            <w:r w:rsidRPr="00BE6F3A">
              <w:rPr>
                <w:sz w:val="20"/>
              </w:rPr>
              <w:t>PAYER_PLAN_PERIOD_ID</w:t>
            </w:r>
          </w:p>
        </w:tc>
        <w:tc>
          <w:tcPr>
            <w:tcW w:w="2686" w:type="dxa"/>
          </w:tcPr>
          <w:p w14:paraId="770C83C9" w14:textId="77777777" w:rsidR="00FF5B65" w:rsidRPr="00BE6F3A" w:rsidRDefault="00FF5B65" w:rsidP="00742BC3">
            <w:pPr>
              <w:keepNext/>
              <w:keepLines/>
              <w:spacing w:after="0" w:line="240" w:lineRule="auto"/>
              <w:rPr>
                <w:sz w:val="20"/>
              </w:rPr>
            </w:pPr>
            <w:r w:rsidRPr="00BE6F3A">
              <w:rPr>
                <w:sz w:val="20"/>
              </w:rPr>
              <w:t>-</w:t>
            </w:r>
          </w:p>
        </w:tc>
        <w:tc>
          <w:tcPr>
            <w:tcW w:w="1980" w:type="dxa"/>
          </w:tcPr>
          <w:p w14:paraId="3628B327" w14:textId="77777777" w:rsidR="00FF5B65" w:rsidRPr="00BE6F3A" w:rsidRDefault="00FF5B65" w:rsidP="00742BC3">
            <w:pPr>
              <w:keepNext/>
              <w:keepLines/>
              <w:spacing w:after="0" w:line="240" w:lineRule="auto"/>
              <w:rPr>
                <w:sz w:val="20"/>
              </w:rPr>
            </w:pPr>
            <w:r w:rsidRPr="00BE6F3A">
              <w:rPr>
                <w:sz w:val="20"/>
              </w:rPr>
              <w:t>System generated.</w:t>
            </w:r>
          </w:p>
        </w:tc>
        <w:tc>
          <w:tcPr>
            <w:tcW w:w="1710" w:type="dxa"/>
          </w:tcPr>
          <w:p w14:paraId="526D9FAE" w14:textId="77777777" w:rsidR="00FF5B65" w:rsidRPr="00BE6F3A" w:rsidRDefault="00FF5B65" w:rsidP="00742BC3">
            <w:pPr>
              <w:keepNext/>
              <w:keepLines/>
              <w:spacing w:after="0" w:line="240" w:lineRule="auto"/>
              <w:rPr>
                <w:sz w:val="20"/>
              </w:rPr>
            </w:pPr>
          </w:p>
        </w:tc>
      </w:tr>
      <w:tr w:rsidR="00FF5B65" w:rsidRPr="00BE6F3A" w14:paraId="3155A8A3" w14:textId="77777777" w:rsidTr="00742BC3">
        <w:tc>
          <w:tcPr>
            <w:tcW w:w="3182" w:type="dxa"/>
          </w:tcPr>
          <w:p w14:paraId="09177A67" w14:textId="77777777" w:rsidR="00FF5B65" w:rsidRPr="00BE6F3A" w:rsidRDefault="00FF5B65" w:rsidP="00742BC3">
            <w:pPr>
              <w:keepNext/>
              <w:keepLines/>
              <w:spacing w:after="0" w:line="240" w:lineRule="auto"/>
              <w:rPr>
                <w:sz w:val="20"/>
              </w:rPr>
            </w:pPr>
            <w:r w:rsidRPr="00BE6F3A">
              <w:rPr>
                <w:sz w:val="20"/>
              </w:rPr>
              <w:t>PERSON_ID</w:t>
            </w:r>
          </w:p>
        </w:tc>
        <w:tc>
          <w:tcPr>
            <w:tcW w:w="2686" w:type="dxa"/>
          </w:tcPr>
          <w:p w14:paraId="64BF841A"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223BCC9D" w14:textId="77777777" w:rsidR="00FF5B65" w:rsidRPr="00BE6F3A" w:rsidRDefault="00FF5B65" w:rsidP="00742BC3">
            <w:pPr>
              <w:keepNext/>
              <w:keepLines/>
              <w:spacing w:after="0" w:line="240" w:lineRule="auto"/>
              <w:rPr>
                <w:sz w:val="20"/>
              </w:rPr>
            </w:pPr>
            <w:r w:rsidRPr="00BE6F3A">
              <w:rPr>
                <w:sz w:val="20"/>
              </w:rPr>
              <w:t>ENROLID</w:t>
            </w:r>
          </w:p>
        </w:tc>
        <w:tc>
          <w:tcPr>
            <w:tcW w:w="1980" w:type="dxa"/>
          </w:tcPr>
          <w:p w14:paraId="6B255D7A" w14:textId="77777777" w:rsidR="00FF5B65" w:rsidRPr="00BE6F3A" w:rsidRDefault="00FF5B65" w:rsidP="00742BC3">
            <w:pPr>
              <w:keepNext/>
              <w:keepLines/>
              <w:spacing w:after="0" w:line="240" w:lineRule="auto"/>
              <w:rPr>
                <w:sz w:val="20"/>
              </w:rPr>
            </w:pPr>
          </w:p>
        </w:tc>
        <w:tc>
          <w:tcPr>
            <w:tcW w:w="1710" w:type="dxa"/>
          </w:tcPr>
          <w:p w14:paraId="1380053D" w14:textId="77777777" w:rsidR="00FF5B65" w:rsidRPr="00BE6F3A" w:rsidRDefault="00FF5B65" w:rsidP="00742BC3">
            <w:pPr>
              <w:keepNext/>
              <w:keepLines/>
              <w:spacing w:after="0" w:line="240" w:lineRule="auto"/>
              <w:rPr>
                <w:sz w:val="20"/>
              </w:rPr>
            </w:pPr>
          </w:p>
        </w:tc>
      </w:tr>
      <w:tr w:rsidR="00FF5B65" w:rsidRPr="00BE6F3A" w14:paraId="16E3F02B" w14:textId="77777777" w:rsidTr="00742BC3">
        <w:tc>
          <w:tcPr>
            <w:tcW w:w="3182" w:type="dxa"/>
          </w:tcPr>
          <w:p w14:paraId="3E3346E3" w14:textId="77777777" w:rsidR="00FF5B65" w:rsidRPr="00BE6F3A" w:rsidRDefault="00FF5B65" w:rsidP="00742BC3">
            <w:pPr>
              <w:keepNext/>
              <w:keepLines/>
              <w:spacing w:after="0" w:line="240" w:lineRule="auto"/>
              <w:rPr>
                <w:sz w:val="20"/>
              </w:rPr>
            </w:pPr>
            <w:r w:rsidRPr="00BE6F3A">
              <w:rPr>
                <w:sz w:val="20"/>
              </w:rPr>
              <w:t>PAYER_PLAN_PERIOD_START_DATE</w:t>
            </w:r>
          </w:p>
        </w:tc>
        <w:tc>
          <w:tcPr>
            <w:tcW w:w="2686" w:type="dxa"/>
          </w:tcPr>
          <w:p w14:paraId="50334BDB" w14:textId="77777777" w:rsidR="00FF5B65" w:rsidRPr="00BE6F3A" w:rsidRDefault="00FF5B65" w:rsidP="00742BC3">
            <w:pPr>
              <w:keepNext/>
              <w:keepLines/>
              <w:spacing w:after="0" w:line="240" w:lineRule="auto"/>
              <w:rPr>
                <w:b/>
                <w:sz w:val="20"/>
              </w:rPr>
            </w:pPr>
            <w:r w:rsidRPr="00BE6F3A">
              <w:rPr>
                <w:b/>
                <w:sz w:val="20"/>
              </w:rPr>
              <w:t>ENROLLMENT_DETAIL:</w:t>
            </w:r>
          </w:p>
          <w:p w14:paraId="5AF1DEC8" w14:textId="77777777" w:rsidR="00FF5B65" w:rsidRPr="00BE6F3A" w:rsidRDefault="00FF5B65" w:rsidP="00742BC3">
            <w:pPr>
              <w:keepNext/>
              <w:keepLines/>
              <w:spacing w:after="0" w:line="240" w:lineRule="auto"/>
              <w:rPr>
                <w:sz w:val="20"/>
              </w:rPr>
            </w:pPr>
            <w:r w:rsidRPr="00BE6F3A">
              <w:rPr>
                <w:sz w:val="20"/>
              </w:rPr>
              <w:t>DTSTART</w:t>
            </w:r>
          </w:p>
        </w:tc>
        <w:tc>
          <w:tcPr>
            <w:tcW w:w="1980" w:type="dxa"/>
          </w:tcPr>
          <w:p w14:paraId="0BFC90C7" w14:textId="77777777" w:rsidR="00FF5B65" w:rsidRPr="00BE6F3A" w:rsidRDefault="00FF5B65" w:rsidP="00742BC3">
            <w:pPr>
              <w:keepNext/>
              <w:keepLines/>
              <w:spacing w:after="0" w:line="240" w:lineRule="auto"/>
              <w:rPr>
                <w:sz w:val="20"/>
              </w:rPr>
            </w:pPr>
            <w:r w:rsidRPr="00BE6F3A">
              <w:rPr>
                <w:sz w:val="20"/>
              </w:rPr>
              <w:t>Minimum start date of a contiguous enrollment in a plan.</w:t>
            </w:r>
          </w:p>
        </w:tc>
        <w:tc>
          <w:tcPr>
            <w:tcW w:w="1710" w:type="dxa"/>
          </w:tcPr>
          <w:p w14:paraId="734AC7E7" w14:textId="77777777" w:rsidR="00FF5B65" w:rsidRPr="00BE6F3A" w:rsidRDefault="00FF5B65" w:rsidP="00742BC3">
            <w:pPr>
              <w:keepNext/>
              <w:keepLines/>
              <w:spacing w:after="0" w:line="240" w:lineRule="auto"/>
              <w:rPr>
                <w:sz w:val="20"/>
              </w:rPr>
            </w:pPr>
          </w:p>
        </w:tc>
      </w:tr>
      <w:tr w:rsidR="00FF5B65" w:rsidRPr="00BE6F3A" w14:paraId="609DCDB2" w14:textId="77777777" w:rsidTr="00742BC3">
        <w:trPr>
          <w:trHeight w:val="170"/>
        </w:trPr>
        <w:tc>
          <w:tcPr>
            <w:tcW w:w="3182" w:type="dxa"/>
          </w:tcPr>
          <w:p w14:paraId="41814FDA" w14:textId="77777777" w:rsidR="00FF5B65" w:rsidRPr="00BE6F3A" w:rsidRDefault="00FF5B65" w:rsidP="00742BC3">
            <w:pPr>
              <w:keepNext/>
              <w:keepLines/>
              <w:spacing w:after="0" w:line="240" w:lineRule="auto"/>
              <w:rPr>
                <w:sz w:val="20"/>
              </w:rPr>
            </w:pPr>
            <w:r w:rsidRPr="00BE6F3A">
              <w:rPr>
                <w:sz w:val="20"/>
              </w:rPr>
              <w:t>PAYER_PLAN_PERIOD_END_DATE</w:t>
            </w:r>
          </w:p>
        </w:tc>
        <w:tc>
          <w:tcPr>
            <w:tcW w:w="2686" w:type="dxa"/>
          </w:tcPr>
          <w:p w14:paraId="18E13ACF"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1399DE29" w14:textId="77777777" w:rsidR="00FF5B65" w:rsidRPr="00BE6F3A" w:rsidRDefault="00FF5B65" w:rsidP="00742BC3">
            <w:pPr>
              <w:keepNext/>
              <w:keepLines/>
              <w:spacing w:after="0" w:line="240" w:lineRule="auto"/>
              <w:rPr>
                <w:sz w:val="20"/>
              </w:rPr>
            </w:pPr>
            <w:r w:rsidRPr="00BE6F3A">
              <w:rPr>
                <w:sz w:val="20"/>
              </w:rPr>
              <w:t>DTEND</w:t>
            </w:r>
          </w:p>
        </w:tc>
        <w:tc>
          <w:tcPr>
            <w:tcW w:w="1980" w:type="dxa"/>
          </w:tcPr>
          <w:p w14:paraId="10EC7EE6" w14:textId="77777777" w:rsidR="00FF5B65" w:rsidRPr="00BE6F3A" w:rsidRDefault="00FF5B65" w:rsidP="00742BC3">
            <w:pPr>
              <w:keepNext/>
              <w:keepLines/>
              <w:spacing w:after="0" w:line="240" w:lineRule="auto"/>
              <w:rPr>
                <w:sz w:val="20"/>
              </w:rPr>
            </w:pPr>
            <w:r w:rsidRPr="00BE6F3A">
              <w:rPr>
                <w:sz w:val="20"/>
              </w:rPr>
              <w:t>Maximum end date of a contiguous enrollment in a plan.</w:t>
            </w:r>
          </w:p>
        </w:tc>
        <w:tc>
          <w:tcPr>
            <w:tcW w:w="1710" w:type="dxa"/>
          </w:tcPr>
          <w:p w14:paraId="5BCCF347" w14:textId="77777777" w:rsidR="00FF5B65" w:rsidRPr="00BE6F3A" w:rsidRDefault="00FF5B65" w:rsidP="00742BC3">
            <w:pPr>
              <w:keepNext/>
              <w:keepLines/>
              <w:spacing w:after="0" w:line="240" w:lineRule="auto"/>
              <w:rPr>
                <w:sz w:val="20"/>
              </w:rPr>
            </w:pPr>
          </w:p>
        </w:tc>
      </w:tr>
      <w:tr w:rsidR="00FF5B65" w:rsidRPr="00BE6F3A" w14:paraId="101C5BC0" w14:textId="77777777" w:rsidTr="00742BC3">
        <w:trPr>
          <w:trHeight w:val="170"/>
        </w:trPr>
        <w:tc>
          <w:tcPr>
            <w:tcW w:w="3182" w:type="dxa"/>
          </w:tcPr>
          <w:p w14:paraId="20E91CE1" w14:textId="77777777" w:rsidR="00FF5B65" w:rsidRPr="00BE6F3A" w:rsidRDefault="00FF5B65" w:rsidP="00742BC3">
            <w:pPr>
              <w:keepNext/>
              <w:keepLines/>
              <w:spacing w:after="0" w:line="240" w:lineRule="auto"/>
              <w:rPr>
                <w:sz w:val="20"/>
              </w:rPr>
            </w:pPr>
            <w:r w:rsidRPr="00BE6F3A">
              <w:rPr>
                <w:sz w:val="20"/>
              </w:rPr>
              <w:t>PAYER_SOURCE_VALUE</w:t>
            </w:r>
          </w:p>
        </w:tc>
        <w:tc>
          <w:tcPr>
            <w:tcW w:w="2686" w:type="dxa"/>
          </w:tcPr>
          <w:p w14:paraId="2A0596D7" w14:textId="77777777" w:rsidR="00FF5B65" w:rsidRPr="00BE6F3A" w:rsidRDefault="00FF5B65" w:rsidP="00742BC3">
            <w:pPr>
              <w:keepNext/>
              <w:keepLines/>
              <w:spacing w:after="0" w:line="240" w:lineRule="auto"/>
              <w:rPr>
                <w:b/>
                <w:sz w:val="20"/>
              </w:rPr>
            </w:pPr>
            <w:r w:rsidRPr="00BE6F3A">
              <w:rPr>
                <w:b/>
                <w:sz w:val="20"/>
              </w:rPr>
              <w:t xml:space="preserve">ENROLLMENT_DETAIL: </w:t>
            </w:r>
          </w:p>
          <w:p w14:paraId="33788B4D" w14:textId="4D0AD778" w:rsidR="00FF5B65" w:rsidRPr="00BE6F3A" w:rsidRDefault="00E25FD1" w:rsidP="00742BC3">
            <w:pPr>
              <w:keepNext/>
              <w:keepLines/>
              <w:spacing w:after="0" w:line="240" w:lineRule="auto"/>
              <w:rPr>
                <w:sz w:val="20"/>
              </w:rPr>
            </w:pPr>
            <w:r w:rsidRPr="00BE6F3A">
              <w:t>MEDICARE, CAP and</w:t>
            </w:r>
            <w:r w:rsidRPr="00BE6F3A">
              <w:rPr>
                <w:sz w:val="20"/>
              </w:rPr>
              <w:t xml:space="preserve"> </w:t>
            </w:r>
            <w:r w:rsidR="00FF5B65" w:rsidRPr="00BE6F3A">
              <w:rPr>
                <w:sz w:val="20"/>
              </w:rPr>
              <w:t xml:space="preserve">PLANTYP </w:t>
            </w:r>
          </w:p>
          <w:p w14:paraId="3284D09B" w14:textId="77777777" w:rsidR="00FF5B65" w:rsidRPr="00BE6F3A" w:rsidRDefault="00FF5B65" w:rsidP="00742BC3">
            <w:pPr>
              <w:keepNext/>
              <w:keepLines/>
              <w:spacing w:after="0" w:line="240" w:lineRule="auto"/>
              <w:rPr>
                <w:sz w:val="20"/>
              </w:rPr>
            </w:pPr>
          </w:p>
        </w:tc>
        <w:tc>
          <w:tcPr>
            <w:tcW w:w="1980" w:type="dxa"/>
          </w:tcPr>
          <w:p w14:paraId="2C4396A9"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 xml:space="preserve">Use PLANTYP string: </w:t>
            </w:r>
          </w:p>
          <w:p w14:paraId="37F7AEC2"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1 - Basic/major medical</w:t>
            </w:r>
          </w:p>
          <w:p w14:paraId="33F80864"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2 - comprehensive</w:t>
            </w:r>
          </w:p>
          <w:p w14:paraId="4D66BBD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3 - EPO</w:t>
            </w:r>
          </w:p>
          <w:p w14:paraId="79412D4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4 - HMO</w:t>
            </w:r>
          </w:p>
          <w:p w14:paraId="5473C90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5 - POS</w:t>
            </w:r>
          </w:p>
          <w:p w14:paraId="78F3D427" w14:textId="471B5065"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6 - PPO</w:t>
            </w:r>
          </w:p>
          <w:p w14:paraId="3D1EC85D"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7 -POS with capitation</w:t>
            </w:r>
          </w:p>
          <w:p w14:paraId="60F97CB6"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8 - CDHP</w:t>
            </w:r>
          </w:p>
          <w:p w14:paraId="5E3245A8" w14:textId="77777777" w:rsidR="00FF5B65" w:rsidRPr="00BE6F3A" w:rsidRDefault="00FF5B65" w:rsidP="00742BC3">
            <w:pPr>
              <w:pStyle w:val="Default"/>
              <w:rPr>
                <w:rFonts w:ascii="Calibri" w:hAnsi="Calibri" w:cs="Times New Roman"/>
                <w:color w:val="auto"/>
                <w:sz w:val="20"/>
                <w:szCs w:val="22"/>
              </w:rPr>
            </w:pPr>
            <w:r w:rsidRPr="00BE6F3A">
              <w:rPr>
                <w:rFonts w:ascii="Calibri" w:hAnsi="Calibri" w:cs="Times New Roman"/>
                <w:color w:val="auto"/>
                <w:sz w:val="20"/>
                <w:szCs w:val="22"/>
              </w:rPr>
              <w:t>9 -HDHP</w:t>
            </w:r>
          </w:p>
          <w:p w14:paraId="49A71B51" w14:textId="77777777" w:rsidR="00FF5B65" w:rsidRPr="00BE6F3A" w:rsidRDefault="00FF5B65" w:rsidP="00742BC3">
            <w:pPr>
              <w:pStyle w:val="Default"/>
            </w:pPr>
          </w:p>
          <w:p w14:paraId="2ACFD1BC" w14:textId="01FF8D1D" w:rsidR="00FF5B65" w:rsidRPr="00BE6F3A" w:rsidRDefault="00FF5B65" w:rsidP="00742BC3">
            <w:pPr>
              <w:keepNext/>
              <w:keepLines/>
              <w:spacing w:after="0" w:line="240" w:lineRule="auto"/>
              <w:rPr>
                <w:sz w:val="20"/>
              </w:rPr>
            </w:pPr>
            <w:r w:rsidRPr="00BE6F3A">
              <w:rPr>
                <w:sz w:val="20"/>
              </w:rPr>
              <w:t xml:space="preserve">If </w:t>
            </w:r>
            <w:r w:rsidR="00103137" w:rsidRPr="00BE6F3A">
              <w:rPr>
                <w:sz w:val="20"/>
              </w:rPr>
              <w:t>MEDICARE =</w:t>
            </w:r>
            <w:r w:rsidR="005F34B4" w:rsidRPr="00BE6F3A">
              <w:rPr>
                <w:sz w:val="20"/>
              </w:rPr>
              <w:t>’1’</w:t>
            </w:r>
            <w:r w:rsidRPr="00BE6F3A">
              <w:rPr>
                <w:sz w:val="20"/>
              </w:rPr>
              <w:t xml:space="preserve"> then replace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t>
            </w:r>
            <w:r w:rsidR="00BE2DFE" w:rsidRPr="00BE6F3A">
              <w:rPr>
                <w:sz w:val="20"/>
              </w:rPr>
              <w:t>with “</w:t>
            </w:r>
            <w:r w:rsidR="005F34B4" w:rsidRPr="00BE6F3A">
              <w:rPr>
                <w:sz w:val="20"/>
              </w:rPr>
              <w:t>D</w:t>
            </w:r>
            <w:r w:rsidR="00BE2DFE" w:rsidRPr="00BE6F3A">
              <w:rPr>
                <w:sz w:val="20"/>
              </w:rPr>
              <w:t>”; else replace</w:t>
            </w:r>
            <w:r w:rsidRPr="00BE6F3A">
              <w:rPr>
                <w:sz w:val="20"/>
              </w:rPr>
              <w:t xml:space="preserve"> </w:t>
            </w:r>
            <w:r w:rsidRPr="00BE6F3A">
              <w:rPr>
                <w:color w:val="0070C0"/>
                <w:sz w:val="20"/>
              </w:rPr>
              <w:t>[</w:t>
            </w:r>
            <w:r w:rsidR="00BE2DFE" w:rsidRPr="00BE6F3A">
              <w:rPr>
                <w:color w:val="0070C0"/>
                <w:sz w:val="20"/>
              </w:rPr>
              <w:t>1</w:t>
            </w:r>
            <w:r w:rsidRPr="00BE6F3A">
              <w:rPr>
                <w:color w:val="0070C0"/>
                <w:sz w:val="20"/>
              </w:rPr>
              <w:t>]</w:t>
            </w:r>
            <w:r w:rsidRPr="00BE6F3A">
              <w:rPr>
                <w:sz w:val="20"/>
              </w:rPr>
              <w:t xml:space="preserve"> with “N”;</w:t>
            </w:r>
          </w:p>
          <w:p w14:paraId="01ADF4F0" w14:textId="77777777" w:rsidR="00FF5B65" w:rsidRPr="00BE6F3A" w:rsidRDefault="00FF5B65" w:rsidP="00FC26C0">
            <w:pPr>
              <w:keepNext/>
              <w:keepLines/>
              <w:spacing w:after="0" w:line="240" w:lineRule="auto"/>
            </w:pPr>
          </w:p>
          <w:p w14:paraId="584D1A32" w14:textId="2344D2A9" w:rsidR="00FF5B65" w:rsidRPr="00BE6F3A" w:rsidRDefault="005F34B4" w:rsidP="00742BC3">
            <w:pPr>
              <w:keepNext/>
              <w:keepLines/>
              <w:spacing w:after="0" w:line="240" w:lineRule="auto"/>
              <w:rPr>
                <w:sz w:val="20"/>
              </w:rPr>
            </w:pPr>
            <w:r w:rsidRPr="00BE6F3A">
              <w:rPr>
                <w:sz w:val="20"/>
              </w:rPr>
              <w:t xml:space="preserve"> </w:t>
            </w:r>
            <w:r w:rsidR="00FF5B65" w:rsidRPr="00BE6F3A">
              <w:rPr>
                <w:sz w:val="20"/>
              </w:rPr>
              <w:t xml:space="preserve">If </w:t>
            </w:r>
            <w:r w:rsidRPr="00BE6F3A">
              <w:rPr>
                <w:sz w:val="20"/>
              </w:rPr>
              <w:t>CAP =’1</w:t>
            </w:r>
            <w:proofErr w:type="gramStart"/>
            <w:r w:rsidRPr="00BE6F3A">
              <w:rPr>
                <w:sz w:val="20"/>
              </w:rPr>
              <w:t xml:space="preserve">’ </w:t>
            </w:r>
            <w:r w:rsidR="00FF5B65" w:rsidRPr="00BE6F3A">
              <w:rPr>
                <w:sz w:val="20"/>
              </w:rPr>
              <w:t xml:space="preserve"> then</w:t>
            </w:r>
            <w:proofErr w:type="gramEnd"/>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w:t>
            </w:r>
            <w:r w:rsidR="00BE2DFE" w:rsidRPr="00BE6F3A">
              <w:rPr>
                <w:sz w:val="20"/>
              </w:rPr>
              <w:t>C”; else</w:t>
            </w:r>
            <w:r w:rsidR="00FF5B65" w:rsidRPr="00BE6F3A">
              <w:rPr>
                <w:sz w:val="20"/>
              </w:rPr>
              <w:t xml:space="preserve"> replace </w:t>
            </w:r>
            <w:r w:rsidR="00FF5B65" w:rsidRPr="00BE6F3A">
              <w:rPr>
                <w:color w:val="0070C0"/>
                <w:sz w:val="20"/>
              </w:rPr>
              <w:t>[</w:t>
            </w:r>
            <w:r w:rsidR="00BE2DFE" w:rsidRPr="00BE6F3A">
              <w:rPr>
                <w:color w:val="0070C0"/>
                <w:sz w:val="20"/>
              </w:rPr>
              <w:t>2</w:t>
            </w:r>
            <w:r w:rsidR="00FF5B65" w:rsidRPr="00BE6F3A">
              <w:rPr>
                <w:color w:val="0070C0"/>
                <w:sz w:val="20"/>
              </w:rPr>
              <w:t>]</w:t>
            </w:r>
            <w:r w:rsidR="00FF5B65" w:rsidRPr="00BE6F3A">
              <w:rPr>
                <w:sz w:val="20"/>
              </w:rPr>
              <w:t xml:space="preserve"> with “N”;</w:t>
            </w:r>
          </w:p>
          <w:p w14:paraId="20F2E128" w14:textId="77777777" w:rsidR="00FF5B65" w:rsidRPr="00BE6F3A" w:rsidRDefault="00FF5B65" w:rsidP="00742BC3">
            <w:pPr>
              <w:keepNext/>
              <w:keepLines/>
              <w:spacing w:after="0" w:line="240" w:lineRule="auto"/>
              <w:rPr>
                <w:sz w:val="20"/>
              </w:rPr>
            </w:pPr>
          </w:p>
          <w:p w14:paraId="00A037BD" w14:textId="28DD3E92" w:rsidR="00FF5B65" w:rsidRPr="00BE6F3A" w:rsidRDefault="005F34B4" w:rsidP="00BE2DFE">
            <w:pPr>
              <w:keepNext/>
              <w:keepLines/>
              <w:spacing w:after="0" w:line="240" w:lineRule="auto"/>
              <w:rPr>
                <w:sz w:val="20"/>
              </w:rPr>
            </w:pPr>
            <w:r w:rsidRPr="00BE6F3A">
              <w:rPr>
                <w:sz w:val="20"/>
              </w:rPr>
              <w:t>R</w:t>
            </w:r>
            <w:r w:rsidR="00FF5B65" w:rsidRPr="00BE6F3A">
              <w:rPr>
                <w:sz w:val="20"/>
              </w:rPr>
              <w:t xml:space="preserve">eplace </w:t>
            </w:r>
            <w:r w:rsidR="00FF5B65" w:rsidRPr="00BE6F3A">
              <w:rPr>
                <w:color w:val="0070C0"/>
                <w:sz w:val="20"/>
              </w:rPr>
              <w:t>[</w:t>
            </w:r>
            <w:r w:rsidRPr="00BE6F3A">
              <w:rPr>
                <w:color w:val="0070C0"/>
                <w:sz w:val="20"/>
              </w:rPr>
              <w:t>3</w:t>
            </w:r>
            <w:r w:rsidR="00FF5B65" w:rsidRPr="00BE6F3A">
              <w:rPr>
                <w:color w:val="0070C0"/>
                <w:sz w:val="20"/>
              </w:rPr>
              <w:t>]</w:t>
            </w:r>
            <w:r w:rsidR="00FF5B65" w:rsidRPr="00BE6F3A">
              <w:rPr>
                <w:sz w:val="20"/>
              </w:rPr>
              <w:t xml:space="preserve"> wi</w:t>
            </w:r>
            <w:r w:rsidRPr="00BE6F3A">
              <w:rPr>
                <w:sz w:val="20"/>
              </w:rPr>
              <w:t>th “Medicaid”.</w:t>
            </w:r>
          </w:p>
        </w:tc>
        <w:tc>
          <w:tcPr>
            <w:tcW w:w="1710" w:type="dxa"/>
          </w:tcPr>
          <w:p w14:paraId="1D86EF25" w14:textId="77777777" w:rsidR="00FF5B65" w:rsidRPr="00BE6F3A" w:rsidRDefault="00FF5B65" w:rsidP="00742BC3">
            <w:pPr>
              <w:keepNext/>
              <w:keepLines/>
              <w:spacing w:after="0" w:line="240" w:lineRule="auto"/>
              <w:rPr>
                <w:b/>
                <w:sz w:val="20"/>
              </w:rPr>
            </w:pPr>
            <w:r w:rsidRPr="00BE6F3A">
              <w:rPr>
                <w:sz w:val="20"/>
              </w:rPr>
              <w:t>NULL:  Unknown</w:t>
            </w:r>
          </w:p>
          <w:p w14:paraId="5C913071" w14:textId="4A54B4E0" w:rsidR="00FF5B65" w:rsidRPr="00BE6F3A" w:rsidRDefault="00FF5B65" w:rsidP="00742BC3">
            <w:pPr>
              <w:keepNext/>
              <w:keepLines/>
              <w:spacing w:after="0" w:line="240" w:lineRule="auto"/>
              <w:rPr>
                <w:sz w:val="20"/>
              </w:rPr>
            </w:pPr>
            <w:r w:rsidRPr="00BE6F3A">
              <w:rPr>
                <w:sz w:val="20"/>
              </w:rPr>
              <w:t xml:space="preserve">1: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Basic/Major Medical</w:t>
            </w:r>
          </w:p>
          <w:p w14:paraId="48FC40DF" w14:textId="2EABC447" w:rsidR="00FF5B65" w:rsidRPr="00BE6F3A" w:rsidRDefault="00FF5B65" w:rsidP="00742BC3">
            <w:pPr>
              <w:keepNext/>
              <w:keepLines/>
              <w:spacing w:after="0" w:line="240" w:lineRule="auto"/>
              <w:rPr>
                <w:sz w:val="20"/>
              </w:rPr>
            </w:pPr>
            <w:r w:rsidRPr="00BE6F3A">
              <w:rPr>
                <w:sz w:val="20"/>
              </w:rPr>
              <w:t xml:space="preserve">2: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 [3] </w:t>
            </w:r>
            <w:r w:rsidRPr="00BE6F3A">
              <w:rPr>
                <w:sz w:val="20"/>
              </w:rPr>
              <w:t>Comprehensive</w:t>
            </w:r>
          </w:p>
          <w:p w14:paraId="105176C4" w14:textId="0E95958A" w:rsidR="00FF5B65" w:rsidRPr="00BE6F3A" w:rsidRDefault="00FF5B65" w:rsidP="00742BC3">
            <w:pPr>
              <w:keepNext/>
              <w:keepLines/>
              <w:spacing w:after="0" w:line="240" w:lineRule="auto"/>
              <w:rPr>
                <w:sz w:val="20"/>
              </w:rPr>
            </w:pPr>
            <w:r w:rsidRPr="00BE6F3A">
              <w:rPr>
                <w:sz w:val="20"/>
              </w:rPr>
              <w:t xml:space="preserve">3: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EPO</w:t>
            </w:r>
          </w:p>
          <w:p w14:paraId="2046092F" w14:textId="1B967606" w:rsidR="00FF5B65" w:rsidRPr="00BE6F3A" w:rsidRDefault="00FF5B65" w:rsidP="00742BC3">
            <w:pPr>
              <w:keepNext/>
              <w:keepLines/>
              <w:spacing w:after="0" w:line="240" w:lineRule="auto"/>
              <w:rPr>
                <w:sz w:val="20"/>
              </w:rPr>
            </w:pPr>
            <w:r w:rsidRPr="00BE6F3A">
              <w:rPr>
                <w:sz w:val="20"/>
              </w:rPr>
              <w:t xml:space="preserve">4: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[3]</w:t>
            </w:r>
            <w:r w:rsidR="00531D9C" w:rsidRPr="00BE6F3A">
              <w:rPr>
                <w:color w:val="0070C0"/>
                <w:sz w:val="20"/>
              </w:rPr>
              <w:t xml:space="preserve"> </w:t>
            </w:r>
            <w:r w:rsidRPr="00BE6F3A">
              <w:rPr>
                <w:sz w:val="20"/>
              </w:rPr>
              <w:t>HMO</w:t>
            </w:r>
          </w:p>
          <w:p w14:paraId="39DB0A98" w14:textId="763A8211" w:rsidR="00FF5B65" w:rsidRPr="00BE6F3A" w:rsidRDefault="00FF5B65" w:rsidP="00742BC3">
            <w:pPr>
              <w:keepNext/>
              <w:keepLines/>
              <w:spacing w:after="0" w:line="240" w:lineRule="auto"/>
              <w:rPr>
                <w:sz w:val="20"/>
              </w:rPr>
            </w:pPr>
            <w:r w:rsidRPr="00BE6F3A">
              <w:rPr>
                <w:sz w:val="20"/>
              </w:rPr>
              <w:t xml:space="preserve">5: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2D1631" w:rsidRPr="00BE6F3A">
              <w:rPr>
                <w:color w:val="0070C0"/>
                <w:sz w:val="20"/>
              </w:rPr>
              <w:t xml:space="preserve">[3] </w:t>
            </w:r>
            <w:r w:rsidRPr="00BE6F3A">
              <w:rPr>
                <w:sz w:val="20"/>
              </w:rPr>
              <w:t>POS</w:t>
            </w:r>
          </w:p>
          <w:p w14:paraId="23323DBD" w14:textId="3D9CC7BA" w:rsidR="00FF5B65" w:rsidRPr="00BE6F3A" w:rsidRDefault="00FF5B65" w:rsidP="00742BC3">
            <w:pPr>
              <w:keepNext/>
              <w:keepLines/>
              <w:spacing w:after="0" w:line="240" w:lineRule="auto"/>
              <w:rPr>
                <w:sz w:val="20"/>
              </w:rPr>
            </w:pPr>
            <w:r w:rsidRPr="00BE6F3A">
              <w:rPr>
                <w:sz w:val="20"/>
              </w:rPr>
              <w:t xml:space="preserve">6: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PPO</w:t>
            </w:r>
          </w:p>
          <w:p w14:paraId="5977514D" w14:textId="42A706A8" w:rsidR="00FF5B65" w:rsidRPr="00BE6F3A" w:rsidRDefault="00FF5B65" w:rsidP="00742BC3">
            <w:pPr>
              <w:keepNext/>
              <w:keepLines/>
              <w:spacing w:after="0" w:line="240" w:lineRule="auto"/>
              <w:rPr>
                <w:sz w:val="20"/>
              </w:rPr>
            </w:pPr>
            <w:r w:rsidRPr="00BE6F3A">
              <w:rPr>
                <w:sz w:val="20"/>
              </w:rPr>
              <w:t xml:space="preserve">7: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POS with Capitation</w:t>
            </w:r>
          </w:p>
          <w:p w14:paraId="5176E86A" w14:textId="1CB73DF0" w:rsidR="00FF5B65" w:rsidRPr="00BE6F3A" w:rsidRDefault="00FF5B65" w:rsidP="00742BC3">
            <w:pPr>
              <w:keepNext/>
              <w:keepLines/>
              <w:spacing w:after="0" w:line="240" w:lineRule="auto"/>
              <w:rPr>
                <w:sz w:val="20"/>
              </w:rPr>
            </w:pPr>
            <w:r w:rsidRPr="00BE6F3A">
              <w:rPr>
                <w:sz w:val="20"/>
              </w:rPr>
              <w:t xml:space="preserve">8: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CDHP</w:t>
            </w:r>
          </w:p>
          <w:p w14:paraId="59BF047F" w14:textId="3CCFF109" w:rsidR="00FF5B65" w:rsidRPr="00BE6F3A" w:rsidRDefault="00FF5B65" w:rsidP="00BE2DFE">
            <w:pPr>
              <w:keepNext/>
              <w:keepLines/>
              <w:spacing w:after="0" w:line="240" w:lineRule="auto"/>
              <w:rPr>
                <w:sz w:val="20"/>
              </w:rPr>
            </w:pPr>
            <w:r w:rsidRPr="00BE6F3A">
              <w:rPr>
                <w:sz w:val="20"/>
              </w:rPr>
              <w:t xml:space="preserve">9: </w:t>
            </w:r>
            <w:r w:rsidRPr="00BE6F3A">
              <w:rPr>
                <w:color w:val="0070C0"/>
                <w:sz w:val="20"/>
              </w:rPr>
              <w:t>[</w:t>
            </w:r>
            <w:r w:rsidR="00BE2DFE" w:rsidRPr="00BE6F3A">
              <w:rPr>
                <w:color w:val="0070C0"/>
                <w:sz w:val="20"/>
              </w:rPr>
              <w:t>1</w:t>
            </w:r>
            <w:proofErr w:type="gramStart"/>
            <w:r w:rsidRPr="00BE6F3A">
              <w:rPr>
                <w:color w:val="0070C0"/>
                <w:sz w:val="20"/>
              </w:rPr>
              <w:t>]  [</w:t>
            </w:r>
            <w:proofErr w:type="gramEnd"/>
            <w:r w:rsidR="00BE2DFE" w:rsidRPr="00BE6F3A">
              <w:rPr>
                <w:color w:val="0070C0"/>
                <w:sz w:val="20"/>
              </w:rPr>
              <w:t>2</w:t>
            </w:r>
            <w:r w:rsidRPr="00BE6F3A">
              <w:rPr>
                <w:color w:val="0070C0"/>
                <w:sz w:val="20"/>
              </w:rPr>
              <w:t xml:space="preserve">]  </w:t>
            </w:r>
            <w:r w:rsidR="00531D9C" w:rsidRPr="00BE6F3A">
              <w:rPr>
                <w:color w:val="0070C0"/>
                <w:sz w:val="20"/>
              </w:rPr>
              <w:t xml:space="preserve">[3] </w:t>
            </w:r>
            <w:r w:rsidRPr="00BE6F3A">
              <w:rPr>
                <w:sz w:val="20"/>
              </w:rPr>
              <w:t>HDHP</w:t>
            </w:r>
          </w:p>
        </w:tc>
      </w:tr>
      <w:tr w:rsidR="00FF5B65" w:rsidRPr="00BE6F3A" w14:paraId="2C92598E" w14:textId="77777777" w:rsidTr="00742BC3">
        <w:trPr>
          <w:trHeight w:val="170"/>
        </w:trPr>
        <w:tc>
          <w:tcPr>
            <w:tcW w:w="3182" w:type="dxa"/>
          </w:tcPr>
          <w:p w14:paraId="2AF87F89" w14:textId="77777777" w:rsidR="00FF5B65" w:rsidRPr="00BE6F3A" w:rsidRDefault="00FF5B65" w:rsidP="00742BC3">
            <w:pPr>
              <w:keepNext/>
              <w:keepLines/>
              <w:spacing w:after="0" w:line="240" w:lineRule="auto"/>
              <w:rPr>
                <w:sz w:val="20"/>
              </w:rPr>
            </w:pPr>
            <w:r w:rsidRPr="00BE6F3A">
              <w:rPr>
                <w:sz w:val="20"/>
              </w:rPr>
              <w:t>PLAN_SOURCE_VALUE</w:t>
            </w:r>
          </w:p>
        </w:tc>
        <w:tc>
          <w:tcPr>
            <w:tcW w:w="2686" w:type="dxa"/>
          </w:tcPr>
          <w:p w14:paraId="5CE85918" w14:textId="1B924EAE" w:rsidR="00FF5B65" w:rsidRPr="00BB4214" w:rsidRDefault="00BB4214" w:rsidP="00742BC3">
            <w:pPr>
              <w:keepNext/>
              <w:keepLines/>
              <w:spacing w:after="0" w:line="240" w:lineRule="auto"/>
              <w:rPr>
                <w:sz w:val="20"/>
              </w:rPr>
            </w:pPr>
            <w:r>
              <w:rPr>
                <w:sz w:val="20"/>
              </w:rPr>
              <w:t>NULL</w:t>
            </w:r>
          </w:p>
        </w:tc>
        <w:tc>
          <w:tcPr>
            <w:tcW w:w="1980" w:type="dxa"/>
          </w:tcPr>
          <w:p w14:paraId="58AEDD36" w14:textId="77777777" w:rsidR="00FF5B65" w:rsidRPr="00BE6F3A" w:rsidRDefault="00FF5B65" w:rsidP="00742BC3">
            <w:pPr>
              <w:keepNext/>
              <w:keepLines/>
              <w:spacing w:after="0" w:line="240" w:lineRule="auto"/>
              <w:rPr>
                <w:sz w:val="20"/>
              </w:rPr>
            </w:pPr>
          </w:p>
        </w:tc>
        <w:tc>
          <w:tcPr>
            <w:tcW w:w="1710" w:type="dxa"/>
          </w:tcPr>
          <w:p w14:paraId="4769453F" w14:textId="77777777" w:rsidR="00FF5B65" w:rsidRPr="00BE6F3A" w:rsidRDefault="00FF5B65" w:rsidP="00742BC3">
            <w:pPr>
              <w:keepNext/>
              <w:keepLines/>
              <w:spacing w:after="0" w:line="240" w:lineRule="auto"/>
              <w:rPr>
                <w:sz w:val="20"/>
              </w:rPr>
            </w:pPr>
          </w:p>
        </w:tc>
      </w:tr>
      <w:tr w:rsidR="00FF5B65" w14:paraId="4D36A2B1" w14:textId="77777777" w:rsidTr="00742BC3">
        <w:trPr>
          <w:trHeight w:val="170"/>
        </w:trPr>
        <w:tc>
          <w:tcPr>
            <w:tcW w:w="3182" w:type="dxa"/>
          </w:tcPr>
          <w:p w14:paraId="058263FF" w14:textId="77777777" w:rsidR="00FF5B65" w:rsidRPr="00BE6F3A" w:rsidRDefault="00FF5B65" w:rsidP="00742BC3">
            <w:pPr>
              <w:keepNext/>
              <w:keepLines/>
              <w:spacing w:after="0" w:line="240" w:lineRule="auto"/>
              <w:rPr>
                <w:sz w:val="20"/>
              </w:rPr>
            </w:pPr>
            <w:r w:rsidRPr="00BE6F3A">
              <w:rPr>
                <w:sz w:val="20"/>
              </w:rPr>
              <w:t>FAMILY_SOURCE_VALUE</w:t>
            </w:r>
          </w:p>
        </w:tc>
        <w:tc>
          <w:tcPr>
            <w:tcW w:w="2686" w:type="dxa"/>
          </w:tcPr>
          <w:p w14:paraId="7F5B4059" w14:textId="56221754" w:rsidR="00FF5B65" w:rsidRPr="00BE6F3A" w:rsidRDefault="00776990" w:rsidP="00742BC3">
            <w:pPr>
              <w:keepNext/>
              <w:keepLines/>
              <w:spacing w:after="0" w:line="240" w:lineRule="auto"/>
              <w:rPr>
                <w:sz w:val="20"/>
              </w:rPr>
            </w:pPr>
            <w:r w:rsidRPr="00BE6F3A">
              <w:rPr>
                <w:sz w:val="20"/>
              </w:rPr>
              <w:t>-</w:t>
            </w:r>
          </w:p>
        </w:tc>
        <w:tc>
          <w:tcPr>
            <w:tcW w:w="1980" w:type="dxa"/>
          </w:tcPr>
          <w:p w14:paraId="6AC0A1EC" w14:textId="1DEE647E" w:rsidR="00FF5B65" w:rsidRPr="008521DB" w:rsidRDefault="00776990" w:rsidP="00742BC3">
            <w:pPr>
              <w:keepNext/>
              <w:keepLines/>
              <w:spacing w:after="0" w:line="240" w:lineRule="auto"/>
              <w:rPr>
                <w:sz w:val="20"/>
              </w:rPr>
            </w:pPr>
            <w:r w:rsidRPr="00BE6F3A">
              <w:rPr>
                <w:sz w:val="20"/>
              </w:rPr>
              <w:t>NULL</w:t>
            </w:r>
          </w:p>
        </w:tc>
        <w:tc>
          <w:tcPr>
            <w:tcW w:w="1710" w:type="dxa"/>
          </w:tcPr>
          <w:p w14:paraId="7B10C3DB" w14:textId="05570C11" w:rsidR="00FF5B65" w:rsidRPr="008521DB" w:rsidRDefault="00FF5B65" w:rsidP="00742BC3">
            <w:pPr>
              <w:keepNext/>
              <w:keepLines/>
              <w:spacing w:after="0" w:line="240" w:lineRule="auto"/>
              <w:rPr>
                <w:sz w:val="20"/>
              </w:rPr>
            </w:pPr>
          </w:p>
        </w:tc>
      </w:tr>
    </w:tbl>
    <w:p w14:paraId="440C3CFD" w14:textId="77777777" w:rsidR="004D3A8B" w:rsidRDefault="004D3A8B" w:rsidP="00FF5B65"/>
    <w:p w14:paraId="248C83D6" w14:textId="77777777" w:rsidR="001B1128" w:rsidRDefault="001B1128" w:rsidP="001B1128">
      <w:pPr>
        <w:pStyle w:val="Heading2"/>
      </w:pPr>
      <w:bookmarkStart w:id="25" w:name="_Toc368404506"/>
      <w:bookmarkStart w:id="26" w:name="_Toc475696908"/>
      <w:r>
        <w:lastRenderedPageBreak/>
        <w:t>Table Name:  PROVIDER</w:t>
      </w:r>
      <w:bookmarkEnd w:id="25"/>
      <w:bookmarkEnd w:id="26"/>
    </w:p>
    <w:p w14:paraId="3DAA7EFC" w14:textId="6C22F176" w:rsidR="001B1128" w:rsidRDefault="001B1128" w:rsidP="001B1128">
      <w:pPr>
        <w:keepNext/>
        <w:keepLines/>
      </w:pPr>
      <w:r w:rsidRPr="003354D3">
        <w:t xml:space="preserve">The </w:t>
      </w:r>
      <w:r w:rsidR="004B2888" w:rsidRPr="003354D3">
        <w:t>PROVIDER</w:t>
      </w:r>
      <w:r w:rsidRPr="003354D3">
        <w:t xml:space="preserve"> table contains a list of uniquely identified health care providers (physicians).</w:t>
      </w:r>
      <w:r>
        <w:t xml:space="preserve">  </w:t>
      </w:r>
      <w:r w:rsidR="00B46921">
        <w:t>MDCD</w:t>
      </w:r>
      <w:r>
        <w:t xml:space="preserve"> does have some provider information however some of the providers listed by </w:t>
      </w:r>
      <w:r w:rsidR="00B46921">
        <w:t>MDCD</w:t>
      </w:r>
      <w:r>
        <w:t xml:space="preserve"> may also be considered care sites or organizations.  Since there is no clear way to decipher between all items identified as providers by </w:t>
      </w:r>
      <w:r w:rsidR="00B46921">
        <w:t>MDCD</w:t>
      </w:r>
      <w:r>
        <w:t xml:space="preserve">, regardless if they are truly organizations or care sites, </w:t>
      </w:r>
      <w:r w:rsidR="004B2888">
        <w:t xml:space="preserve">they </w:t>
      </w:r>
      <w:r>
        <w:t xml:space="preserve">will be added to this table.  </w:t>
      </w:r>
    </w:p>
    <w:p w14:paraId="50D66602" w14:textId="77777777" w:rsidR="005E37B6" w:rsidRDefault="005E37B6" w:rsidP="005E37B6">
      <w:pPr>
        <w:keepNext/>
        <w:keepLines/>
        <w:spacing w:after="0" w:line="240" w:lineRule="auto"/>
      </w:pPr>
      <w:r>
        <w:t>Key conventions:</w:t>
      </w:r>
    </w:p>
    <w:p w14:paraId="4C143A1C" w14:textId="77777777" w:rsidR="00CA11C9" w:rsidRDefault="003A26F9" w:rsidP="00D14A4D">
      <w:pPr>
        <w:pStyle w:val="ListParagraph"/>
        <w:keepNext/>
        <w:keepLines/>
        <w:numPr>
          <w:ilvl w:val="0"/>
          <w:numId w:val="10"/>
        </w:numPr>
        <w:spacing w:after="0" w:line="240" w:lineRule="auto"/>
      </w:pPr>
      <w:r>
        <w:t>To build this table it is essentially a distinct listing of the entire provider IDs with all their associated specialties.</w:t>
      </w:r>
      <w:r w:rsidR="00CA11C9">
        <w:t xml:space="preserve"> </w:t>
      </w:r>
    </w:p>
    <w:p w14:paraId="3F0626C7" w14:textId="35B642D2"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6A0A7BA1"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FACILITY_HEADER</w:t>
      </w:r>
    </w:p>
    <w:p w14:paraId="2F35B970" w14:textId="10C9B9D3"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B17D162"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1BC87252" w14:textId="5131D35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3D685D5"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OUTPATIENT_SERVICES</w:t>
      </w:r>
    </w:p>
    <w:p w14:paraId="07D9389D" w14:textId="3415FA9F" w:rsidR="003A26F9" w:rsidRPr="003A26F9" w:rsidRDefault="003A26F9" w:rsidP="003A26F9">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335D98A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p>
    <w:p w14:paraId="28B632A9" w14:textId="781519A6"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70C237C3"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INPATIENT_SERVICES</w:t>
      </w:r>
    </w:p>
    <w:p w14:paraId="65E220C9" w14:textId="1AB1E45D" w:rsidR="003A26F9" w:rsidRPr="003A26F9" w:rsidRDefault="003A26F9" w:rsidP="003A26F9">
      <w:pPr>
        <w:keepNext/>
        <w:keepLines/>
        <w:spacing w:after="0"/>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NULL</w:t>
      </w:r>
    </w:p>
    <w:p w14:paraId="2F109CE8" w14:textId="77777777" w:rsidR="003A26F9" w:rsidRPr="003A26F9" w:rsidRDefault="003A26F9" w:rsidP="003A26F9">
      <w:pPr>
        <w:autoSpaceDE w:val="0"/>
        <w:autoSpaceDN w:val="0"/>
        <w:adjustRightInd w:val="0"/>
        <w:spacing w:after="0" w:line="240" w:lineRule="auto"/>
        <w:ind w:left="720"/>
        <w:rPr>
          <w:rFonts w:ascii="Courier New" w:hAnsi="Courier New" w:cs="Courier New"/>
          <w:noProof/>
          <w:color w:val="0000FF"/>
          <w:sz w:val="16"/>
          <w:szCs w:val="16"/>
        </w:rPr>
      </w:pPr>
      <w:r w:rsidRPr="003A26F9">
        <w:rPr>
          <w:rFonts w:ascii="Courier New" w:hAnsi="Courier New" w:cs="Courier New"/>
          <w:noProof/>
          <w:color w:val="0000FF"/>
          <w:sz w:val="16"/>
          <w:szCs w:val="16"/>
        </w:rPr>
        <w:t>UNION</w:t>
      </w:r>
      <w:r w:rsidR="00CA11C9">
        <w:rPr>
          <w:rFonts w:ascii="Courier New" w:hAnsi="Courier New" w:cs="Courier New"/>
          <w:noProof/>
          <w:color w:val="0000FF"/>
          <w:sz w:val="16"/>
          <w:szCs w:val="16"/>
        </w:rPr>
        <w:t xml:space="preserve"> </w:t>
      </w:r>
    </w:p>
    <w:p w14:paraId="2B603A9D" w14:textId="211323AF" w:rsidR="003A26F9" w:rsidRPr="003A26F9" w:rsidRDefault="003A26F9" w:rsidP="003A26F9">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SELECT</w:t>
      </w:r>
      <w:r w:rsidRPr="003A26F9">
        <w:rPr>
          <w:rFonts w:ascii="Courier New" w:hAnsi="Courier New" w:cs="Courier New"/>
          <w:noProof/>
          <w:sz w:val="16"/>
          <w:szCs w:val="16"/>
        </w:rPr>
        <w:t xml:space="preserve"> </w:t>
      </w:r>
      <w:r w:rsidRPr="003A26F9">
        <w:rPr>
          <w:rFonts w:ascii="Courier New" w:hAnsi="Courier New" w:cs="Courier New"/>
          <w:noProof/>
          <w:color w:val="0000FF"/>
          <w:sz w:val="16"/>
          <w:szCs w:val="16"/>
        </w:rPr>
        <w:t>DISTINCT</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ID</w:t>
      </w:r>
      <w:r w:rsidRPr="003A26F9">
        <w:rPr>
          <w:rFonts w:ascii="Courier New" w:hAnsi="Courier New" w:cs="Courier New"/>
          <w:noProof/>
          <w:color w:val="808080"/>
          <w:sz w:val="16"/>
          <w:szCs w:val="16"/>
        </w:rPr>
        <w:t>,</w:t>
      </w:r>
      <w:r w:rsidRPr="003A26F9">
        <w:rPr>
          <w:rFonts w:ascii="Courier New" w:hAnsi="Courier New" w:cs="Courier New"/>
          <w:noProof/>
          <w:sz w:val="16"/>
          <w:szCs w:val="16"/>
        </w:rPr>
        <w:t xml:space="preserve"> STDPROV</w:t>
      </w:r>
    </w:p>
    <w:p w14:paraId="25B553B5" w14:textId="0CA6AC48" w:rsidR="00BF35FC" w:rsidRDefault="003A26F9" w:rsidP="00BF35FC">
      <w:pPr>
        <w:autoSpaceDE w:val="0"/>
        <w:autoSpaceDN w:val="0"/>
        <w:adjustRightInd w:val="0"/>
        <w:spacing w:after="0" w:line="240" w:lineRule="auto"/>
        <w:ind w:left="720"/>
        <w:rPr>
          <w:rFonts w:ascii="Courier New" w:hAnsi="Courier New" w:cs="Courier New"/>
          <w:noProof/>
          <w:sz w:val="16"/>
          <w:szCs w:val="16"/>
        </w:rPr>
      </w:pPr>
      <w:r w:rsidRPr="003A26F9">
        <w:rPr>
          <w:rFonts w:ascii="Courier New" w:hAnsi="Courier New" w:cs="Courier New"/>
          <w:noProof/>
          <w:color w:val="0000FF"/>
          <w:sz w:val="16"/>
          <w:szCs w:val="16"/>
        </w:rPr>
        <w:t>FROM</w:t>
      </w:r>
      <w:r w:rsidRPr="003A26F9">
        <w:rPr>
          <w:rFonts w:ascii="Courier New" w:hAnsi="Courier New" w:cs="Courier New"/>
          <w:noProof/>
          <w:sz w:val="16"/>
          <w:szCs w:val="16"/>
        </w:rPr>
        <w:t xml:space="preserve"> </w:t>
      </w:r>
      <w:r w:rsidR="007317EB" w:rsidRPr="0047385F">
        <w:rPr>
          <w:rFonts w:ascii="Courier New" w:hAnsi="Courier New" w:cs="Courier New"/>
          <w:noProof/>
          <w:sz w:val="16"/>
          <w:szCs w:val="16"/>
        </w:rPr>
        <w:t>LONG_TERM_CARE</w:t>
      </w:r>
    </w:p>
    <w:p w14:paraId="385902D9" w14:textId="0D35693A" w:rsidR="0084530E" w:rsidRPr="0084530E" w:rsidRDefault="003A26F9" w:rsidP="0084530E">
      <w:pPr>
        <w:autoSpaceDE w:val="0"/>
        <w:autoSpaceDN w:val="0"/>
        <w:adjustRightInd w:val="0"/>
        <w:spacing w:after="0" w:line="240" w:lineRule="auto"/>
        <w:ind w:left="720"/>
        <w:rPr>
          <w:rFonts w:ascii="Courier New" w:hAnsi="Courier New" w:cs="Courier New"/>
          <w:noProof/>
          <w:color w:val="808080"/>
          <w:sz w:val="16"/>
          <w:szCs w:val="16"/>
        </w:rPr>
      </w:pPr>
      <w:r w:rsidRPr="003A26F9">
        <w:rPr>
          <w:rFonts w:ascii="Courier New" w:hAnsi="Courier New" w:cs="Courier New"/>
          <w:noProof/>
          <w:color w:val="0000FF"/>
          <w:sz w:val="16"/>
          <w:szCs w:val="16"/>
        </w:rPr>
        <w:t>WHERE</w:t>
      </w:r>
      <w:r w:rsidRPr="003A26F9">
        <w:rPr>
          <w:rFonts w:ascii="Courier New" w:hAnsi="Courier New" w:cs="Courier New"/>
          <w:noProof/>
          <w:sz w:val="16"/>
          <w:szCs w:val="16"/>
        </w:rPr>
        <w:t xml:space="preserve"> PROV</w:t>
      </w:r>
      <w:r w:rsidR="007317EB">
        <w:rPr>
          <w:rFonts w:ascii="Courier New" w:hAnsi="Courier New" w:cs="Courier New"/>
          <w:noProof/>
          <w:sz w:val="16"/>
          <w:szCs w:val="16"/>
        </w:rPr>
        <w:t>_</w:t>
      </w:r>
      <w:r w:rsidRPr="003A26F9">
        <w:rPr>
          <w:rFonts w:ascii="Courier New" w:hAnsi="Courier New" w:cs="Courier New"/>
          <w:noProof/>
          <w:sz w:val="16"/>
          <w:szCs w:val="16"/>
        </w:rPr>
        <w:t xml:space="preserve">ID </w:t>
      </w:r>
      <w:r w:rsidRPr="003A26F9">
        <w:rPr>
          <w:rFonts w:ascii="Courier New" w:hAnsi="Courier New" w:cs="Courier New"/>
          <w:noProof/>
          <w:color w:val="808080"/>
          <w:sz w:val="16"/>
          <w:szCs w:val="16"/>
        </w:rPr>
        <w:t>IS</w:t>
      </w:r>
      <w:r w:rsidRPr="003A26F9">
        <w:rPr>
          <w:rFonts w:ascii="Courier New" w:hAnsi="Courier New" w:cs="Courier New"/>
          <w:noProof/>
          <w:sz w:val="16"/>
          <w:szCs w:val="16"/>
        </w:rPr>
        <w:t xml:space="preserve"> </w:t>
      </w:r>
      <w:r w:rsidRPr="003A26F9">
        <w:rPr>
          <w:rFonts w:ascii="Courier New" w:hAnsi="Courier New" w:cs="Courier New"/>
          <w:noProof/>
          <w:color w:val="808080"/>
          <w:sz w:val="16"/>
          <w:szCs w:val="16"/>
        </w:rPr>
        <w:t>NOT</w:t>
      </w:r>
      <w:r w:rsidRPr="003A26F9">
        <w:rPr>
          <w:rFonts w:ascii="Courier New" w:hAnsi="Courier New" w:cs="Courier New"/>
          <w:noProof/>
          <w:sz w:val="16"/>
          <w:szCs w:val="16"/>
        </w:rPr>
        <w:t xml:space="preserve"> </w:t>
      </w:r>
      <w:r w:rsidR="00BF35FC">
        <w:rPr>
          <w:rFonts w:ascii="Courier New" w:hAnsi="Courier New" w:cs="Courier New"/>
          <w:noProof/>
          <w:color w:val="808080"/>
          <w:sz w:val="16"/>
          <w:szCs w:val="16"/>
        </w:rPr>
        <w:t>NULL</w:t>
      </w:r>
    </w:p>
    <w:p w14:paraId="49CF0C3C" w14:textId="54B643FF" w:rsidR="00055DAC" w:rsidRDefault="0084530E" w:rsidP="00055DAC">
      <w:pPr>
        <w:keepNext/>
        <w:keepLines/>
        <w:numPr>
          <w:ilvl w:val="0"/>
          <w:numId w:val="3"/>
        </w:numPr>
        <w:spacing w:after="0" w:line="240" w:lineRule="auto"/>
      </w:pPr>
      <w:r w:rsidRPr="00992723">
        <w:t>Provider Specialty</w:t>
      </w:r>
      <w:r>
        <w:t xml:space="preserve"> (</w:t>
      </w:r>
      <w:r w:rsidRPr="003A26F9">
        <w:t>STDPROV</w:t>
      </w:r>
      <w:r w:rsidRPr="00992723">
        <w:t xml:space="preserve">) </w:t>
      </w:r>
      <w:r w:rsidR="00055DAC" w:rsidRPr="00992723">
        <w:t>is avail</w:t>
      </w:r>
      <w:r w:rsidR="00055DAC">
        <w:t xml:space="preserve">able in </w:t>
      </w:r>
      <w:r w:rsidR="00B46921">
        <w:t>MDCD</w:t>
      </w:r>
      <w:r w:rsidR="00055DAC">
        <w:t xml:space="preserve">. We add mapping of </w:t>
      </w:r>
      <w:r w:rsidR="00B46921">
        <w:t>MDCD</w:t>
      </w:r>
      <w:r w:rsidR="00055DAC">
        <w:t xml:space="preserve"> provider specialty to </w:t>
      </w:r>
      <w:r w:rsidR="00055DAC" w:rsidRPr="00992723">
        <w:t xml:space="preserve">OMOP </w:t>
      </w:r>
      <w:r w:rsidR="00055DAC">
        <w:t>concept -</w:t>
      </w:r>
      <w:r w:rsidR="00055DAC" w:rsidRPr="00E35747">
        <w:t xml:space="preserve"> </w:t>
      </w:r>
      <w:r w:rsidR="00055DAC">
        <w:t xml:space="preserve">VOCABULARY_ID = </w:t>
      </w:r>
      <w:r w:rsidR="00456738">
        <w:t>JNJ_TRU_P_SPCLTY</w:t>
      </w:r>
      <w:r w:rsidR="00055DAC">
        <w:t xml:space="preserve">. </w:t>
      </w:r>
    </w:p>
    <w:p w14:paraId="271525A0" w14:textId="77777777" w:rsidR="00BF35FC" w:rsidRPr="00A977B2" w:rsidRDefault="00BF35FC" w:rsidP="00D14A4D">
      <w:pPr>
        <w:pStyle w:val="ListParagraph"/>
        <w:keepNext/>
        <w:keepLines/>
        <w:numPr>
          <w:ilvl w:val="0"/>
          <w:numId w:val="10"/>
        </w:numPr>
        <w:autoSpaceDE w:val="0"/>
        <w:autoSpaceDN w:val="0"/>
        <w:adjustRightInd w:val="0"/>
        <w:spacing w:after="0" w:line="240" w:lineRule="auto"/>
      </w:pPr>
      <w:r w:rsidRPr="00A977B2">
        <w:t>Set SPECIALTY_CONCEPT_ID as 38004514 (Unknown Physician Specialty) if STDPROV is missing or can't be mapped</w:t>
      </w:r>
      <w:r w:rsidR="00A977B2">
        <w:t>.</w:t>
      </w:r>
    </w:p>
    <w:p w14:paraId="71513E11" w14:textId="2B53B2B0" w:rsidR="0084530E" w:rsidRDefault="0084530E" w:rsidP="0084530E">
      <w:pPr>
        <w:spacing w:after="0" w:line="240" w:lineRule="auto"/>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153"/>
        <w:gridCol w:w="2174"/>
        <w:gridCol w:w="2142"/>
      </w:tblGrid>
      <w:tr w:rsidR="001B1128" w:rsidRPr="008521DB" w14:paraId="7488FFDD" w14:textId="77777777" w:rsidTr="002D44A2">
        <w:trPr>
          <w:cantSplit/>
          <w:tblHeader/>
        </w:trPr>
        <w:tc>
          <w:tcPr>
            <w:tcW w:w="9576" w:type="dxa"/>
            <w:gridSpan w:val="4"/>
            <w:shd w:val="clear" w:color="auto" w:fill="A6A6A6"/>
          </w:tcPr>
          <w:p w14:paraId="54C7154D" w14:textId="77777777" w:rsidR="001B1128" w:rsidRPr="008521DB" w:rsidRDefault="001B1128" w:rsidP="002D44A2">
            <w:pPr>
              <w:keepNext/>
              <w:keepLines/>
              <w:spacing w:after="0" w:line="240" w:lineRule="auto"/>
              <w:rPr>
                <w:b/>
              </w:rPr>
            </w:pPr>
            <w:r>
              <w:rPr>
                <w:b/>
                <w:sz w:val="28"/>
              </w:rPr>
              <w:lastRenderedPageBreak/>
              <w:t>Table 5</w:t>
            </w:r>
            <w:r w:rsidRPr="008521DB">
              <w:rPr>
                <w:b/>
                <w:sz w:val="28"/>
              </w:rPr>
              <w:t xml:space="preserve">:  </w:t>
            </w:r>
            <w:r>
              <w:rPr>
                <w:b/>
                <w:sz w:val="28"/>
              </w:rPr>
              <w:t>PROVIDER</w:t>
            </w:r>
          </w:p>
        </w:tc>
      </w:tr>
      <w:tr w:rsidR="001B1128" w:rsidRPr="008521DB" w14:paraId="4AC0E9BE" w14:textId="77777777" w:rsidTr="00302929">
        <w:trPr>
          <w:cantSplit/>
          <w:tblHeader/>
        </w:trPr>
        <w:tc>
          <w:tcPr>
            <w:tcW w:w="2884" w:type="dxa"/>
            <w:shd w:val="clear" w:color="auto" w:fill="D9D9D9"/>
          </w:tcPr>
          <w:p w14:paraId="46CCB9C5" w14:textId="77777777" w:rsidR="001B1128" w:rsidRPr="008521DB" w:rsidRDefault="001B1128" w:rsidP="002D44A2">
            <w:pPr>
              <w:keepNext/>
              <w:keepLines/>
              <w:spacing w:after="0" w:line="240" w:lineRule="auto"/>
              <w:rPr>
                <w:b/>
              </w:rPr>
            </w:pPr>
            <w:r w:rsidRPr="008521DB">
              <w:rPr>
                <w:b/>
              </w:rPr>
              <w:t>Destination Field</w:t>
            </w:r>
          </w:p>
        </w:tc>
        <w:tc>
          <w:tcPr>
            <w:tcW w:w="2219" w:type="dxa"/>
            <w:shd w:val="clear" w:color="auto" w:fill="D9D9D9"/>
          </w:tcPr>
          <w:p w14:paraId="36FF9767" w14:textId="77777777" w:rsidR="001B1128" w:rsidRPr="008521DB" w:rsidRDefault="001B1128" w:rsidP="002D44A2">
            <w:pPr>
              <w:keepNext/>
              <w:keepLines/>
              <w:spacing w:after="0" w:line="240" w:lineRule="auto"/>
              <w:rPr>
                <w:b/>
              </w:rPr>
            </w:pPr>
            <w:r w:rsidRPr="008521DB">
              <w:rPr>
                <w:b/>
              </w:rPr>
              <w:t>Source Field</w:t>
            </w:r>
          </w:p>
        </w:tc>
        <w:tc>
          <w:tcPr>
            <w:tcW w:w="2207" w:type="dxa"/>
            <w:shd w:val="clear" w:color="auto" w:fill="D9D9D9"/>
          </w:tcPr>
          <w:p w14:paraId="06602649" w14:textId="77777777" w:rsidR="001B1128" w:rsidRPr="008521DB" w:rsidRDefault="001B1128" w:rsidP="002D44A2">
            <w:pPr>
              <w:keepNext/>
              <w:keepLines/>
              <w:spacing w:after="0" w:line="240" w:lineRule="auto"/>
              <w:rPr>
                <w:b/>
              </w:rPr>
            </w:pPr>
            <w:r w:rsidRPr="008521DB">
              <w:rPr>
                <w:b/>
              </w:rPr>
              <w:t>Applied Rule</w:t>
            </w:r>
          </w:p>
        </w:tc>
        <w:tc>
          <w:tcPr>
            <w:tcW w:w="2266" w:type="dxa"/>
            <w:shd w:val="clear" w:color="auto" w:fill="D9D9D9"/>
          </w:tcPr>
          <w:p w14:paraId="31A96628" w14:textId="77777777" w:rsidR="001B1128" w:rsidRPr="008521DB" w:rsidRDefault="001B1128" w:rsidP="002D44A2">
            <w:pPr>
              <w:keepNext/>
              <w:keepLines/>
              <w:spacing w:after="0" w:line="240" w:lineRule="auto"/>
              <w:rPr>
                <w:b/>
              </w:rPr>
            </w:pPr>
            <w:r w:rsidRPr="008521DB">
              <w:rPr>
                <w:b/>
              </w:rPr>
              <w:t>Comment</w:t>
            </w:r>
          </w:p>
        </w:tc>
      </w:tr>
      <w:tr w:rsidR="001B1128" w:rsidRPr="008521DB" w14:paraId="28AAC1BF" w14:textId="77777777" w:rsidTr="00302929">
        <w:tc>
          <w:tcPr>
            <w:tcW w:w="2884" w:type="dxa"/>
          </w:tcPr>
          <w:p w14:paraId="65D3F65D" w14:textId="77777777" w:rsidR="001B1128" w:rsidRPr="00C956B1" w:rsidRDefault="001B1128" w:rsidP="002D44A2">
            <w:pPr>
              <w:keepNext/>
              <w:keepLines/>
              <w:spacing w:after="0" w:line="240" w:lineRule="auto"/>
              <w:rPr>
                <w:sz w:val="20"/>
              </w:rPr>
            </w:pPr>
            <w:r w:rsidRPr="00C956B1">
              <w:rPr>
                <w:sz w:val="20"/>
              </w:rPr>
              <w:t>PROVIDER_ID</w:t>
            </w:r>
          </w:p>
        </w:tc>
        <w:tc>
          <w:tcPr>
            <w:tcW w:w="2219" w:type="dxa"/>
          </w:tcPr>
          <w:p w14:paraId="0F9F2D8C" w14:textId="77777777" w:rsidR="001B1128" w:rsidRPr="008521DB" w:rsidRDefault="001B1128" w:rsidP="002D44A2">
            <w:pPr>
              <w:keepNext/>
              <w:keepLines/>
              <w:spacing w:after="0" w:line="240" w:lineRule="auto"/>
              <w:rPr>
                <w:sz w:val="20"/>
              </w:rPr>
            </w:pPr>
            <w:r>
              <w:rPr>
                <w:sz w:val="20"/>
              </w:rPr>
              <w:t>-</w:t>
            </w:r>
          </w:p>
        </w:tc>
        <w:tc>
          <w:tcPr>
            <w:tcW w:w="2207" w:type="dxa"/>
          </w:tcPr>
          <w:p w14:paraId="68A30C94" w14:textId="77777777" w:rsidR="001B1128" w:rsidRPr="008521DB" w:rsidRDefault="001B1128" w:rsidP="002D44A2">
            <w:pPr>
              <w:keepNext/>
              <w:keepLines/>
              <w:spacing w:after="0" w:line="240" w:lineRule="auto"/>
              <w:rPr>
                <w:sz w:val="20"/>
              </w:rPr>
            </w:pPr>
            <w:r>
              <w:rPr>
                <w:sz w:val="20"/>
              </w:rPr>
              <w:t>System generated.</w:t>
            </w:r>
          </w:p>
        </w:tc>
        <w:tc>
          <w:tcPr>
            <w:tcW w:w="2266" w:type="dxa"/>
          </w:tcPr>
          <w:p w14:paraId="522676DC" w14:textId="77777777" w:rsidR="001B1128" w:rsidRPr="008521DB" w:rsidRDefault="001B1128" w:rsidP="002D44A2">
            <w:pPr>
              <w:keepNext/>
              <w:keepLines/>
              <w:spacing w:after="0" w:line="240" w:lineRule="auto"/>
              <w:rPr>
                <w:sz w:val="20"/>
              </w:rPr>
            </w:pPr>
          </w:p>
        </w:tc>
      </w:tr>
      <w:tr w:rsidR="00F0269D" w:rsidRPr="008521DB" w14:paraId="35DC9A14" w14:textId="77777777" w:rsidTr="00A977B2">
        <w:tc>
          <w:tcPr>
            <w:tcW w:w="2884" w:type="dxa"/>
          </w:tcPr>
          <w:p w14:paraId="39D77E79" w14:textId="77777777" w:rsidR="00F0269D" w:rsidRPr="00C956B1" w:rsidRDefault="00F0269D" w:rsidP="002D44A2">
            <w:pPr>
              <w:keepNext/>
              <w:keepLines/>
              <w:spacing w:after="0" w:line="240" w:lineRule="auto"/>
              <w:rPr>
                <w:sz w:val="20"/>
              </w:rPr>
            </w:pPr>
            <w:r>
              <w:rPr>
                <w:sz w:val="20"/>
              </w:rPr>
              <w:t>PROVIDER_NAME</w:t>
            </w:r>
          </w:p>
        </w:tc>
        <w:tc>
          <w:tcPr>
            <w:tcW w:w="2219" w:type="dxa"/>
          </w:tcPr>
          <w:p w14:paraId="1B1BC9BE" w14:textId="77777777" w:rsidR="00F0269D" w:rsidRDefault="00F0269D" w:rsidP="002D44A2">
            <w:pPr>
              <w:keepNext/>
              <w:keepLines/>
              <w:spacing w:after="0" w:line="240" w:lineRule="auto"/>
              <w:rPr>
                <w:sz w:val="20"/>
              </w:rPr>
            </w:pPr>
          </w:p>
        </w:tc>
        <w:tc>
          <w:tcPr>
            <w:tcW w:w="2207" w:type="dxa"/>
          </w:tcPr>
          <w:p w14:paraId="14173313" w14:textId="77777777" w:rsidR="00F0269D" w:rsidRDefault="00F0269D" w:rsidP="002D44A2">
            <w:pPr>
              <w:keepNext/>
              <w:keepLines/>
              <w:spacing w:after="0" w:line="240" w:lineRule="auto"/>
              <w:rPr>
                <w:sz w:val="20"/>
              </w:rPr>
            </w:pPr>
            <w:r>
              <w:rPr>
                <w:sz w:val="20"/>
              </w:rPr>
              <w:t>NULL</w:t>
            </w:r>
          </w:p>
        </w:tc>
        <w:tc>
          <w:tcPr>
            <w:tcW w:w="2266" w:type="dxa"/>
          </w:tcPr>
          <w:p w14:paraId="590F2A74" w14:textId="77777777" w:rsidR="00F0269D" w:rsidRPr="008521DB" w:rsidRDefault="00F0269D" w:rsidP="002D44A2">
            <w:pPr>
              <w:keepNext/>
              <w:keepLines/>
              <w:spacing w:after="0" w:line="240" w:lineRule="auto"/>
              <w:rPr>
                <w:sz w:val="20"/>
              </w:rPr>
            </w:pPr>
          </w:p>
        </w:tc>
      </w:tr>
      <w:tr w:rsidR="001B1128" w:rsidRPr="008521DB" w14:paraId="1066EC4B" w14:textId="77777777" w:rsidTr="00302929">
        <w:tc>
          <w:tcPr>
            <w:tcW w:w="2884" w:type="dxa"/>
          </w:tcPr>
          <w:p w14:paraId="6B0FC75B" w14:textId="77777777" w:rsidR="001B1128" w:rsidRPr="00C956B1" w:rsidRDefault="001B1128" w:rsidP="002D44A2">
            <w:pPr>
              <w:keepNext/>
              <w:keepLines/>
              <w:spacing w:after="0" w:line="240" w:lineRule="auto"/>
              <w:rPr>
                <w:sz w:val="20"/>
              </w:rPr>
            </w:pPr>
            <w:r w:rsidRPr="00C956B1">
              <w:rPr>
                <w:sz w:val="20"/>
              </w:rPr>
              <w:t>NPI</w:t>
            </w:r>
          </w:p>
        </w:tc>
        <w:tc>
          <w:tcPr>
            <w:tcW w:w="2219" w:type="dxa"/>
          </w:tcPr>
          <w:p w14:paraId="575FE2F2" w14:textId="77777777" w:rsidR="001B1128" w:rsidRDefault="001B1128" w:rsidP="002D44A2">
            <w:pPr>
              <w:keepNext/>
              <w:keepLines/>
              <w:spacing w:after="0" w:line="240" w:lineRule="auto"/>
              <w:rPr>
                <w:sz w:val="20"/>
              </w:rPr>
            </w:pPr>
            <w:r>
              <w:rPr>
                <w:sz w:val="20"/>
              </w:rPr>
              <w:t>-</w:t>
            </w:r>
          </w:p>
        </w:tc>
        <w:tc>
          <w:tcPr>
            <w:tcW w:w="2207" w:type="dxa"/>
          </w:tcPr>
          <w:p w14:paraId="1492458B" w14:textId="77777777" w:rsidR="001B1128" w:rsidRDefault="001B1128" w:rsidP="002D44A2">
            <w:pPr>
              <w:keepNext/>
              <w:keepLines/>
              <w:spacing w:after="0" w:line="240" w:lineRule="auto"/>
              <w:rPr>
                <w:sz w:val="20"/>
              </w:rPr>
            </w:pPr>
            <w:r>
              <w:rPr>
                <w:sz w:val="20"/>
              </w:rPr>
              <w:t>NULL</w:t>
            </w:r>
          </w:p>
        </w:tc>
        <w:tc>
          <w:tcPr>
            <w:tcW w:w="2266" w:type="dxa"/>
          </w:tcPr>
          <w:p w14:paraId="4A82A0FD" w14:textId="77777777" w:rsidR="001B1128" w:rsidRPr="008521DB" w:rsidRDefault="001B1128" w:rsidP="002D44A2">
            <w:pPr>
              <w:keepNext/>
              <w:keepLines/>
              <w:spacing w:after="0" w:line="240" w:lineRule="auto"/>
              <w:rPr>
                <w:sz w:val="20"/>
              </w:rPr>
            </w:pPr>
          </w:p>
        </w:tc>
      </w:tr>
      <w:tr w:rsidR="001B1128" w:rsidRPr="008521DB" w14:paraId="65E79916" w14:textId="77777777" w:rsidTr="00302929">
        <w:tc>
          <w:tcPr>
            <w:tcW w:w="2884" w:type="dxa"/>
          </w:tcPr>
          <w:p w14:paraId="5783BFAD" w14:textId="77777777" w:rsidR="001B1128" w:rsidRPr="00C956B1" w:rsidRDefault="001B1128" w:rsidP="002D44A2">
            <w:pPr>
              <w:keepNext/>
              <w:keepLines/>
              <w:spacing w:after="0" w:line="240" w:lineRule="auto"/>
              <w:rPr>
                <w:sz w:val="20"/>
              </w:rPr>
            </w:pPr>
            <w:r w:rsidRPr="00C956B1">
              <w:rPr>
                <w:sz w:val="20"/>
              </w:rPr>
              <w:t>DEA</w:t>
            </w:r>
          </w:p>
        </w:tc>
        <w:tc>
          <w:tcPr>
            <w:tcW w:w="2219" w:type="dxa"/>
          </w:tcPr>
          <w:p w14:paraId="745D4628" w14:textId="77777777" w:rsidR="001B1128" w:rsidRDefault="001B1128" w:rsidP="002D44A2">
            <w:pPr>
              <w:keepNext/>
              <w:keepLines/>
              <w:spacing w:after="0" w:line="240" w:lineRule="auto"/>
              <w:rPr>
                <w:sz w:val="20"/>
              </w:rPr>
            </w:pPr>
            <w:r>
              <w:rPr>
                <w:sz w:val="20"/>
              </w:rPr>
              <w:t>-</w:t>
            </w:r>
          </w:p>
        </w:tc>
        <w:tc>
          <w:tcPr>
            <w:tcW w:w="2207" w:type="dxa"/>
          </w:tcPr>
          <w:p w14:paraId="39596577" w14:textId="77777777" w:rsidR="001B1128" w:rsidRDefault="001B1128" w:rsidP="002D44A2">
            <w:pPr>
              <w:keepNext/>
              <w:keepLines/>
              <w:spacing w:after="0" w:line="240" w:lineRule="auto"/>
              <w:rPr>
                <w:sz w:val="20"/>
              </w:rPr>
            </w:pPr>
            <w:r>
              <w:rPr>
                <w:sz w:val="20"/>
              </w:rPr>
              <w:t>NULL</w:t>
            </w:r>
          </w:p>
        </w:tc>
        <w:tc>
          <w:tcPr>
            <w:tcW w:w="2266" w:type="dxa"/>
          </w:tcPr>
          <w:p w14:paraId="35966684" w14:textId="77777777" w:rsidR="001B1128" w:rsidRPr="008521DB" w:rsidRDefault="001B1128" w:rsidP="002D44A2">
            <w:pPr>
              <w:keepNext/>
              <w:keepLines/>
              <w:spacing w:after="0" w:line="240" w:lineRule="auto"/>
              <w:rPr>
                <w:sz w:val="20"/>
              </w:rPr>
            </w:pPr>
          </w:p>
        </w:tc>
      </w:tr>
      <w:tr w:rsidR="001B1128" w:rsidRPr="00BE6F3A" w14:paraId="00386D2B" w14:textId="77777777" w:rsidTr="00A977B2">
        <w:tc>
          <w:tcPr>
            <w:tcW w:w="2884" w:type="dxa"/>
          </w:tcPr>
          <w:p w14:paraId="00E8D79C" w14:textId="77777777" w:rsidR="001B1128" w:rsidRPr="00BE6F3A" w:rsidRDefault="001B1128" w:rsidP="002D44A2">
            <w:pPr>
              <w:keepNext/>
              <w:keepLines/>
              <w:spacing w:after="0" w:line="240" w:lineRule="auto"/>
              <w:rPr>
                <w:sz w:val="20"/>
              </w:rPr>
            </w:pPr>
            <w:r w:rsidRPr="00BE6F3A">
              <w:rPr>
                <w:sz w:val="20"/>
              </w:rPr>
              <w:t>SPECIALTY_CONCEPT_ID</w:t>
            </w:r>
          </w:p>
        </w:tc>
        <w:tc>
          <w:tcPr>
            <w:tcW w:w="2219" w:type="dxa"/>
          </w:tcPr>
          <w:p w14:paraId="7FA41D63" w14:textId="77777777" w:rsidR="001B1128" w:rsidRPr="00BE6F3A" w:rsidRDefault="001B1128" w:rsidP="002D44A2">
            <w:pPr>
              <w:keepNext/>
              <w:keepLines/>
              <w:spacing w:after="0" w:line="240" w:lineRule="auto"/>
              <w:rPr>
                <w:b/>
                <w:sz w:val="20"/>
              </w:rPr>
            </w:pPr>
            <w:r w:rsidRPr="00BE6F3A">
              <w:rPr>
                <w:b/>
                <w:sz w:val="20"/>
              </w:rPr>
              <w:t>FACILITY_HEADER:</w:t>
            </w:r>
          </w:p>
          <w:p w14:paraId="56085520" w14:textId="77777777" w:rsidR="001B1128" w:rsidRPr="00BE6F3A" w:rsidRDefault="001B1128" w:rsidP="002D44A2">
            <w:pPr>
              <w:keepNext/>
              <w:keepLines/>
              <w:spacing w:after="0" w:line="240" w:lineRule="auto"/>
              <w:rPr>
                <w:sz w:val="20"/>
              </w:rPr>
            </w:pPr>
            <w:r w:rsidRPr="00BE6F3A">
              <w:rPr>
                <w:sz w:val="20"/>
              </w:rPr>
              <w:t xml:space="preserve">STDPROV </w:t>
            </w:r>
          </w:p>
          <w:p w14:paraId="18B6A317" w14:textId="77777777" w:rsidR="001B1128" w:rsidRPr="00BE6F3A" w:rsidRDefault="001B1128" w:rsidP="002D44A2">
            <w:pPr>
              <w:keepNext/>
              <w:keepLines/>
              <w:spacing w:after="0" w:line="240" w:lineRule="auto"/>
              <w:rPr>
                <w:sz w:val="20"/>
              </w:rPr>
            </w:pPr>
          </w:p>
          <w:p w14:paraId="319B6380" w14:textId="77777777" w:rsidR="001B1128" w:rsidRPr="00BE6F3A" w:rsidRDefault="001B1128" w:rsidP="002D44A2">
            <w:pPr>
              <w:keepNext/>
              <w:keepLines/>
              <w:spacing w:after="0" w:line="240" w:lineRule="auto"/>
              <w:rPr>
                <w:b/>
                <w:sz w:val="20"/>
              </w:rPr>
            </w:pPr>
            <w:r w:rsidRPr="00BE6F3A">
              <w:rPr>
                <w:b/>
                <w:sz w:val="20"/>
              </w:rPr>
              <w:t>OUTPATIENT_SERVICES:</w:t>
            </w:r>
          </w:p>
          <w:p w14:paraId="3144FD8B" w14:textId="77777777" w:rsidR="001B1128" w:rsidRPr="00BE6F3A" w:rsidRDefault="001B1128" w:rsidP="002D44A2">
            <w:pPr>
              <w:keepNext/>
              <w:keepLines/>
              <w:spacing w:after="0" w:line="240" w:lineRule="auto"/>
              <w:rPr>
                <w:sz w:val="20"/>
              </w:rPr>
            </w:pPr>
            <w:r w:rsidRPr="00BE6F3A">
              <w:rPr>
                <w:sz w:val="20"/>
              </w:rPr>
              <w:t xml:space="preserve">STDPROV </w:t>
            </w:r>
          </w:p>
          <w:p w14:paraId="3EBF8162" w14:textId="77777777" w:rsidR="001B1128" w:rsidRPr="00BE6F3A" w:rsidRDefault="001B1128" w:rsidP="002D44A2">
            <w:pPr>
              <w:keepNext/>
              <w:keepLines/>
              <w:spacing w:after="0" w:line="240" w:lineRule="auto"/>
              <w:rPr>
                <w:sz w:val="20"/>
              </w:rPr>
            </w:pPr>
          </w:p>
          <w:p w14:paraId="53D355C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6D8FAB6E" w14:textId="77777777" w:rsidR="001B1128" w:rsidRPr="00BE6F3A" w:rsidRDefault="001B1128" w:rsidP="002D44A2">
            <w:pPr>
              <w:keepNext/>
              <w:keepLines/>
              <w:spacing w:after="0" w:line="240" w:lineRule="auto"/>
              <w:rPr>
                <w:sz w:val="20"/>
              </w:rPr>
            </w:pPr>
            <w:r w:rsidRPr="00BE6F3A">
              <w:rPr>
                <w:sz w:val="20"/>
              </w:rPr>
              <w:t>STDPROV</w:t>
            </w:r>
          </w:p>
          <w:p w14:paraId="3BB094DF" w14:textId="77777777" w:rsidR="00335FBA" w:rsidRPr="00BE6F3A" w:rsidRDefault="00335FBA" w:rsidP="002D44A2">
            <w:pPr>
              <w:keepNext/>
              <w:keepLines/>
              <w:spacing w:after="0" w:line="240" w:lineRule="auto"/>
              <w:rPr>
                <w:sz w:val="20"/>
              </w:rPr>
            </w:pPr>
          </w:p>
          <w:p w14:paraId="004BF6DF" w14:textId="65A8D940" w:rsidR="00335FBA" w:rsidRPr="00BE6F3A" w:rsidRDefault="00E3406C" w:rsidP="00335FBA">
            <w:pPr>
              <w:keepNext/>
              <w:keepLines/>
              <w:spacing w:after="0" w:line="240" w:lineRule="auto"/>
              <w:rPr>
                <w:b/>
                <w:sz w:val="20"/>
              </w:rPr>
            </w:pPr>
            <w:r w:rsidRPr="00BE6F3A">
              <w:rPr>
                <w:b/>
                <w:sz w:val="20"/>
              </w:rPr>
              <w:t>LONG_TERM_CARE</w:t>
            </w:r>
            <w:r w:rsidR="00335FBA" w:rsidRPr="00BE6F3A">
              <w:rPr>
                <w:b/>
                <w:sz w:val="20"/>
              </w:rPr>
              <w:t xml:space="preserve">: </w:t>
            </w:r>
          </w:p>
          <w:p w14:paraId="7D4A83E7" w14:textId="77777777" w:rsidR="00335FBA" w:rsidRPr="00BE6F3A" w:rsidRDefault="00335FBA" w:rsidP="00335FBA">
            <w:pPr>
              <w:keepNext/>
              <w:keepLines/>
              <w:spacing w:after="0" w:line="240" w:lineRule="auto"/>
              <w:rPr>
                <w:sz w:val="20"/>
              </w:rPr>
            </w:pPr>
            <w:r w:rsidRPr="00BE6F3A">
              <w:rPr>
                <w:sz w:val="20"/>
              </w:rPr>
              <w:t>STDPROV</w:t>
            </w:r>
          </w:p>
        </w:tc>
        <w:tc>
          <w:tcPr>
            <w:tcW w:w="2207" w:type="dxa"/>
          </w:tcPr>
          <w:p w14:paraId="2EB32C48" w14:textId="4253258E" w:rsidR="00833F07" w:rsidRPr="00BE6F3A" w:rsidRDefault="00833F07" w:rsidP="00833F07">
            <w:pPr>
              <w:keepNext/>
              <w:keepLines/>
              <w:spacing w:after="0"/>
              <w:rPr>
                <w:sz w:val="20"/>
                <w:szCs w:val="20"/>
              </w:rPr>
            </w:pPr>
            <w:r w:rsidRPr="00BE6F3A">
              <w:rPr>
                <w:sz w:val="20"/>
                <w:szCs w:val="20"/>
              </w:rPr>
              <w:t>Use the code in Section 3.1.2.</w:t>
            </w:r>
          </w:p>
          <w:p w14:paraId="2AB69582" w14:textId="77777777" w:rsidR="00456738" w:rsidRPr="00BE6F3A" w:rsidRDefault="00456738" w:rsidP="00FC26C0">
            <w:pPr>
              <w:keepNext/>
              <w:keepLines/>
              <w:spacing w:after="0"/>
              <w:rPr>
                <w:sz w:val="20"/>
              </w:rPr>
            </w:pPr>
          </w:p>
          <w:p w14:paraId="39925D6A" w14:textId="77777777" w:rsidR="00833F07" w:rsidRPr="00BE6F3A" w:rsidRDefault="00833F07" w:rsidP="001A7BB3">
            <w:pPr>
              <w:keepNext/>
              <w:keepLines/>
              <w:spacing w:after="0"/>
              <w:rPr>
                <w:sz w:val="20"/>
              </w:rPr>
            </w:pPr>
            <w:r w:rsidRPr="00BE6F3A">
              <w:rPr>
                <w:sz w:val="20"/>
              </w:rPr>
              <w:t>Filters:</w:t>
            </w:r>
          </w:p>
          <w:p w14:paraId="3F168665" w14:textId="78A53B28" w:rsidR="00833F07" w:rsidRPr="00BE6F3A" w:rsidRDefault="00833F07" w:rsidP="00833F07">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'JNJ_TRU_P_SPCLTY'</w:t>
            </w:r>
            <w:r w:rsidRPr="00BE6F3A">
              <w:rPr>
                <w:rFonts w:ascii="Consolas" w:hAnsi="Consolas" w:cs="Consolas"/>
                <w:color w:val="808080"/>
                <w:sz w:val="16"/>
                <w:szCs w:val="19"/>
              </w:rPr>
              <w:t>)</w:t>
            </w:r>
          </w:p>
          <w:p w14:paraId="5E2EB731" w14:textId="5CF62801" w:rsidR="00833F07" w:rsidRPr="00BE6F3A" w:rsidRDefault="00833F07" w:rsidP="00833F07">
            <w:pPr>
              <w:autoSpaceDE w:val="0"/>
              <w:autoSpaceDN w:val="0"/>
              <w:adjustRightInd w:val="0"/>
              <w:spacing w:after="0" w:line="240" w:lineRule="auto"/>
              <w:rPr>
                <w:rFonts w:ascii="Consolas" w:hAnsi="Consolas" w:cs="Consolas"/>
                <w:sz w:val="16"/>
                <w:szCs w:val="19"/>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 xml:space="preserve">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136BF39" w14:textId="5C70825C" w:rsidR="001B1128" w:rsidRPr="00BE6F3A" w:rsidRDefault="00833F07" w:rsidP="00D31708">
            <w:pPr>
              <w:autoSpaceDE w:val="0"/>
              <w:autoSpaceDN w:val="0"/>
              <w:adjustRightInd w:val="0"/>
              <w:spacing w:after="0" w:line="240" w:lineRule="auto"/>
              <w:rPr>
                <w:rFonts w:ascii="Courier New" w:hAnsi="Courier New"/>
                <w:color w:val="808080"/>
                <w:sz w:val="12"/>
              </w:rPr>
            </w:pPr>
            <w:r w:rsidRPr="00BE6F3A">
              <w:rPr>
                <w:rFonts w:ascii="Consolas" w:hAnsi="Consolas" w:cs="Consolas"/>
                <w:color w:val="808080"/>
                <w:sz w:val="16"/>
                <w:szCs w:val="19"/>
              </w:rPr>
              <w:t>AND</w:t>
            </w:r>
            <w:r w:rsidRPr="00BE6F3A">
              <w:rPr>
                <w:rFonts w:ascii="Consolas" w:hAnsi="Consolas" w:cs="Consolas"/>
                <w:sz w:val="16"/>
                <w:szCs w:val="19"/>
              </w:rPr>
              <w:t xml:space="preserve"> </w:t>
            </w:r>
            <w:r w:rsidRPr="00BE6F3A">
              <w:rPr>
                <w:rFonts w:ascii="Consolas" w:hAnsi="Consolas"/>
                <w:sz w:val="16"/>
              </w:rPr>
              <w:t xml:space="preserve">TARGET_INVALID_REASON </w:t>
            </w:r>
            <w:r w:rsidRPr="00BE6F3A">
              <w:rPr>
                <w:rFonts w:ascii="Consolas" w:hAnsi="Consolas"/>
                <w:color w:val="808080"/>
                <w:sz w:val="16"/>
              </w:rPr>
              <w:t>IS</w:t>
            </w:r>
            <w:r w:rsidRPr="00BE6F3A">
              <w:rPr>
                <w:rFonts w:ascii="Consolas" w:hAnsi="Consolas"/>
                <w:sz w:val="16"/>
              </w:rPr>
              <w:t xml:space="preserve"> </w:t>
            </w:r>
            <w:r w:rsidRPr="00BE6F3A">
              <w:rPr>
                <w:rFonts w:ascii="Consolas" w:hAnsi="Consolas"/>
                <w:color w:val="808080"/>
                <w:sz w:val="16"/>
              </w:rPr>
              <w:t>NULL</w:t>
            </w:r>
          </w:p>
        </w:tc>
        <w:tc>
          <w:tcPr>
            <w:tcW w:w="2266" w:type="dxa"/>
          </w:tcPr>
          <w:p w14:paraId="6C52C12D" w14:textId="3F4AC7CC" w:rsidR="007E3926" w:rsidRPr="00BE6F3A" w:rsidRDefault="007E3926" w:rsidP="007E3926">
            <w:pPr>
              <w:keepNext/>
              <w:keepLines/>
              <w:spacing w:after="0" w:line="240" w:lineRule="auto"/>
              <w:rPr>
                <w:sz w:val="20"/>
              </w:rPr>
            </w:pPr>
            <w:r w:rsidRPr="00BE6F3A">
              <w:rPr>
                <w:sz w:val="20"/>
              </w:rPr>
              <w:t>Set SPECIALTY_CONCEPT_ID as 38004514 (Unknown Physician Specialty) if STDPROV is missing or c</w:t>
            </w:r>
            <w:r w:rsidR="00D31708" w:rsidRPr="00BE6F3A">
              <w:rPr>
                <w:sz w:val="20"/>
              </w:rPr>
              <w:t>annot</w:t>
            </w:r>
            <w:r w:rsidRPr="00BE6F3A">
              <w:rPr>
                <w:sz w:val="20"/>
              </w:rPr>
              <w:t xml:space="preserve"> be mapped</w:t>
            </w:r>
          </w:p>
          <w:p w14:paraId="3DC9C286" w14:textId="77777777" w:rsidR="001B1128" w:rsidRPr="00BE6F3A" w:rsidRDefault="001B1128" w:rsidP="007E3926">
            <w:pPr>
              <w:keepNext/>
              <w:keepLines/>
              <w:spacing w:after="0" w:line="240" w:lineRule="auto"/>
              <w:rPr>
                <w:sz w:val="20"/>
              </w:rPr>
            </w:pPr>
          </w:p>
        </w:tc>
      </w:tr>
      <w:tr w:rsidR="001B1128" w:rsidRPr="00BE6F3A" w14:paraId="6FBC40F6" w14:textId="77777777" w:rsidTr="00FC26C0">
        <w:tc>
          <w:tcPr>
            <w:tcW w:w="2884" w:type="dxa"/>
          </w:tcPr>
          <w:p w14:paraId="0FC0BFF9" w14:textId="77777777" w:rsidR="001B1128" w:rsidRPr="00BE6F3A" w:rsidRDefault="001B1128" w:rsidP="002D44A2">
            <w:pPr>
              <w:keepNext/>
              <w:keepLines/>
              <w:spacing w:after="0" w:line="240" w:lineRule="auto"/>
              <w:rPr>
                <w:sz w:val="20"/>
              </w:rPr>
            </w:pPr>
            <w:r w:rsidRPr="00BE6F3A">
              <w:rPr>
                <w:sz w:val="20"/>
              </w:rPr>
              <w:t>CARE_SITE_ID</w:t>
            </w:r>
          </w:p>
        </w:tc>
        <w:tc>
          <w:tcPr>
            <w:tcW w:w="2219" w:type="dxa"/>
          </w:tcPr>
          <w:p w14:paraId="70917385" w14:textId="77777777" w:rsidR="001B1128" w:rsidRPr="00BE6F3A" w:rsidRDefault="001B1128" w:rsidP="002D44A2">
            <w:pPr>
              <w:keepNext/>
              <w:keepLines/>
              <w:spacing w:after="0" w:line="240" w:lineRule="auto"/>
              <w:rPr>
                <w:sz w:val="20"/>
              </w:rPr>
            </w:pPr>
            <w:r w:rsidRPr="00BE6F3A">
              <w:rPr>
                <w:sz w:val="20"/>
              </w:rPr>
              <w:t>0</w:t>
            </w:r>
          </w:p>
        </w:tc>
        <w:tc>
          <w:tcPr>
            <w:tcW w:w="2207" w:type="dxa"/>
          </w:tcPr>
          <w:p w14:paraId="1709A924" w14:textId="77777777" w:rsidR="001B1128" w:rsidRPr="00BE6F3A" w:rsidRDefault="001B1128" w:rsidP="002D44A2">
            <w:pPr>
              <w:keepNext/>
              <w:keepLines/>
              <w:spacing w:after="0" w:line="240" w:lineRule="auto"/>
              <w:rPr>
                <w:sz w:val="20"/>
              </w:rPr>
            </w:pPr>
          </w:p>
        </w:tc>
        <w:tc>
          <w:tcPr>
            <w:tcW w:w="2266" w:type="dxa"/>
          </w:tcPr>
          <w:p w14:paraId="68AA7E4D" w14:textId="77777777" w:rsidR="001B1128" w:rsidRPr="00BE6F3A" w:rsidRDefault="001B1128" w:rsidP="002D44A2">
            <w:pPr>
              <w:keepNext/>
              <w:keepLines/>
              <w:spacing w:after="0" w:line="240" w:lineRule="auto"/>
              <w:rPr>
                <w:sz w:val="20"/>
              </w:rPr>
            </w:pPr>
          </w:p>
        </w:tc>
      </w:tr>
      <w:tr w:rsidR="00F0269D" w:rsidRPr="00BE6F3A" w14:paraId="1F5E7CDD" w14:textId="77777777" w:rsidTr="00A977B2">
        <w:tc>
          <w:tcPr>
            <w:tcW w:w="2884" w:type="dxa"/>
          </w:tcPr>
          <w:p w14:paraId="24151A46" w14:textId="77777777" w:rsidR="00F0269D" w:rsidRPr="00BE6F3A" w:rsidRDefault="00F0269D" w:rsidP="002D44A2">
            <w:pPr>
              <w:keepNext/>
              <w:keepLines/>
              <w:spacing w:after="0" w:line="240" w:lineRule="auto"/>
              <w:rPr>
                <w:sz w:val="20"/>
              </w:rPr>
            </w:pPr>
            <w:r w:rsidRPr="00BE6F3A">
              <w:rPr>
                <w:sz w:val="20"/>
              </w:rPr>
              <w:t>YEAR_OF_BIRTH</w:t>
            </w:r>
          </w:p>
        </w:tc>
        <w:tc>
          <w:tcPr>
            <w:tcW w:w="2219" w:type="dxa"/>
          </w:tcPr>
          <w:p w14:paraId="589DC17A" w14:textId="77777777" w:rsidR="00F0269D" w:rsidRPr="00BE6F3A" w:rsidRDefault="00F0269D" w:rsidP="002D44A2">
            <w:pPr>
              <w:keepNext/>
              <w:keepLines/>
              <w:spacing w:after="0" w:line="240" w:lineRule="auto"/>
              <w:rPr>
                <w:sz w:val="20"/>
              </w:rPr>
            </w:pPr>
          </w:p>
        </w:tc>
        <w:tc>
          <w:tcPr>
            <w:tcW w:w="2207" w:type="dxa"/>
          </w:tcPr>
          <w:p w14:paraId="37143B30"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1E2F806C" w14:textId="77777777" w:rsidR="00F0269D" w:rsidRPr="00BE6F3A" w:rsidRDefault="00F0269D" w:rsidP="002D44A2">
            <w:pPr>
              <w:keepNext/>
              <w:keepLines/>
              <w:spacing w:after="0" w:line="240" w:lineRule="auto"/>
              <w:rPr>
                <w:sz w:val="20"/>
              </w:rPr>
            </w:pPr>
          </w:p>
        </w:tc>
      </w:tr>
      <w:tr w:rsidR="00F0269D" w:rsidRPr="00BE6F3A" w14:paraId="395835D8" w14:textId="77777777" w:rsidTr="00A977B2">
        <w:tc>
          <w:tcPr>
            <w:tcW w:w="2884" w:type="dxa"/>
          </w:tcPr>
          <w:p w14:paraId="06E8E4A8" w14:textId="77777777" w:rsidR="00F0269D" w:rsidRPr="00BE6F3A" w:rsidRDefault="00F0269D" w:rsidP="002D44A2">
            <w:pPr>
              <w:keepNext/>
              <w:keepLines/>
              <w:spacing w:after="0" w:line="240" w:lineRule="auto"/>
              <w:rPr>
                <w:sz w:val="20"/>
              </w:rPr>
            </w:pPr>
            <w:r w:rsidRPr="00BE6F3A">
              <w:rPr>
                <w:sz w:val="20"/>
              </w:rPr>
              <w:t>GENDER_CONCEPT_ID</w:t>
            </w:r>
          </w:p>
        </w:tc>
        <w:tc>
          <w:tcPr>
            <w:tcW w:w="2219" w:type="dxa"/>
          </w:tcPr>
          <w:p w14:paraId="2F98C79D" w14:textId="77777777" w:rsidR="00F0269D" w:rsidRPr="00BE6F3A" w:rsidRDefault="00F0269D" w:rsidP="002D44A2">
            <w:pPr>
              <w:keepNext/>
              <w:keepLines/>
              <w:spacing w:after="0" w:line="240" w:lineRule="auto"/>
              <w:rPr>
                <w:sz w:val="20"/>
              </w:rPr>
            </w:pPr>
          </w:p>
        </w:tc>
        <w:tc>
          <w:tcPr>
            <w:tcW w:w="2207" w:type="dxa"/>
          </w:tcPr>
          <w:p w14:paraId="132EAFEC"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011FBB11" w14:textId="77777777" w:rsidR="00F0269D" w:rsidRPr="00BE6F3A" w:rsidRDefault="00F0269D" w:rsidP="002D44A2">
            <w:pPr>
              <w:keepNext/>
              <w:keepLines/>
              <w:spacing w:after="0" w:line="240" w:lineRule="auto"/>
              <w:rPr>
                <w:sz w:val="20"/>
              </w:rPr>
            </w:pPr>
          </w:p>
        </w:tc>
      </w:tr>
      <w:tr w:rsidR="001B1128" w:rsidRPr="00BE6F3A" w14:paraId="6B2C450B" w14:textId="77777777" w:rsidTr="00A977B2">
        <w:tc>
          <w:tcPr>
            <w:tcW w:w="2884" w:type="dxa"/>
          </w:tcPr>
          <w:p w14:paraId="081681EE" w14:textId="77777777" w:rsidR="001B1128" w:rsidRPr="00BE6F3A" w:rsidRDefault="001B1128" w:rsidP="002D44A2">
            <w:pPr>
              <w:keepNext/>
              <w:keepLines/>
              <w:spacing w:after="0" w:line="240" w:lineRule="auto"/>
              <w:rPr>
                <w:sz w:val="20"/>
              </w:rPr>
            </w:pPr>
            <w:r w:rsidRPr="00BE6F3A">
              <w:rPr>
                <w:sz w:val="20"/>
              </w:rPr>
              <w:t>PROVIDER_SOURCE_VALUE</w:t>
            </w:r>
          </w:p>
        </w:tc>
        <w:tc>
          <w:tcPr>
            <w:tcW w:w="2219" w:type="dxa"/>
          </w:tcPr>
          <w:p w14:paraId="628339F6" w14:textId="77777777" w:rsidR="001B1128" w:rsidRPr="00BE6F3A" w:rsidRDefault="001B1128" w:rsidP="002D44A2">
            <w:pPr>
              <w:keepNext/>
              <w:keepLines/>
              <w:spacing w:after="0" w:line="240" w:lineRule="auto"/>
              <w:rPr>
                <w:b/>
                <w:sz w:val="20"/>
              </w:rPr>
            </w:pPr>
            <w:r w:rsidRPr="00BE6F3A">
              <w:rPr>
                <w:b/>
                <w:sz w:val="20"/>
              </w:rPr>
              <w:t>FACILITY_HEADER:</w:t>
            </w:r>
          </w:p>
          <w:p w14:paraId="5F537C8A" w14:textId="036E5894"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 xml:space="preserve">ID </w:t>
            </w:r>
          </w:p>
          <w:p w14:paraId="20DDA2BC" w14:textId="77777777" w:rsidR="001B1128" w:rsidRPr="00BE6F3A" w:rsidRDefault="001B1128" w:rsidP="002D44A2">
            <w:pPr>
              <w:keepNext/>
              <w:keepLines/>
              <w:spacing w:after="0" w:line="240" w:lineRule="auto"/>
              <w:rPr>
                <w:sz w:val="20"/>
              </w:rPr>
            </w:pPr>
          </w:p>
          <w:p w14:paraId="71B8CFA6" w14:textId="77777777" w:rsidR="001B1128" w:rsidRPr="00BE6F3A" w:rsidRDefault="001B1128" w:rsidP="002D44A2">
            <w:pPr>
              <w:keepNext/>
              <w:keepLines/>
              <w:spacing w:after="0" w:line="240" w:lineRule="auto"/>
              <w:rPr>
                <w:b/>
                <w:sz w:val="20"/>
              </w:rPr>
            </w:pPr>
            <w:r w:rsidRPr="00BE6F3A">
              <w:rPr>
                <w:b/>
                <w:sz w:val="20"/>
              </w:rPr>
              <w:t>OUTPATIENT_SERVICES:</w:t>
            </w:r>
          </w:p>
          <w:p w14:paraId="6805B9A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42105F69" w14:textId="77777777" w:rsidR="001B1128" w:rsidRPr="00BE6F3A" w:rsidRDefault="001B1128" w:rsidP="002D44A2">
            <w:pPr>
              <w:keepNext/>
              <w:keepLines/>
              <w:spacing w:after="0" w:line="240" w:lineRule="auto"/>
              <w:rPr>
                <w:sz w:val="20"/>
              </w:rPr>
            </w:pPr>
          </w:p>
          <w:p w14:paraId="092907AE"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EAF9BD3" w14:textId="77777777" w:rsidR="001B1128" w:rsidRPr="00BE6F3A" w:rsidRDefault="001B112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p w14:paraId="71F9BFEC" w14:textId="77777777" w:rsidR="00313831" w:rsidRPr="00BE6F3A" w:rsidRDefault="00313831" w:rsidP="002D44A2">
            <w:pPr>
              <w:keepNext/>
              <w:keepLines/>
              <w:spacing w:after="0" w:line="240" w:lineRule="auto"/>
              <w:rPr>
                <w:sz w:val="20"/>
              </w:rPr>
            </w:pPr>
          </w:p>
          <w:p w14:paraId="1544AB83" w14:textId="77777777" w:rsidR="00A12E4A" w:rsidRPr="00BE6F3A" w:rsidRDefault="00A12E4A" w:rsidP="00A12E4A">
            <w:pPr>
              <w:keepNext/>
              <w:keepLines/>
              <w:spacing w:after="0" w:line="240" w:lineRule="auto"/>
              <w:rPr>
                <w:b/>
                <w:sz w:val="20"/>
              </w:rPr>
            </w:pPr>
            <w:r w:rsidRPr="00BE6F3A">
              <w:rPr>
                <w:b/>
                <w:sz w:val="20"/>
              </w:rPr>
              <w:t xml:space="preserve">LONG_TERM_CARE: </w:t>
            </w:r>
          </w:p>
          <w:p w14:paraId="664CC244" w14:textId="58FE0C0B" w:rsidR="00313831" w:rsidRPr="00BE6F3A" w:rsidRDefault="004B2888" w:rsidP="002D44A2">
            <w:pPr>
              <w:keepNext/>
              <w:keepLines/>
              <w:spacing w:after="0" w:line="240" w:lineRule="auto"/>
              <w:rPr>
                <w:sz w:val="20"/>
              </w:rPr>
            </w:pPr>
            <w:r w:rsidRPr="00BE6F3A">
              <w:rPr>
                <w:sz w:val="20"/>
              </w:rPr>
              <w:t>PROV</w:t>
            </w:r>
            <w:r w:rsidR="00A12E4A" w:rsidRPr="00BE6F3A">
              <w:rPr>
                <w:sz w:val="20"/>
              </w:rPr>
              <w:t>_</w:t>
            </w:r>
            <w:r w:rsidRPr="00BE6F3A">
              <w:rPr>
                <w:sz w:val="20"/>
              </w:rPr>
              <w:t>ID</w:t>
            </w:r>
          </w:p>
        </w:tc>
        <w:tc>
          <w:tcPr>
            <w:tcW w:w="2207" w:type="dxa"/>
          </w:tcPr>
          <w:p w14:paraId="29C5A6C9" w14:textId="77777777" w:rsidR="001B1128" w:rsidRPr="00BE6F3A" w:rsidRDefault="001B1128" w:rsidP="002D44A2">
            <w:pPr>
              <w:keepNext/>
              <w:keepLines/>
              <w:spacing w:after="0" w:line="240" w:lineRule="auto"/>
              <w:rPr>
                <w:sz w:val="20"/>
              </w:rPr>
            </w:pPr>
          </w:p>
        </w:tc>
        <w:tc>
          <w:tcPr>
            <w:tcW w:w="2266" w:type="dxa"/>
          </w:tcPr>
          <w:p w14:paraId="1E9C3F12" w14:textId="77777777" w:rsidR="001B1128" w:rsidRPr="00BE6F3A" w:rsidRDefault="001B1128" w:rsidP="002D44A2">
            <w:pPr>
              <w:keepNext/>
              <w:keepLines/>
              <w:spacing w:after="0" w:line="240" w:lineRule="auto"/>
              <w:rPr>
                <w:sz w:val="20"/>
              </w:rPr>
            </w:pPr>
          </w:p>
        </w:tc>
      </w:tr>
      <w:tr w:rsidR="001B1128" w:rsidRPr="00BE6F3A" w14:paraId="430C0A92" w14:textId="77777777" w:rsidTr="00A977B2">
        <w:tc>
          <w:tcPr>
            <w:tcW w:w="2884" w:type="dxa"/>
          </w:tcPr>
          <w:p w14:paraId="1C6196FB" w14:textId="77777777" w:rsidR="001B1128" w:rsidRPr="00BE6F3A" w:rsidRDefault="001B1128" w:rsidP="002D44A2">
            <w:pPr>
              <w:keepNext/>
              <w:keepLines/>
              <w:spacing w:after="0" w:line="240" w:lineRule="auto"/>
              <w:rPr>
                <w:sz w:val="20"/>
              </w:rPr>
            </w:pPr>
            <w:r w:rsidRPr="00BE6F3A">
              <w:rPr>
                <w:sz w:val="20"/>
              </w:rPr>
              <w:t>SPECIALTY_SOURCE_VALUE</w:t>
            </w:r>
          </w:p>
        </w:tc>
        <w:tc>
          <w:tcPr>
            <w:tcW w:w="2219" w:type="dxa"/>
          </w:tcPr>
          <w:p w14:paraId="66E9E8E2" w14:textId="77777777" w:rsidR="001B1128" w:rsidRPr="00BE6F3A" w:rsidRDefault="001B1128" w:rsidP="002D44A2">
            <w:pPr>
              <w:keepNext/>
              <w:keepLines/>
              <w:spacing w:after="0" w:line="240" w:lineRule="auto"/>
              <w:rPr>
                <w:b/>
                <w:sz w:val="20"/>
              </w:rPr>
            </w:pPr>
            <w:r w:rsidRPr="00BE6F3A">
              <w:rPr>
                <w:b/>
                <w:sz w:val="20"/>
              </w:rPr>
              <w:t>FACILITY_HEADER:</w:t>
            </w:r>
          </w:p>
          <w:p w14:paraId="36980DCE" w14:textId="77777777" w:rsidR="001B1128" w:rsidRPr="00BE6F3A" w:rsidRDefault="001B1128" w:rsidP="002D44A2">
            <w:pPr>
              <w:keepNext/>
              <w:keepLines/>
              <w:spacing w:after="0" w:line="240" w:lineRule="auto"/>
              <w:rPr>
                <w:sz w:val="20"/>
              </w:rPr>
            </w:pPr>
            <w:r w:rsidRPr="00BE6F3A">
              <w:rPr>
                <w:sz w:val="20"/>
              </w:rPr>
              <w:t xml:space="preserve">STDPROV </w:t>
            </w:r>
          </w:p>
          <w:p w14:paraId="02565A4D" w14:textId="77777777" w:rsidR="001B1128" w:rsidRPr="00BE6F3A" w:rsidRDefault="001B1128" w:rsidP="002D44A2">
            <w:pPr>
              <w:keepNext/>
              <w:keepLines/>
              <w:spacing w:after="0" w:line="240" w:lineRule="auto"/>
              <w:rPr>
                <w:sz w:val="20"/>
              </w:rPr>
            </w:pPr>
          </w:p>
          <w:p w14:paraId="45D2F3DE" w14:textId="77777777" w:rsidR="001B1128" w:rsidRPr="00BE6F3A" w:rsidRDefault="001B1128" w:rsidP="002D44A2">
            <w:pPr>
              <w:keepNext/>
              <w:keepLines/>
              <w:spacing w:after="0" w:line="240" w:lineRule="auto"/>
              <w:rPr>
                <w:b/>
                <w:sz w:val="20"/>
              </w:rPr>
            </w:pPr>
            <w:r w:rsidRPr="00BE6F3A">
              <w:rPr>
                <w:b/>
                <w:sz w:val="20"/>
              </w:rPr>
              <w:t>OUTPATIENT_SERVICES:</w:t>
            </w:r>
          </w:p>
          <w:p w14:paraId="48E278D2" w14:textId="77777777" w:rsidR="001B1128" w:rsidRPr="00BE6F3A" w:rsidRDefault="001B1128" w:rsidP="002D44A2">
            <w:pPr>
              <w:keepNext/>
              <w:keepLines/>
              <w:spacing w:after="0" w:line="240" w:lineRule="auto"/>
              <w:rPr>
                <w:sz w:val="20"/>
              </w:rPr>
            </w:pPr>
            <w:r w:rsidRPr="00BE6F3A">
              <w:rPr>
                <w:sz w:val="20"/>
              </w:rPr>
              <w:t xml:space="preserve">STDPROV </w:t>
            </w:r>
          </w:p>
          <w:p w14:paraId="3341F3B8" w14:textId="77777777" w:rsidR="001B1128" w:rsidRPr="00BE6F3A" w:rsidRDefault="001B1128" w:rsidP="002D44A2">
            <w:pPr>
              <w:keepNext/>
              <w:keepLines/>
              <w:spacing w:after="0" w:line="240" w:lineRule="auto"/>
              <w:rPr>
                <w:sz w:val="20"/>
              </w:rPr>
            </w:pPr>
          </w:p>
          <w:p w14:paraId="042FB51C" w14:textId="77777777" w:rsidR="001B1128" w:rsidRPr="00BE6F3A" w:rsidRDefault="001B1128" w:rsidP="002D44A2">
            <w:pPr>
              <w:keepNext/>
              <w:keepLines/>
              <w:spacing w:after="0" w:line="240" w:lineRule="auto"/>
              <w:rPr>
                <w:b/>
                <w:sz w:val="20"/>
              </w:rPr>
            </w:pPr>
            <w:r w:rsidRPr="00BE6F3A">
              <w:rPr>
                <w:b/>
                <w:sz w:val="20"/>
              </w:rPr>
              <w:t xml:space="preserve">INPATIENT_SERVICES: </w:t>
            </w:r>
          </w:p>
          <w:p w14:paraId="3543AFCA" w14:textId="77777777" w:rsidR="001B1128" w:rsidRPr="00BE6F3A" w:rsidRDefault="001B1128" w:rsidP="002D44A2">
            <w:pPr>
              <w:keepNext/>
              <w:keepLines/>
              <w:spacing w:after="0" w:line="240" w:lineRule="auto"/>
              <w:rPr>
                <w:sz w:val="20"/>
              </w:rPr>
            </w:pPr>
            <w:r w:rsidRPr="00BE6F3A">
              <w:rPr>
                <w:sz w:val="20"/>
              </w:rPr>
              <w:t>STDPROV</w:t>
            </w:r>
          </w:p>
          <w:p w14:paraId="00BBB034" w14:textId="77777777" w:rsidR="00313831" w:rsidRPr="00BE6F3A" w:rsidRDefault="00313831" w:rsidP="002D44A2">
            <w:pPr>
              <w:keepNext/>
              <w:keepLines/>
              <w:spacing w:after="0" w:line="240" w:lineRule="auto"/>
              <w:rPr>
                <w:sz w:val="20"/>
              </w:rPr>
            </w:pPr>
          </w:p>
          <w:p w14:paraId="3B6369DF" w14:textId="1257B859" w:rsidR="00313831" w:rsidRPr="00BE6F3A" w:rsidRDefault="00607099" w:rsidP="00313831">
            <w:pPr>
              <w:keepNext/>
              <w:keepLines/>
              <w:spacing w:after="0" w:line="240" w:lineRule="auto"/>
              <w:rPr>
                <w:b/>
                <w:sz w:val="20"/>
              </w:rPr>
            </w:pPr>
            <w:r w:rsidRPr="00BE6F3A">
              <w:rPr>
                <w:b/>
                <w:sz w:val="20"/>
              </w:rPr>
              <w:t>LONG_TERM_CARE</w:t>
            </w:r>
            <w:r w:rsidR="00313831" w:rsidRPr="00BE6F3A">
              <w:rPr>
                <w:b/>
                <w:sz w:val="20"/>
              </w:rPr>
              <w:t xml:space="preserve">: </w:t>
            </w:r>
          </w:p>
          <w:p w14:paraId="6FE16594" w14:textId="77777777" w:rsidR="00313831" w:rsidRPr="00BE6F3A" w:rsidRDefault="00313831" w:rsidP="00313831">
            <w:pPr>
              <w:keepNext/>
              <w:keepLines/>
              <w:spacing w:after="0" w:line="240" w:lineRule="auto"/>
              <w:rPr>
                <w:sz w:val="20"/>
              </w:rPr>
            </w:pPr>
            <w:r w:rsidRPr="00BE6F3A">
              <w:rPr>
                <w:sz w:val="20"/>
              </w:rPr>
              <w:t>STDPROV</w:t>
            </w:r>
          </w:p>
        </w:tc>
        <w:tc>
          <w:tcPr>
            <w:tcW w:w="2207" w:type="dxa"/>
          </w:tcPr>
          <w:p w14:paraId="3502D4B4" w14:textId="77777777" w:rsidR="001B1128" w:rsidRPr="00BE6F3A" w:rsidRDefault="001B1128" w:rsidP="002D44A2">
            <w:pPr>
              <w:keepNext/>
              <w:keepLines/>
              <w:spacing w:after="0" w:line="240" w:lineRule="auto"/>
              <w:rPr>
                <w:sz w:val="20"/>
              </w:rPr>
            </w:pPr>
          </w:p>
        </w:tc>
        <w:tc>
          <w:tcPr>
            <w:tcW w:w="2266" w:type="dxa"/>
          </w:tcPr>
          <w:p w14:paraId="48A6D37C" w14:textId="77777777" w:rsidR="001B1128" w:rsidRPr="00BE6F3A" w:rsidRDefault="001B1128" w:rsidP="002D44A2">
            <w:pPr>
              <w:keepNext/>
              <w:keepLines/>
              <w:spacing w:after="0" w:line="240" w:lineRule="auto"/>
              <w:rPr>
                <w:sz w:val="20"/>
              </w:rPr>
            </w:pPr>
          </w:p>
        </w:tc>
      </w:tr>
      <w:tr w:rsidR="00F0269D" w:rsidRPr="00BE6F3A" w14:paraId="1E977549" w14:textId="77777777" w:rsidTr="00A977B2">
        <w:tc>
          <w:tcPr>
            <w:tcW w:w="2884" w:type="dxa"/>
          </w:tcPr>
          <w:p w14:paraId="3FFE6AAA" w14:textId="77777777" w:rsidR="00F0269D" w:rsidRPr="00BE6F3A" w:rsidRDefault="00F0269D" w:rsidP="002D44A2">
            <w:pPr>
              <w:keepNext/>
              <w:keepLines/>
              <w:spacing w:after="0" w:line="240" w:lineRule="auto"/>
              <w:rPr>
                <w:sz w:val="20"/>
              </w:rPr>
            </w:pPr>
            <w:r w:rsidRPr="00BE6F3A">
              <w:rPr>
                <w:sz w:val="20"/>
              </w:rPr>
              <w:t>SPECIALTY_SOURCE_CONCEPT_ID</w:t>
            </w:r>
          </w:p>
        </w:tc>
        <w:tc>
          <w:tcPr>
            <w:tcW w:w="2219" w:type="dxa"/>
          </w:tcPr>
          <w:p w14:paraId="1E4EDD9E" w14:textId="77777777" w:rsidR="00F0269D" w:rsidRPr="00BE6F3A" w:rsidRDefault="00F0269D" w:rsidP="002D44A2">
            <w:pPr>
              <w:keepNext/>
              <w:keepLines/>
              <w:spacing w:after="0" w:line="240" w:lineRule="auto"/>
              <w:rPr>
                <w:b/>
                <w:sz w:val="20"/>
              </w:rPr>
            </w:pPr>
          </w:p>
        </w:tc>
        <w:tc>
          <w:tcPr>
            <w:tcW w:w="2207" w:type="dxa"/>
          </w:tcPr>
          <w:p w14:paraId="5298B26A" w14:textId="77777777" w:rsidR="00F0269D" w:rsidRPr="00BE6F3A" w:rsidRDefault="00F0269D" w:rsidP="002D44A2">
            <w:pPr>
              <w:keepNext/>
              <w:keepLines/>
              <w:spacing w:after="0" w:line="240" w:lineRule="auto"/>
              <w:rPr>
                <w:sz w:val="20"/>
              </w:rPr>
            </w:pPr>
            <w:r w:rsidRPr="00BE6F3A">
              <w:rPr>
                <w:sz w:val="20"/>
              </w:rPr>
              <w:t>0</w:t>
            </w:r>
          </w:p>
        </w:tc>
        <w:tc>
          <w:tcPr>
            <w:tcW w:w="2266" w:type="dxa"/>
          </w:tcPr>
          <w:p w14:paraId="4701794E" w14:textId="77777777" w:rsidR="00F0269D" w:rsidRPr="00BE6F3A" w:rsidRDefault="00F0269D" w:rsidP="002D44A2">
            <w:pPr>
              <w:keepNext/>
              <w:keepLines/>
              <w:spacing w:after="0" w:line="240" w:lineRule="auto"/>
              <w:rPr>
                <w:sz w:val="20"/>
              </w:rPr>
            </w:pPr>
          </w:p>
        </w:tc>
      </w:tr>
      <w:tr w:rsidR="00F0269D" w:rsidRPr="00BE6F3A" w14:paraId="79DD3E03" w14:textId="77777777" w:rsidTr="00A977B2">
        <w:tc>
          <w:tcPr>
            <w:tcW w:w="2884" w:type="dxa"/>
          </w:tcPr>
          <w:p w14:paraId="337B4417" w14:textId="77777777" w:rsidR="00F0269D" w:rsidRPr="00BE6F3A" w:rsidRDefault="00F0269D" w:rsidP="002D44A2">
            <w:pPr>
              <w:keepNext/>
              <w:keepLines/>
              <w:spacing w:after="0" w:line="240" w:lineRule="auto"/>
              <w:rPr>
                <w:sz w:val="20"/>
              </w:rPr>
            </w:pPr>
            <w:r w:rsidRPr="00BE6F3A">
              <w:rPr>
                <w:sz w:val="20"/>
              </w:rPr>
              <w:t>GENDER_SOURCE_VALUE</w:t>
            </w:r>
          </w:p>
        </w:tc>
        <w:tc>
          <w:tcPr>
            <w:tcW w:w="2219" w:type="dxa"/>
          </w:tcPr>
          <w:p w14:paraId="1AF006A4" w14:textId="77777777" w:rsidR="00F0269D" w:rsidRPr="00BE6F3A" w:rsidRDefault="00F0269D" w:rsidP="002D44A2">
            <w:pPr>
              <w:keepNext/>
              <w:keepLines/>
              <w:spacing w:after="0" w:line="240" w:lineRule="auto"/>
              <w:rPr>
                <w:b/>
                <w:sz w:val="20"/>
              </w:rPr>
            </w:pPr>
          </w:p>
        </w:tc>
        <w:tc>
          <w:tcPr>
            <w:tcW w:w="2207" w:type="dxa"/>
          </w:tcPr>
          <w:p w14:paraId="053B84B8" w14:textId="77777777" w:rsidR="00F0269D" w:rsidRPr="00BE6F3A" w:rsidRDefault="00F0269D" w:rsidP="002D44A2">
            <w:pPr>
              <w:keepNext/>
              <w:keepLines/>
              <w:spacing w:after="0" w:line="240" w:lineRule="auto"/>
              <w:rPr>
                <w:sz w:val="20"/>
              </w:rPr>
            </w:pPr>
            <w:r w:rsidRPr="00BE6F3A">
              <w:rPr>
                <w:sz w:val="20"/>
              </w:rPr>
              <w:t>NULL</w:t>
            </w:r>
          </w:p>
        </w:tc>
        <w:tc>
          <w:tcPr>
            <w:tcW w:w="2266" w:type="dxa"/>
          </w:tcPr>
          <w:p w14:paraId="575F30BA" w14:textId="77777777" w:rsidR="00F0269D" w:rsidRPr="00BE6F3A" w:rsidRDefault="00F0269D" w:rsidP="002D44A2">
            <w:pPr>
              <w:keepNext/>
              <w:keepLines/>
              <w:spacing w:after="0" w:line="240" w:lineRule="auto"/>
              <w:rPr>
                <w:sz w:val="20"/>
              </w:rPr>
            </w:pPr>
          </w:p>
        </w:tc>
      </w:tr>
      <w:tr w:rsidR="00F0269D" w:rsidRPr="008521DB" w14:paraId="310896B0" w14:textId="77777777" w:rsidTr="00A977B2">
        <w:tc>
          <w:tcPr>
            <w:tcW w:w="2884" w:type="dxa"/>
          </w:tcPr>
          <w:p w14:paraId="37A0EF41" w14:textId="77777777" w:rsidR="00F0269D" w:rsidRPr="00BE6F3A" w:rsidRDefault="00F0269D" w:rsidP="002D44A2">
            <w:pPr>
              <w:keepNext/>
              <w:keepLines/>
              <w:spacing w:after="0" w:line="240" w:lineRule="auto"/>
              <w:rPr>
                <w:sz w:val="20"/>
              </w:rPr>
            </w:pPr>
            <w:r w:rsidRPr="00BE6F3A">
              <w:rPr>
                <w:sz w:val="20"/>
              </w:rPr>
              <w:t>GENDER_SOURCE_CONCEPT_ID</w:t>
            </w:r>
          </w:p>
        </w:tc>
        <w:tc>
          <w:tcPr>
            <w:tcW w:w="2219" w:type="dxa"/>
          </w:tcPr>
          <w:p w14:paraId="34075553" w14:textId="77777777" w:rsidR="00F0269D" w:rsidRPr="00BE6F3A" w:rsidRDefault="00F0269D" w:rsidP="002D44A2">
            <w:pPr>
              <w:keepNext/>
              <w:keepLines/>
              <w:spacing w:after="0" w:line="240" w:lineRule="auto"/>
              <w:rPr>
                <w:b/>
                <w:sz w:val="20"/>
              </w:rPr>
            </w:pPr>
          </w:p>
        </w:tc>
        <w:tc>
          <w:tcPr>
            <w:tcW w:w="2207" w:type="dxa"/>
          </w:tcPr>
          <w:p w14:paraId="18611A49" w14:textId="77777777" w:rsidR="00F0269D" w:rsidRDefault="00F0269D" w:rsidP="002D44A2">
            <w:pPr>
              <w:keepNext/>
              <w:keepLines/>
              <w:spacing w:after="0" w:line="240" w:lineRule="auto"/>
              <w:rPr>
                <w:sz w:val="20"/>
              </w:rPr>
            </w:pPr>
            <w:r w:rsidRPr="00BE6F3A">
              <w:rPr>
                <w:sz w:val="20"/>
              </w:rPr>
              <w:t>0</w:t>
            </w:r>
          </w:p>
        </w:tc>
        <w:tc>
          <w:tcPr>
            <w:tcW w:w="2266" w:type="dxa"/>
          </w:tcPr>
          <w:p w14:paraId="603A20C9" w14:textId="77777777" w:rsidR="00F0269D" w:rsidRPr="008521DB" w:rsidRDefault="00F0269D" w:rsidP="002D44A2">
            <w:pPr>
              <w:keepNext/>
              <w:keepLines/>
              <w:spacing w:after="0" w:line="240" w:lineRule="auto"/>
              <w:rPr>
                <w:sz w:val="20"/>
              </w:rPr>
            </w:pPr>
          </w:p>
        </w:tc>
      </w:tr>
    </w:tbl>
    <w:p w14:paraId="3189A558" w14:textId="77777777" w:rsidR="00833F07" w:rsidRPr="008D7D8C" w:rsidRDefault="00833F07" w:rsidP="008D7D8C">
      <w:bookmarkStart w:id="27" w:name="_Toc427053612"/>
      <w:bookmarkStart w:id="28" w:name="_Toc427240303"/>
      <w:bookmarkEnd w:id="27"/>
      <w:bookmarkEnd w:id="28"/>
    </w:p>
    <w:p w14:paraId="0898FEC8" w14:textId="77777777" w:rsidR="00ED1D8A" w:rsidRDefault="00ED1D8A" w:rsidP="004B2888">
      <w:pPr>
        <w:pStyle w:val="Heading2"/>
        <w:spacing w:before="0"/>
      </w:pPr>
      <w:bookmarkStart w:id="29" w:name="_Toc368404507"/>
      <w:bookmarkStart w:id="30" w:name="_Toc475696909"/>
      <w:r>
        <w:lastRenderedPageBreak/>
        <w:t>Table Name:  VISIT_OCCURRENCE</w:t>
      </w:r>
      <w:bookmarkEnd w:id="29"/>
      <w:bookmarkEnd w:id="30"/>
    </w:p>
    <w:p w14:paraId="70730204" w14:textId="77777777" w:rsidR="00ED1D8A" w:rsidRDefault="00ED1D8A" w:rsidP="00ED1D8A">
      <w:pPr>
        <w:keepNext/>
        <w:keepLines/>
      </w:pPr>
      <w:r>
        <w:t xml:space="preserve">This table contains all person visits to health care providers, including inpatient, outpatient, and ER visits.  A visit is an encounter for a patient at a point of care for duration of time.  There could be several providers involved in the patient’s care during the visit.  Only pull distinct values into this table.  </w:t>
      </w:r>
    </w:p>
    <w:p w14:paraId="0721389C" w14:textId="2DE1CFFE" w:rsidR="00F113FE" w:rsidRDefault="002076FC" w:rsidP="00F113FE">
      <w:pPr>
        <w:keepNext/>
        <w:keepLines/>
      </w:pPr>
      <w:r>
        <w:t xml:space="preserve">Even though </w:t>
      </w:r>
      <w:r w:rsidR="001137EB">
        <w:t>MDCD</w:t>
      </w:r>
      <w:r>
        <w:t xml:space="preserve"> has defined inpatient visits, some inpatient visits still exist in </w:t>
      </w:r>
      <w:r w:rsidRPr="009024F3">
        <w:t>OUTPATIENT_SERVICES</w:t>
      </w:r>
      <w:r>
        <w:t xml:space="preserve"> table.  We kept those inpatient visits defined by </w:t>
      </w:r>
      <w:r w:rsidR="001137EB">
        <w:t>MDCD</w:t>
      </w:r>
      <w:r>
        <w:t>, and also applied t</w:t>
      </w:r>
      <w:r w:rsidR="00F113FE">
        <w:t>he logic derived to define inpatient visits versus eme</w:t>
      </w:r>
      <w:r>
        <w:t xml:space="preserve">rgency room visits </w:t>
      </w:r>
      <w:r w:rsidR="00F113FE">
        <w:t>from the following reference</w:t>
      </w:r>
      <w:r w:rsidR="00506472">
        <w:t xml:space="preserve">: </w:t>
      </w:r>
      <w:r w:rsidR="00F113FE">
        <w:br/>
      </w:r>
      <w:proofErr w:type="spellStart"/>
      <w:r w:rsidR="00F113FE" w:rsidRPr="00973F9E">
        <w:rPr>
          <w:i/>
        </w:rPr>
        <w:t>Scerbo</w:t>
      </w:r>
      <w:proofErr w:type="spellEnd"/>
      <w:r w:rsidR="00F113FE" w:rsidRPr="00973F9E">
        <w:rPr>
          <w:i/>
        </w:rPr>
        <w:t>, M., C. Dickstein, and A. Wilson, Health Care Data and SAS. 2001, Cary, NC: SAS Institute Inc.</w:t>
      </w:r>
      <w:r w:rsidR="00F113FE" w:rsidRPr="006F3C6E">
        <w:t xml:space="preserve"> </w:t>
      </w:r>
      <w:r w:rsidR="00B8744F" w:rsidRPr="00C667E4">
        <w:rPr>
          <w:i/>
        </w:rPr>
        <w:t xml:space="preserve"> </w:t>
      </w:r>
    </w:p>
    <w:p w14:paraId="07C98E1C" w14:textId="77777777" w:rsidR="00B8744F" w:rsidRDefault="00B8744F" w:rsidP="00F113FE">
      <w:pPr>
        <w:keepNext/>
        <w:keepLines/>
      </w:pPr>
      <w:r>
        <w:t xml:space="preserve">MDCD also has </w:t>
      </w:r>
      <w:r w:rsidRPr="00B8744F">
        <w:t>LONG_TERM_CARE</w:t>
      </w:r>
      <w:r>
        <w:t xml:space="preserve"> table which contains monthly or half-monthly billing information for long term care visits.</w:t>
      </w:r>
    </w:p>
    <w:p w14:paraId="20857464" w14:textId="77777777" w:rsidR="00393334" w:rsidRDefault="00393334" w:rsidP="00393334">
      <w:pPr>
        <w:keepNext/>
        <w:keepLines/>
        <w:spacing w:before="200" w:after="0" w:line="240" w:lineRule="auto"/>
      </w:pPr>
      <w:r>
        <w:t>Key conventions:</w:t>
      </w:r>
    </w:p>
    <w:p w14:paraId="3ACEF140" w14:textId="4C5AE195" w:rsidR="003566DC" w:rsidRPr="00BE6F3A" w:rsidRDefault="00845E41" w:rsidP="003566DC">
      <w:pPr>
        <w:pStyle w:val="ListParagraph"/>
        <w:keepNext/>
        <w:keepLines/>
        <w:numPr>
          <w:ilvl w:val="0"/>
          <w:numId w:val="13"/>
        </w:numPr>
        <w:spacing w:after="0" w:line="240" w:lineRule="auto"/>
      </w:pPr>
      <w:r>
        <w:t>Inpatient, ER and outpatient v</w:t>
      </w:r>
      <w:r w:rsidR="003566DC">
        <w:t xml:space="preserve">isits </w:t>
      </w:r>
      <w:r w:rsidR="009C05B0">
        <w:t xml:space="preserve">are only generated off </w:t>
      </w:r>
      <w:r w:rsidR="003566DC" w:rsidRPr="009024F3">
        <w:t>the</w:t>
      </w:r>
      <w:r w:rsidR="00D3787D">
        <w:t xml:space="preserve"> </w:t>
      </w:r>
      <w:r w:rsidR="009C2206">
        <w:t>MDCD</w:t>
      </w:r>
      <w:r w:rsidR="003566DC" w:rsidRPr="009024F3">
        <w:t xml:space="preserve"> OUTPATIENT_SERVICES and </w:t>
      </w:r>
      <w:r w:rsidR="003566DC" w:rsidRPr="00BE6F3A">
        <w:t xml:space="preserve">INPATIENT_SERVICES tables, FACILITY_HEADER and INPATIENT_ADMISSIONS </w:t>
      </w:r>
      <w:r w:rsidR="005321E0" w:rsidRPr="00BE6F3A">
        <w:t xml:space="preserve">tables </w:t>
      </w:r>
      <w:r w:rsidR="003566DC" w:rsidRPr="00BE6F3A">
        <w:t xml:space="preserve">are not used. </w:t>
      </w:r>
    </w:p>
    <w:p w14:paraId="0F38864F" w14:textId="77777777" w:rsidR="00845E41" w:rsidRPr="00BE6F3A" w:rsidRDefault="00EC3902" w:rsidP="00EC3902">
      <w:pPr>
        <w:pStyle w:val="ListParagraph"/>
        <w:keepNext/>
        <w:keepLines/>
        <w:numPr>
          <w:ilvl w:val="0"/>
          <w:numId w:val="13"/>
        </w:numPr>
        <w:spacing w:after="0" w:line="240" w:lineRule="auto"/>
      </w:pPr>
      <w:r w:rsidRPr="00BE6F3A">
        <w:t>Long term care visits are generated off MDCD LONG_TERM_CARE table.</w:t>
      </w:r>
    </w:p>
    <w:p w14:paraId="300A04AF" w14:textId="5B82E37A" w:rsidR="009C05B0" w:rsidRPr="00BE6F3A" w:rsidRDefault="007E04A7" w:rsidP="00D14A4D">
      <w:pPr>
        <w:pStyle w:val="ListParagraph"/>
        <w:keepNext/>
        <w:keepLines/>
        <w:numPr>
          <w:ilvl w:val="0"/>
          <w:numId w:val="13"/>
        </w:numPr>
        <w:spacing w:after="0" w:line="240" w:lineRule="auto"/>
      </w:pPr>
      <w:r w:rsidRPr="00BE6F3A">
        <w:rPr>
          <w:b/>
        </w:rPr>
        <w:t>Extract records within observation periods where a person has both prescription benefits</w:t>
      </w:r>
      <w:r w:rsidR="00073A78" w:rsidRPr="00BE6F3A">
        <w:rPr>
          <w:b/>
        </w:rPr>
        <w:t xml:space="preserve"> and medical benefits from </w:t>
      </w:r>
      <w:r w:rsidR="00731191" w:rsidRPr="00BE6F3A">
        <w:rPr>
          <w:b/>
        </w:rPr>
        <w:t>MDCD</w:t>
      </w:r>
      <w:r w:rsidRPr="00BE6F3A">
        <w:rPr>
          <w:b/>
        </w:rPr>
        <w:t xml:space="preserve"> </w:t>
      </w:r>
      <w:r w:rsidR="00B452DC" w:rsidRPr="00BE6F3A">
        <w:rPr>
          <w:b/>
        </w:rPr>
        <w:t>INPATIENT_SERVICES</w:t>
      </w:r>
      <w:r w:rsidR="00731191" w:rsidRPr="00BE6F3A">
        <w:rPr>
          <w:b/>
        </w:rPr>
        <w:t>,</w:t>
      </w:r>
      <w:r w:rsidR="00B452DC" w:rsidRPr="00BE6F3A">
        <w:rPr>
          <w:b/>
        </w:rPr>
        <w:t xml:space="preserve"> OUTPATIENT_SERVICES</w:t>
      </w:r>
      <w:r w:rsidR="009C05B0" w:rsidRPr="00BE6F3A">
        <w:rPr>
          <w:b/>
        </w:rPr>
        <w:t xml:space="preserve"> </w:t>
      </w:r>
      <w:r w:rsidR="00731191" w:rsidRPr="00BE6F3A">
        <w:rPr>
          <w:b/>
        </w:rPr>
        <w:t>and LONG_TERM_CARE table</w:t>
      </w:r>
      <w:r w:rsidR="009C05B0" w:rsidRPr="00BE6F3A">
        <w:rPr>
          <w:b/>
        </w:rPr>
        <w:t>.  This data is stored in a table called TEMP_MEDICAL that will be used to populate all future tables.</w:t>
      </w:r>
    </w:p>
    <w:p w14:paraId="6F0983CB" w14:textId="77777777" w:rsidR="00B82F90" w:rsidRPr="00BE6F3A" w:rsidRDefault="00B82F90" w:rsidP="009C05B0">
      <w:pPr>
        <w:pStyle w:val="ListParagraph"/>
        <w:keepNext/>
        <w:keepLines/>
        <w:numPr>
          <w:ilvl w:val="1"/>
          <w:numId w:val="13"/>
        </w:numPr>
        <w:spacing w:after="0" w:line="240" w:lineRule="auto"/>
      </w:pPr>
      <w:r w:rsidRPr="00BE6F3A">
        <w:t>Set Source Flag:</w:t>
      </w:r>
    </w:p>
    <w:p w14:paraId="0B627EA6" w14:textId="52A5779A" w:rsidR="00B82F90" w:rsidRPr="00BE6F3A" w:rsidRDefault="00B82F90" w:rsidP="006F3C6E">
      <w:pPr>
        <w:pStyle w:val="ListParagraph"/>
        <w:keepNext/>
        <w:keepLines/>
        <w:numPr>
          <w:ilvl w:val="2"/>
          <w:numId w:val="13"/>
        </w:numPr>
        <w:spacing w:after="0" w:line="240" w:lineRule="auto"/>
      </w:pPr>
      <w:r w:rsidRPr="00BE6F3A">
        <w:t>To retain the knowledge for later, set this flag to ‘I’ for all INPATIENT_SERVICES records</w:t>
      </w:r>
      <w:r w:rsidR="00BA701E" w:rsidRPr="00BE6F3A">
        <w:t>,</w:t>
      </w:r>
      <w:r w:rsidRPr="00BE6F3A">
        <w:t xml:space="preserve"> ‘O’ to all OUTPATIENT_SERVICES records</w:t>
      </w:r>
      <w:r w:rsidR="00BA701E" w:rsidRPr="00BE6F3A">
        <w:t xml:space="preserve"> and ‘L’ to all LONG_TERM_CARE records</w:t>
      </w:r>
      <w:r w:rsidRPr="00BE6F3A">
        <w:t>.</w:t>
      </w:r>
    </w:p>
    <w:p w14:paraId="5CA16E4F" w14:textId="77777777" w:rsidR="005601D3" w:rsidRPr="00BE6F3A" w:rsidRDefault="005601D3" w:rsidP="00FD7605">
      <w:pPr>
        <w:pStyle w:val="ListParagraph"/>
        <w:keepNext/>
        <w:keepLines/>
        <w:numPr>
          <w:ilvl w:val="1"/>
          <w:numId w:val="13"/>
        </w:numPr>
        <w:spacing w:after="0" w:line="240" w:lineRule="auto"/>
      </w:pPr>
      <w:r w:rsidRPr="00BE6F3A">
        <w:t>Add a new ‘DOMAIN’ field to TEMP_MEDICAL by mapping all diagnoses (PDX, DX1-DX5) and procedures (PROC1) to the standard vocabulary</w:t>
      </w:r>
      <w:r w:rsidR="00D0718E" w:rsidRPr="00BE6F3A">
        <w:t xml:space="preserve"> and taking the</w:t>
      </w:r>
      <w:r w:rsidR="009A34CE" w:rsidRPr="00BE6F3A">
        <w:t xml:space="preserve"> resulting</w:t>
      </w:r>
      <w:r w:rsidR="00D0718E" w:rsidRPr="00BE6F3A">
        <w:t xml:space="preserve"> TARGET_DOMAIN_ID</w:t>
      </w:r>
      <w:r w:rsidRPr="00BE6F3A">
        <w:t>. There should be one domain for each diagnosis and procedure on each individual TEMP_MEDICAL record.</w:t>
      </w:r>
    </w:p>
    <w:p w14:paraId="3811BBE5" w14:textId="77777777" w:rsidR="005601D3" w:rsidRPr="00BE6F3A" w:rsidRDefault="005601D3" w:rsidP="00D416B0">
      <w:pPr>
        <w:pStyle w:val="ListParagraph"/>
        <w:keepNext/>
        <w:keepLines/>
        <w:numPr>
          <w:ilvl w:val="2"/>
          <w:numId w:val="13"/>
        </w:numPr>
        <w:spacing w:after="0" w:line="240" w:lineRule="auto"/>
      </w:pPr>
      <w:r w:rsidRPr="00BE6F3A">
        <w:t>For diagnosis codes, use the query in section 3.1.2 with the filters:</w:t>
      </w:r>
    </w:p>
    <w:p w14:paraId="1B6208F3"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1AFE1411"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20549616"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680E8F86" w14:textId="77777777" w:rsidR="005601D3" w:rsidRPr="00BE6F3A" w:rsidRDefault="005601D3" w:rsidP="00D416B0">
      <w:pPr>
        <w:autoSpaceDE w:val="0"/>
        <w:autoSpaceDN w:val="0"/>
        <w:adjustRightInd w:val="0"/>
        <w:spacing w:after="0" w:line="240" w:lineRule="auto"/>
        <w:ind w:left="1800"/>
        <w:rPr>
          <w:rFonts w:ascii="Consolas" w:hAnsi="Consolas" w:cs="Consolas"/>
          <w:color w:val="808080"/>
          <w:sz w:val="16"/>
          <w:szCs w:val="19"/>
        </w:rPr>
      </w:pPr>
    </w:p>
    <w:p w14:paraId="11A4F71A" w14:textId="77777777" w:rsidR="005601D3" w:rsidRPr="00BE6F3A" w:rsidRDefault="005601D3" w:rsidP="005601D3">
      <w:pPr>
        <w:pStyle w:val="ListParagraph"/>
        <w:keepNext/>
        <w:keepLines/>
        <w:numPr>
          <w:ilvl w:val="2"/>
          <w:numId w:val="13"/>
        </w:numPr>
        <w:spacing w:after="0" w:line="240" w:lineRule="auto"/>
      </w:pPr>
      <w:r w:rsidRPr="00BE6F3A">
        <w:t>For procedure codes, use the query in section 3.1.2 with the filters:</w:t>
      </w:r>
    </w:p>
    <w:p w14:paraId="00A857B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553AEFCF"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10EC598" w14:textId="77777777" w:rsidR="005601D3" w:rsidRPr="00BE6F3A" w:rsidRDefault="005601D3" w:rsidP="00D416B0">
      <w:pPr>
        <w:autoSpaceDE w:val="0"/>
        <w:autoSpaceDN w:val="0"/>
        <w:adjustRightInd w:val="0"/>
        <w:spacing w:after="0" w:line="240" w:lineRule="auto"/>
        <w:ind w:left="216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EBF4504" w14:textId="77777777" w:rsidR="005601D3" w:rsidRPr="00BE6F3A" w:rsidRDefault="005601D3" w:rsidP="00D416B0">
      <w:pPr>
        <w:autoSpaceDE w:val="0"/>
        <w:autoSpaceDN w:val="0"/>
        <w:adjustRightInd w:val="0"/>
        <w:spacing w:after="0" w:line="240" w:lineRule="auto"/>
        <w:ind w:left="216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AC77A67" w14:textId="77777777" w:rsidR="004A595E" w:rsidRPr="00BE6F3A" w:rsidRDefault="004A595E" w:rsidP="00D416B0">
      <w:pPr>
        <w:pStyle w:val="ListParagraph"/>
        <w:keepNext/>
        <w:keepLines/>
        <w:spacing w:after="0" w:line="240" w:lineRule="auto"/>
      </w:pPr>
    </w:p>
    <w:p w14:paraId="61AF93FD" w14:textId="77777777" w:rsidR="00252342" w:rsidRPr="00BE6F3A" w:rsidRDefault="00252342" w:rsidP="00252342">
      <w:pPr>
        <w:pStyle w:val="ListParagraph"/>
        <w:keepNext/>
        <w:keepLines/>
        <w:numPr>
          <w:ilvl w:val="0"/>
          <w:numId w:val="32"/>
        </w:numPr>
        <w:spacing w:after="0" w:line="240" w:lineRule="auto"/>
        <w:ind w:left="2160"/>
      </w:pPr>
      <w:r w:rsidRPr="00BE6F3A">
        <w:t>Some codes will map to more than one standard concept so they will have more than one DOMAIN_ID</w:t>
      </w:r>
      <w:r w:rsidR="001375E5" w:rsidRPr="00BE6F3A">
        <w:t>. For instance, the ICD9 code ‘250.02’ maps to two standard concepts; One with a DOMAIN_ID of ‘Condition’ and one with a DOMAIN_ID of ‘Measurement’</w:t>
      </w:r>
    </w:p>
    <w:p w14:paraId="27CD3132" w14:textId="77777777" w:rsidR="009C05B0" w:rsidRPr="00BE6F3A" w:rsidRDefault="009C05B0" w:rsidP="009C05B0">
      <w:pPr>
        <w:pStyle w:val="ListParagraph"/>
        <w:keepNext/>
        <w:keepLines/>
        <w:numPr>
          <w:ilvl w:val="1"/>
          <w:numId w:val="13"/>
        </w:numPr>
        <w:spacing w:after="0" w:line="240" w:lineRule="auto"/>
      </w:pPr>
      <w:r w:rsidRPr="00BE6F3A">
        <w:t>Start Date:</w:t>
      </w:r>
    </w:p>
    <w:p w14:paraId="05E50E4E" w14:textId="77777777" w:rsidR="009C05B0" w:rsidRPr="00BE6F3A" w:rsidRDefault="009C05B0" w:rsidP="009C05B0">
      <w:pPr>
        <w:pStyle w:val="ListParagraph"/>
        <w:keepNext/>
        <w:keepLines/>
        <w:numPr>
          <w:ilvl w:val="2"/>
          <w:numId w:val="13"/>
        </w:numPr>
        <w:spacing w:after="0" w:line="240" w:lineRule="auto"/>
      </w:pPr>
      <w:r w:rsidRPr="00BE6F3A">
        <w:t>SVCDATE will be the user’s start date</w:t>
      </w:r>
    </w:p>
    <w:p w14:paraId="3F627039"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starts before the period, trim the start date by using the beginning of the OBSERVATION_PERIOD</w:t>
      </w:r>
    </w:p>
    <w:p w14:paraId="3E7802CA" w14:textId="77777777" w:rsidR="009C05B0" w:rsidRPr="00BE6F3A" w:rsidRDefault="009C05B0" w:rsidP="009C05B0">
      <w:pPr>
        <w:pStyle w:val="ListParagraph"/>
        <w:keepNext/>
        <w:keepLines/>
        <w:numPr>
          <w:ilvl w:val="1"/>
          <w:numId w:val="13"/>
        </w:numPr>
        <w:spacing w:after="0" w:line="240" w:lineRule="auto"/>
      </w:pPr>
      <w:r w:rsidRPr="00BE6F3A">
        <w:t>End Date:</w:t>
      </w:r>
    </w:p>
    <w:p w14:paraId="1D0FCF2F" w14:textId="77777777" w:rsidR="009C05B0" w:rsidRPr="00BE6F3A" w:rsidRDefault="009C05B0" w:rsidP="009C05B0">
      <w:pPr>
        <w:pStyle w:val="ListParagraph"/>
        <w:keepNext/>
        <w:keepLines/>
        <w:numPr>
          <w:ilvl w:val="2"/>
          <w:numId w:val="13"/>
        </w:numPr>
        <w:spacing w:after="0" w:line="240" w:lineRule="auto"/>
      </w:pPr>
      <w:r w:rsidRPr="00BE6F3A">
        <w:t>Use TSVCDAT as the user’s end date, however if the record is NULL or blank use the users SVCDATE or if the SVCDATE &gt; TSCVDAT use the SVCDATE</w:t>
      </w:r>
    </w:p>
    <w:p w14:paraId="028C02B6" w14:textId="77777777" w:rsidR="009C05B0" w:rsidRPr="00BE6F3A" w:rsidRDefault="009C05B0" w:rsidP="009C05B0">
      <w:pPr>
        <w:pStyle w:val="ListParagraph"/>
        <w:keepNext/>
        <w:keepLines/>
        <w:numPr>
          <w:ilvl w:val="2"/>
          <w:numId w:val="13"/>
        </w:numPr>
        <w:spacing w:after="0" w:line="240" w:lineRule="auto"/>
      </w:pPr>
      <w:r w:rsidRPr="00BE6F3A">
        <w:t>If service falls during an OBSERVATION_PERIOD but ends after the period, trim the end date by using the end of the OBSERVATION_PERIOD</w:t>
      </w:r>
    </w:p>
    <w:p w14:paraId="5050C247" w14:textId="77777777" w:rsidR="009C05B0" w:rsidRPr="00BE6F3A" w:rsidRDefault="009C05B0" w:rsidP="009C05B0">
      <w:pPr>
        <w:pStyle w:val="ListParagraph"/>
        <w:keepNext/>
        <w:keepLines/>
        <w:numPr>
          <w:ilvl w:val="1"/>
          <w:numId w:val="13"/>
        </w:numPr>
        <w:spacing w:after="0" w:line="240" w:lineRule="auto"/>
      </w:pPr>
      <w:r w:rsidRPr="00BE6F3A">
        <w:t>Claim Type:</w:t>
      </w:r>
    </w:p>
    <w:p w14:paraId="453A068C" w14:textId="77777777" w:rsidR="009C05B0" w:rsidRPr="00BE6F3A" w:rsidRDefault="009C05B0" w:rsidP="009C05B0">
      <w:pPr>
        <w:pStyle w:val="ListParagraph"/>
        <w:keepNext/>
        <w:keepLines/>
        <w:numPr>
          <w:ilvl w:val="2"/>
          <w:numId w:val="13"/>
        </w:numPr>
        <w:spacing w:after="0" w:line="240" w:lineRule="auto"/>
      </w:pPr>
      <w:r w:rsidRPr="00BE6F3A">
        <w:t>Data that comes from INPATIENT_SERVICES:</w:t>
      </w:r>
    </w:p>
    <w:p w14:paraId="5E19F0CA" w14:textId="77777777" w:rsidR="00B82F90" w:rsidRPr="00BE6F3A" w:rsidRDefault="00B82F90" w:rsidP="009C05B0">
      <w:pPr>
        <w:pStyle w:val="ListParagraph"/>
        <w:keepNext/>
        <w:keepLines/>
        <w:numPr>
          <w:ilvl w:val="3"/>
          <w:numId w:val="13"/>
        </w:numPr>
        <w:spacing w:after="0" w:line="240" w:lineRule="auto"/>
      </w:pPr>
      <w:r w:rsidRPr="00BE6F3A">
        <w:t>Set all records to ‘IP’ unless they should be reclassified as ‘ER’.</w:t>
      </w:r>
    </w:p>
    <w:p w14:paraId="24375D9C" w14:textId="77777777" w:rsidR="009C05B0" w:rsidRPr="00BE6F3A" w:rsidRDefault="009C05B0" w:rsidP="009C05B0">
      <w:pPr>
        <w:pStyle w:val="ListParagraph"/>
        <w:keepNext/>
        <w:keepLines/>
        <w:numPr>
          <w:ilvl w:val="3"/>
          <w:numId w:val="13"/>
        </w:numPr>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inpatient records</w:t>
      </w:r>
      <w:r w:rsidR="00F113FE" w:rsidRPr="00BE6F3A">
        <w:t xml:space="preserve">.  </w:t>
      </w:r>
    </w:p>
    <w:p w14:paraId="7B0EF68C"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sz w:val="16"/>
          <w:szCs w:val="20"/>
          <w:lang w:eastAsia="zh-CN"/>
        </w:rPr>
      </w:pP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STDPLAC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23 </w:t>
      </w:r>
    </w:p>
    <w:p w14:paraId="081540A4" w14:textId="77777777" w:rsidR="009C05B0" w:rsidRPr="00BE6F3A" w:rsidRDefault="009C05B0" w:rsidP="00F113FE">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&lt;=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'0459'</w:t>
      </w:r>
      <w:r w:rsidRPr="00BE6F3A">
        <w:rPr>
          <w:rFonts w:ascii="Courier New" w:hAnsi="Courier New" w:cs="Courier New"/>
          <w:noProof/>
          <w:color w:val="808080"/>
          <w:sz w:val="16"/>
          <w:szCs w:val="20"/>
          <w:lang w:eastAsia="zh-CN"/>
        </w:rPr>
        <w:t>)</w:t>
      </w:r>
    </w:p>
    <w:p w14:paraId="325D76B8" w14:textId="7F077891" w:rsidR="00EA46C6" w:rsidRPr="00BE6F3A" w:rsidRDefault="009C05B0" w:rsidP="00302929">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'0981'</w:t>
      </w:r>
      <w:r w:rsidRPr="00BE6F3A">
        <w:rPr>
          <w:rFonts w:ascii="Courier New" w:hAnsi="Courier New" w:cs="Courier New"/>
          <w:noProof/>
          <w:color w:val="808080"/>
          <w:sz w:val="16"/>
          <w:szCs w:val="20"/>
          <w:lang w:eastAsia="zh-CN"/>
        </w:rPr>
        <w:t>OR</w:t>
      </w:r>
      <w:r w:rsidRPr="00BE6F3A">
        <w:rPr>
          <w:rFonts w:ascii="Courier New" w:hAnsi="Courier New" w:cs="Courier New"/>
          <w:noProof/>
          <w:sz w:val="16"/>
          <w:szCs w:val="20"/>
          <w:lang w:eastAsia="zh-CN"/>
        </w:rPr>
        <w:t xml:space="preserve"> df</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PROC1 </w:t>
      </w:r>
      <w:r w:rsidRPr="00BE6F3A">
        <w:rPr>
          <w:rFonts w:ascii="Courier New" w:hAnsi="Courier New" w:cs="Courier New"/>
          <w:noProof/>
          <w:color w:val="808080"/>
          <w:sz w:val="16"/>
          <w:szCs w:val="20"/>
          <w:lang w:eastAsia="zh-CN"/>
        </w:rPr>
        <w:t>IN</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'99281'</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'99282'</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'99283'</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'99284'</w:t>
      </w:r>
      <w:r w:rsidRPr="00BE6F3A">
        <w:rPr>
          <w:rFonts w:ascii="Courier New" w:hAnsi="Courier New" w:cs="Courier New"/>
          <w:noProof/>
          <w:color w:val="808080"/>
          <w:sz w:val="16"/>
          <w:szCs w:val="20"/>
          <w:lang w:eastAsia="zh-CN"/>
        </w:rPr>
        <w:t>,</w:t>
      </w:r>
      <w:r w:rsidRPr="00BE6F3A">
        <w:rPr>
          <w:rFonts w:ascii="Courier New" w:hAnsi="Courier New" w:cs="Courier New"/>
          <w:noProof/>
          <w:color w:val="FF0000"/>
          <w:sz w:val="16"/>
          <w:szCs w:val="20"/>
          <w:lang w:eastAsia="zh-CN"/>
        </w:rPr>
        <w:t>'99285'</w:t>
      </w:r>
      <w:r w:rsidRPr="00BE6F3A">
        <w:rPr>
          <w:rFonts w:ascii="Courier New" w:hAnsi="Courier New" w:cs="Courier New"/>
          <w:noProof/>
          <w:color w:val="808080"/>
          <w:sz w:val="16"/>
          <w:szCs w:val="20"/>
          <w:lang w:eastAsia="zh-CN"/>
        </w:rPr>
        <w:t>)</w:t>
      </w:r>
    </w:p>
    <w:p w14:paraId="46A051F3" w14:textId="77777777" w:rsidR="00EA46C6" w:rsidRPr="00BE6F3A" w:rsidRDefault="00F113FE" w:rsidP="00302929">
      <w:pPr>
        <w:numPr>
          <w:ilvl w:val="3"/>
          <w:numId w:val="13"/>
        </w:numPr>
        <w:autoSpaceDE w:val="0"/>
        <w:autoSpaceDN w:val="0"/>
        <w:adjustRightInd w:val="0"/>
        <w:spacing w:after="0" w:line="240" w:lineRule="auto"/>
      </w:pPr>
      <w:r w:rsidRPr="00BE6F3A">
        <w:t>We trust the inpatients records somewhat and do not look for outpatient records in this table.</w:t>
      </w:r>
    </w:p>
    <w:p w14:paraId="0F74C0B4" w14:textId="77777777" w:rsidR="00EA46C6" w:rsidRPr="00BE6F3A" w:rsidRDefault="00F113FE" w:rsidP="00302929">
      <w:pPr>
        <w:numPr>
          <w:ilvl w:val="2"/>
          <w:numId w:val="13"/>
        </w:numPr>
        <w:autoSpaceDE w:val="0"/>
        <w:autoSpaceDN w:val="0"/>
        <w:adjustRightInd w:val="0"/>
        <w:spacing w:after="0" w:line="240" w:lineRule="auto"/>
      </w:pPr>
      <w:r w:rsidRPr="00BE6F3A">
        <w:t>Data that comes from the OUTPATIENT_SERVICES:</w:t>
      </w:r>
    </w:p>
    <w:p w14:paraId="0D1182AD" w14:textId="77777777" w:rsidR="00EA46C6" w:rsidRPr="00BE6F3A" w:rsidRDefault="00B82F90" w:rsidP="00302929">
      <w:pPr>
        <w:numPr>
          <w:ilvl w:val="3"/>
          <w:numId w:val="13"/>
        </w:numPr>
        <w:autoSpaceDE w:val="0"/>
        <w:autoSpaceDN w:val="0"/>
        <w:adjustRightInd w:val="0"/>
        <w:spacing w:after="0" w:line="240" w:lineRule="auto"/>
      </w:pPr>
      <w:r w:rsidRPr="00BE6F3A">
        <w:t>Set all records to ‘OP’ unless they should be reclassified as ‘ER’ or ‘IP’</w:t>
      </w:r>
    </w:p>
    <w:p w14:paraId="73CECCAF" w14:textId="77777777" w:rsidR="00F113FE" w:rsidRPr="00BE6F3A" w:rsidRDefault="00F113FE" w:rsidP="00302929">
      <w:pPr>
        <w:numPr>
          <w:ilvl w:val="3"/>
          <w:numId w:val="13"/>
        </w:numPr>
        <w:autoSpaceDE w:val="0"/>
        <w:autoSpaceDN w:val="0"/>
        <w:adjustRightInd w:val="0"/>
        <w:spacing w:after="0" w:line="240" w:lineRule="auto"/>
      </w:pPr>
      <w:r w:rsidRPr="00BE6F3A">
        <w:t xml:space="preserve">Pull out </w:t>
      </w:r>
      <w:r w:rsidR="00B82F90" w:rsidRPr="00BE6F3A">
        <w:t>‘</w:t>
      </w:r>
      <w:r w:rsidRPr="00BE6F3A">
        <w:t>ER</w:t>
      </w:r>
      <w:r w:rsidR="00B82F90" w:rsidRPr="00BE6F3A">
        <w:t>’</w:t>
      </w:r>
      <w:r w:rsidRPr="00BE6F3A">
        <w:t xml:space="preserve"> visits that exist within the outpatient records.  Use the logic from above.</w:t>
      </w:r>
    </w:p>
    <w:p w14:paraId="5F8F4B5C" w14:textId="77777777" w:rsidR="00B82F90" w:rsidRPr="00BE6F3A" w:rsidRDefault="00B82F90" w:rsidP="00B82F90">
      <w:pPr>
        <w:pStyle w:val="ListParagraph"/>
        <w:keepNext/>
        <w:keepLines/>
        <w:numPr>
          <w:ilvl w:val="3"/>
          <w:numId w:val="13"/>
        </w:numPr>
        <w:spacing w:after="0" w:line="240" w:lineRule="auto"/>
        <w:rPr>
          <w:sz w:val="18"/>
        </w:rPr>
      </w:pPr>
      <w:r w:rsidRPr="00BE6F3A">
        <w:t>Pull our inpatient records that exist within the outpatient records</w:t>
      </w:r>
      <w:r w:rsidRPr="00BE6F3A">
        <w:br/>
      </w:r>
      <w:r w:rsidRPr="00BE6F3A">
        <w:rPr>
          <w:rFonts w:ascii="Courier New" w:hAnsi="Courier New" w:cs="Courier New"/>
          <w:noProof/>
          <w:color w:val="008000"/>
          <w:sz w:val="16"/>
          <w:szCs w:val="20"/>
          <w:lang w:eastAsia="zh-CN"/>
        </w:rPr>
        <w:t>/*Room and Board Charges*/</w:t>
      </w:r>
      <w:r w:rsidRPr="00BE6F3A">
        <w:rPr>
          <w:rFonts w:ascii="Courier New" w:hAnsi="Courier New" w:cs="Courier New"/>
          <w:noProof/>
          <w:color w:val="808080"/>
          <w:sz w:val="16"/>
          <w:szCs w:val="20"/>
          <w:lang w:eastAsia="zh-CN"/>
        </w:rPr>
        <w:b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'0100'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'0219'</w:t>
      </w:r>
      <w:r w:rsidRPr="00BE6F3A">
        <w:rPr>
          <w:rFonts w:ascii="Courier New" w:hAnsi="Courier New" w:cs="Courier New"/>
          <w:noProof/>
          <w:color w:val="808080"/>
          <w:sz w:val="16"/>
          <w:szCs w:val="20"/>
          <w:lang w:eastAsia="zh-CN"/>
        </w:rPr>
        <w:t>)</w:t>
      </w:r>
    </w:p>
    <w:p w14:paraId="174AF6F2" w14:textId="002B698B" w:rsidR="00EA46C6" w:rsidRPr="00BE6F3A" w:rsidRDefault="00B82F90" w:rsidP="00B82F90">
      <w:pPr>
        <w:autoSpaceDE w:val="0"/>
        <w:autoSpaceDN w:val="0"/>
        <w:adjustRightInd w:val="0"/>
        <w:spacing w:after="0" w:line="240" w:lineRule="auto"/>
        <w:ind w:left="2880"/>
        <w:rPr>
          <w:sz w:val="18"/>
        </w:rPr>
      </w:pPr>
      <w:r w:rsidRPr="00BE6F3A">
        <w:rPr>
          <w:rFonts w:ascii="Courier New" w:hAnsi="Courier New" w:cs="Courier New"/>
          <w:noProof/>
          <w:color w:val="008000"/>
          <w:sz w:val="16"/>
          <w:szCs w:val="20"/>
          <w:lang w:eastAsia="zh-CN"/>
        </w:rPr>
        <w:t>/*Labor Room and Delivery*/</w:t>
      </w:r>
      <w:r w:rsidRPr="00BE6F3A">
        <w:rPr>
          <w:rFonts w:ascii="Courier New" w:hAnsi="Courier New" w:cs="Courier New"/>
          <w:noProof/>
          <w:color w:val="808080"/>
          <w:sz w:val="16"/>
          <w:szCs w:val="20"/>
          <w:lang w:eastAsia="zh-CN"/>
        </w:rPr>
        <w:b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'0720'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'0729'</w:t>
      </w:r>
      <w:r w:rsidRPr="00BE6F3A">
        <w:rPr>
          <w:rFonts w:ascii="Courier New" w:hAnsi="Courier New" w:cs="Courier New"/>
          <w:noProof/>
          <w:color w:val="808080"/>
          <w:sz w:val="16"/>
          <w:szCs w:val="20"/>
          <w:lang w:eastAsia="zh-CN"/>
        </w:rPr>
        <w:t>)</w:t>
      </w:r>
      <w:r w:rsidRPr="00BE6F3A">
        <w:rPr>
          <w:rFonts w:ascii="Courier New" w:hAnsi="Courier New" w:cs="Courier New"/>
          <w:noProof/>
          <w:color w:val="808080"/>
          <w:sz w:val="16"/>
          <w:szCs w:val="20"/>
          <w:lang w:eastAsia="zh-CN"/>
        </w:rPr>
        <w:br/>
      </w:r>
      <w:r w:rsidRPr="00BE6F3A">
        <w:rPr>
          <w:rFonts w:ascii="Courier New" w:hAnsi="Courier New" w:cs="Courier New"/>
          <w:noProof/>
          <w:color w:val="008000"/>
          <w:sz w:val="16"/>
          <w:szCs w:val="20"/>
          <w:lang w:eastAsia="zh-CN"/>
        </w:rPr>
        <w:t>/*Inpatient Renal Dialysis*/</w:t>
      </w:r>
    </w:p>
    <w:p w14:paraId="5B994B79" w14:textId="77777777" w:rsidR="005C5AFC" w:rsidRPr="00A012C0" w:rsidRDefault="005C5AFC" w:rsidP="00A012C0">
      <w:pPr>
        <w:autoSpaceDE w:val="0"/>
        <w:autoSpaceDN w:val="0"/>
        <w:adjustRightInd w:val="0"/>
        <w:spacing w:after="0" w:line="240" w:lineRule="auto"/>
        <w:ind w:left="2880"/>
        <w:rPr>
          <w:rFonts w:ascii="Courier New" w:hAnsi="Courier New" w:cs="Courier New"/>
          <w:noProof/>
          <w:color w:val="808080"/>
          <w:sz w:val="16"/>
          <w:szCs w:val="20"/>
          <w:lang w:eastAsia="zh-CN"/>
        </w:rPr>
      </w:pPr>
      <w:r w:rsidRPr="00BE6F3A">
        <w:rPr>
          <w:rFonts w:ascii="Courier New" w:hAnsi="Courier New" w:cs="Courier New"/>
          <w:noProof/>
          <w:color w:val="808080"/>
          <w:sz w:val="16"/>
          <w:szCs w:val="20"/>
          <w:lang w:eastAsia="zh-CN"/>
        </w:rPr>
        <w:t>OR</w:t>
      </w:r>
      <w:r w:rsidRPr="00BE6F3A">
        <w:rPr>
          <w:rFonts w:ascii="Courier New" w:hAnsi="Courier New" w:cs="Courier New"/>
          <w:noProof/>
          <w:color w:val="0000FF"/>
          <w:sz w:val="16"/>
          <w:szCs w:val="20"/>
          <w:lang w:eastAsia="zh-CN"/>
        </w:rPr>
        <w:t xml:space="preserve"> </w:t>
      </w:r>
      <w:r w:rsidRPr="00BE6F3A">
        <w:rPr>
          <w:rFonts w:ascii="Courier New" w:hAnsi="Courier New" w:cs="Courier New"/>
          <w:noProof/>
          <w:color w:val="808080"/>
          <w:sz w:val="16"/>
          <w:szCs w:val="20"/>
          <w:lang w:eastAsia="zh-CN"/>
        </w:rPr>
        <w:t>(</w:t>
      </w:r>
      <w:r w:rsidRPr="00BE6F3A">
        <w:rPr>
          <w:rFonts w:ascii="Courier New" w:hAnsi="Courier New" w:cs="Courier New"/>
          <w:noProof/>
          <w:sz w:val="16"/>
          <w:szCs w:val="20"/>
          <w:lang w:eastAsia="zh-CN"/>
        </w:rPr>
        <w:t xml:space="preserve">REVCODE </w:t>
      </w:r>
      <w:r w:rsidRPr="00BE6F3A">
        <w:rPr>
          <w:rFonts w:ascii="Courier New" w:hAnsi="Courier New" w:cs="Courier New"/>
          <w:noProof/>
          <w:color w:val="808080"/>
          <w:sz w:val="16"/>
          <w:szCs w:val="20"/>
          <w:lang w:eastAsia="zh-CN"/>
        </w:rPr>
        <w:t>&gt;=</w:t>
      </w:r>
      <w:r w:rsidRPr="00BE6F3A">
        <w:rPr>
          <w:rFonts w:ascii="Courier New" w:hAnsi="Courier New" w:cs="Courier New"/>
          <w:noProof/>
          <w:sz w:val="16"/>
          <w:szCs w:val="20"/>
          <w:lang w:eastAsia="zh-CN"/>
        </w:rPr>
        <w:t xml:space="preserve"> </w:t>
      </w:r>
      <w:r w:rsidRPr="00BE6F3A">
        <w:rPr>
          <w:rFonts w:ascii="Courier New" w:hAnsi="Courier New" w:cs="Courier New"/>
          <w:noProof/>
          <w:color w:val="FF0000"/>
          <w:sz w:val="16"/>
          <w:szCs w:val="20"/>
          <w:lang w:eastAsia="zh-CN"/>
        </w:rPr>
        <w:t>'0800'</w:t>
      </w:r>
      <w:r w:rsidRPr="00BE6F3A">
        <w:rPr>
          <w:rFonts w:ascii="Courier New" w:hAnsi="Courier New" w:cs="Courier New"/>
          <w:noProof/>
          <w:sz w:val="16"/>
          <w:szCs w:val="20"/>
          <w:lang w:eastAsia="zh-CN"/>
        </w:rPr>
        <w:t xml:space="preserve"> </w:t>
      </w:r>
      <w:r w:rsidRPr="00BE6F3A">
        <w:rPr>
          <w:rFonts w:ascii="Courier New" w:hAnsi="Courier New" w:cs="Courier New"/>
          <w:noProof/>
          <w:color w:val="808080"/>
          <w:sz w:val="16"/>
          <w:szCs w:val="20"/>
          <w:lang w:eastAsia="zh-CN"/>
        </w:rPr>
        <w:t>AND</w:t>
      </w:r>
      <w:r w:rsidRPr="00BE6F3A">
        <w:rPr>
          <w:rFonts w:ascii="Courier New" w:hAnsi="Courier New" w:cs="Courier New"/>
          <w:noProof/>
          <w:sz w:val="16"/>
          <w:szCs w:val="20"/>
          <w:lang w:eastAsia="zh-CN"/>
        </w:rPr>
        <w:t xml:space="preserve"> REVCODE </w:t>
      </w:r>
      <w:r w:rsidRPr="00BE6F3A">
        <w:rPr>
          <w:rFonts w:ascii="Courier New" w:hAnsi="Courier New" w:cs="Courier New"/>
          <w:noProof/>
          <w:color w:val="808080"/>
          <w:sz w:val="16"/>
          <w:szCs w:val="20"/>
          <w:lang w:eastAsia="zh-CN"/>
        </w:rPr>
        <w:t>&lt;=</w:t>
      </w:r>
      <w:r w:rsidRPr="00BE6F3A">
        <w:rPr>
          <w:rFonts w:ascii="Courier New" w:hAnsi="Courier New" w:cs="Courier New"/>
          <w:noProof/>
          <w:color w:val="FF0000"/>
          <w:sz w:val="16"/>
          <w:szCs w:val="20"/>
          <w:lang w:eastAsia="zh-CN"/>
        </w:rPr>
        <w:t>'0809'</w:t>
      </w:r>
      <w:r w:rsidRPr="00BE6F3A">
        <w:rPr>
          <w:rFonts w:ascii="Courier New" w:hAnsi="Courier New" w:cs="Courier New"/>
          <w:noProof/>
          <w:color w:val="808080"/>
          <w:sz w:val="16"/>
          <w:szCs w:val="20"/>
          <w:lang w:eastAsia="zh-CN"/>
        </w:rPr>
        <w:t>)</w:t>
      </w:r>
    </w:p>
    <w:p w14:paraId="22F15553" w14:textId="77777777" w:rsidR="00A012C0" w:rsidRDefault="00A012C0" w:rsidP="00BD4592">
      <w:pPr>
        <w:pStyle w:val="ListParagraph"/>
        <w:keepNext/>
        <w:keepLines/>
        <w:numPr>
          <w:ilvl w:val="2"/>
          <w:numId w:val="13"/>
        </w:numPr>
        <w:spacing w:after="0" w:line="240" w:lineRule="auto"/>
      </w:pPr>
      <w:r w:rsidRPr="00F113FE">
        <w:lastRenderedPageBreak/>
        <w:t>Data that co</w:t>
      </w:r>
      <w:r>
        <w:t xml:space="preserve">mes from the </w:t>
      </w:r>
      <w:r w:rsidRPr="00B8744F">
        <w:t>LONG_TERM_CARE</w:t>
      </w:r>
      <w:r w:rsidRPr="00F113FE">
        <w:t>:</w:t>
      </w:r>
      <w:r>
        <w:t xml:space="preserve"> Set all records to ‘LTCP’</w:t>
      </w:r>
    </w:p>
    <w:p w14:paraId="31F05252" w14:textId="77777777" w:rsidR="00B82F90" w:rsidRDefault="00B82F90" w:rsidP="00EA46C6">
      <w:pPr>
        <w:pStyle w:val="ListParagraph"/>
        <w:keepNext/>
        <w:keepLines/>
        <w:numPr>
          <w:ilvl w:val="0"/>
          <w:numId w:val="13"/>
        </w:numPr>
        <w:spacing w:after="0" w:line="240" w:lineRule="auto"/>
      </w:pPr>
      <w:r>
        <w:t>Generate Visits:</w:t>
      </w:r>
    </w:p>
    <w:p w14:paraId="1F631F01" w14:textId="77777777" w:rsidR="00E56890" w:rsidRDefault="00E56890" w:rsidP="00E56890">
      <w:pPr>
        <w:pStyle w:val="ListParagraph"/>
        <w:keepNext/>
        <w:keepLines/>
        <w:numPr>
          <w:ilvl w:val="1"/>
          <w:numId w:val="13"/>
        </w:numPr>
        <w:spacing w:after="0" w:line="240" w:lineRule="auto"/>
      </w:pPr>
      <w:r>
        <w:t>For claim type = ‘LTCP’:</w:t>
      </w:r>
    </w:p>
    <w:p w14:paraId="38A938A3" w14:textId="77777777" w:rsidR="00E56890" w:rsidRDefault="00E56890" w:rsidP="00E56890">
      <w:pPr>
        <w:pStyle w:val="ListParagraph"/>
        <w:keepNext/>
        <w:keepLines/>
        <w:numPr>
          <w:ilvl w:val="2"/>
          <w:numId w:val="13"/>
        </w:numPr>
        <w:spacing w:after="0" w:line="240" w:lineRule="auto"/>
      </w:pPr>
      <w:r>
        <w:t>Sort data in ascending order by ENROLID, START_DATE, END_DATE, PROV_ID, and STDPROV.</w:t>
      </w:r>
    </w:p>
    <w:p w14:paraId="4EEEA5CC" w14:textId="77777777" w:rsidR="00E56890" w:rsidRPr="00BE6F3A" w:rsidRDefault="00E56890" w:rsidP="00E56890">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r w:rsidR="005A1D99" w:rsidRPr="00BE6F3A">
        <w:t xml:space="preserve"> E</w:t>
      </w:r>
      <w:r w:rsidRPr="00BE6F3A">
        <w:t xml:space="preserve">ach consolidated long term care claim is considered as one long term care visit, set </w:t>
      </w:r>
    </w:p>
    <w:p w14:paraId="345B621F" w14:textId="77777777" w:rsidR="00E56890" w:rsidRPr="00BE6F3A" w:rsidRDefault="00E56890" w:rsidP="00E56890">
      <w:pPr>
        <w:pStyle w:val="ListParagraph"/>
        <w:keepNext/>
        <w:keepLines/>
        <w:numPr>
          <w:ilvl w:val="3"/>
          <w:numId w:val="13"/>
        </w:numPr>
        <w:spacing w:after="0" w:line="240" w:lineRule="auto"/>
      </w:pPr>
      <w:r w:rsidRPr="00BE6F3A">
        <w:t>MIN(START_DATE) as VISIT_START_DATE</w:t>
      </w:r>
    </w:p>
    <w:p w14:paraId="30CFFF07" w14:textId="77777777" w:rsidR="00E56890" w:rsidRPr="00BE6F3A" w:rsidRDefault="00E56890" w:rsidP="00E56890">
      <w:pPr>
        <w:pStyle w:val="ListParagraph"/>
        <w:keepNext/>
        <w:keepLines/>
        <w:numPr>
          <w:ilvl w:val="3"/>
          <w:numId w:val="13"/>
        </w:numPr>
        <w:spacing w:after="0" w:line="240" w:lineRule="auto"/>
      </w:pPr>
      <w:r w:rsidRPr="00BE6F3A">
        <w:t>MAX(END_DATE) as VISIT_END_DATE</w:t>
      </w:r>
    </w:p>
    <w:p w14:paraId="36777920" w14:textId="77777777" w:rsidR="00E56890" w:rsidRPr="00BE6F3A" w:rsidRDefault="00E56890" w:rsidP="00E56890">
      <w:pPr>
        <w:pStyle w:val="ListParagraph"/>
        <w:keepNext/>
        <w:keepLines/>
        <w:numPr>
          <w:ilvl w:val="3"/>
          <w:numId w:val="13"/>
        </w:numPr>
        <w:spacing w:after="0" w:line="240" w:lineRule="auto"/>
      </w:pPr>
      <w:r w:rsidRPr="00BE6F3A">
        <w:t>‘LTCP’ as PLACE_OF_SERVICE_SOURCE_VALUE</w:t>
      </w:r>
    </w:p>
    <w:p w14:paraId="51ED7E83" w14:textId="77777777" w:rsidR="003A4204" w:rsidRPr="00BE6F3A" w:rsidRDefault="00C54809" w:rsidP="00E5356E">
      <w:pPr>
        <w:pStyle w:val="ListParagraph"/>
        <w:keepNext/>
        <w:keepLines/>
        <w:numPr>
          <w:ilvl w:val="2"/>
          <w:numId w:val="13"/>
        </w:numPr>
        <w:spacing w:after="0" w:line="240" w:lineRule="auto"/>
      </w:pPr>
      <w:r w:rsidRPr="00BE6F3A">
        <w:t xml:space="preserve">Following </w:t>
      </w:r>
      <w:r w:rsidR="00F85874" w:rsidRPr="00BE6F3A">
        <w:t>the step</w:t>
      </w:r>
      <w:r w:rsidR="00320E81" w:rsidRPr="00BE6F3A">
        <w:t xml:space="preserve"> above,</w:t>
      </w:r>
      <w:r w:rsidR="00285F6B" w:rsidRPr="00BE6F3A">
        <w:t xml:space="preserve"> when VISIT_START_DATE is equal to VISIT_END_DATE,</w:t>
      </w:r>
      <w:r w:rsidR="00320E81" w:rsidRPr="00BE6F3A">
        <w:t xml:space="preserve"> </w:t>
      </w:r>
      <w:r w:rsidR="003A4204" w:rsidRPr="00BE6F3A">
        <w:t>set the first date of month (VISIT_START_DATE) as VISIT_START_DATE and last date of month (VISIT_START_DATE) as VISIT_END_DATE</w:t>
      </w:r>
      <w:r w:rsidR="00E5356E" w:rsidRPr="00BE6F3A">
        <w:t>. S</w:t>
      </w:r>
      <w:r w:rsidR="00D9040C" w:rsidRPr="00BE6F3A">
        <w:t>ort data in ascending order by ENROLID, VISIT_START_DATE, VISIT_END_DATE</w:t>
      </w:r>
      <w:r w:rsidR="00E5356E" w:rsidRPr="00BE6F3A">
        <w:t>,</w:t>
      </w:r>
      <w:r w:rsidR="00D06244" w:rsidRPr="00BE6F3A">
        <w:t xml:space="preserve"> PROV_ID, and STDPROV. </w:t>
      </w:r>
      <w:r w:rsidR="00285F6B" w:rsidRPr="00BE6F3A">
        <w:t xml:space="preserve"> For each </w:t>
      </w:r>
      <w:r w:rsidR="00075EF6" w:rsidRPr="00BE6F3A">
        <w:rPr>
          <w:sz w:val="20"/>
        </w:rPr>
        <w:t>ENROLID</w:t>
      </w:r>
      <w:r w:rsidR="00285F6B" w:rsidRPr="00BE6F3A">
        <w:t>, c</w:t>
      </w:r>
      <w:r w:rsidR="00D06244" w:rsidRPr="00BE6F3A">
        <w:t xml:space="preserve">ollapse lines of claim as long </w:t>
      </w:r>
      <w:r w:rsidR="00026B52" w:rsidRPr="00BE6F3A">
        <w:t>as the time between the VISIT_START_DATE</w:t>
      </w:r>
      <w:r w:rsidR="00D06244" w:rsidRPr="00BE6F3A">
        <w:t xml:space="preserve"> of one line and the </w:t>
      </w:r>
      <w:r w:rsidR="00026B52" w:rsidRPr="00BE6F3A">
        <w:t>VISIT_END_DATE</w:t>
      </w:r>
      <w:r w:rsidR="00D06244" w:rsidRPr="00BE6F3A">
        <w:t xml:space="preserve"> of the next is &lt;=1.</w:t>
      </w:r>
      <w:r w:rsidR="00026B52" w:rsidRPr="00BE6F3A">
        <w:t xml:space="preserve"> T</w:t>
      </w:r>
      <w:r w:rsidR="00E5356E" w:rsidRPr="00BE6F3A">
        <w:t>hen each consolidated long term care claim is considered as one long term care visit:</w:t>
      </w:r>
    </w:p>
    <w:p w14:paraId="1F1B56A3" w14:textId="77777777" w:rsidR="00E5356E" w:rsidRPr="00BE6F3A" w:rsidRDefault="00E5356E" w:rsidP="00E5356E">
      <w:pPr>
        <w:pStyle w:val="ListParagraph"/>
        <w:keepNext/>
        <w:keepLines/>
        <w:numPr>
          <w:ilvl w:val="3"/>
          <w:numId w:val="13"/>
        </w:numPr>
        <w:spacing w:after="0" w:line="240" w:lineRule="auto"/>
      </w:pPr>
      <w:r w:rsidRPr="00BE6F3A">
        <w:t>MIN(VISIT_START_DATE) as VISIT_START_DATE</w:t>
      </w:r>
    </w:p>
    <w:p w14:paraId="76D76608" w14:textId="77777777" w:rsidR="00E5356E" w:rsidRPr="00BE6F3A" w:rsidRDefault="00E5356E" w:rsidP="00E5356E">
      <w:pPr>
        <w:pStyle w:val="ListParagraph"/>
        <w:keepNext/>
        <w:keepLines/>
        <w:numPr>
          <w:ilvl w:val="3"/>
          <w:numId w:val="13"/>
        </w:numPr>
        <w:spacing w:after="0" w:line="240" w:lineRule="auto"/>
      </w:pPr>
      <w:r w:rsidRPr="00BE6F3A">
        <w:t>MAX(VISIT_END_DATE) as VISIT_END_DATE</w:t>
      </w:r>
    </w:p>
    <w:p w14:paraId="4072314D" w14:textId="77777777" w:rsidR="00C54809" w:rsidRPr="00BE6F3A" w:rsidRDefault="00E5356E" w:rsidP="00025C9D">
      <w:pPr>
        <w:pStyle w:val="ListParagraph"/>
        <w:keepNext/>
        <w:keepLines/>
        <w:numPr>
          <w:ilvl w:val="3"/>
          <w:numId w:val="13"/>
        </w:numPr>
        <w:spacing w:after="0" w:line="240" w:lineRule="auto"/>
      </w:pPr>
      <w:r w:rsidRPr="00BE6F3A">
        <w:t>‘LTCP’ as PLACE_OF_SERVICE_SOURCE_VALUE</w:t>
      </w:r>
    </w:p>
    <w:p w14:paraId="77DA1C21" w14:textId="77777777" w:rsidR="000A07A9" w:rsidRPr="00BE6F3A" w:rsidRDefault="000A07A9" w:rsidP="000A07A9">
      <w:pPr>
        <w:pStyle w:val="ListParagraph"/>
        <w:keepNext/>
        <w:keepLines/>
        <w:numPr>
          <w:ilvl w:val="2"/>
          <w:numId w:val="13"/>
        </w:numPr>
        <w:spacing w:after="0" w:line="240" w:lineRule="auto"/>
      </w:pPr>
      <w:r w:rsidRPr="00BE6F3A">
        <w:t>As you are collapsing records take the PROVID and STDPROV from the first claim line of each visit as VISIT_PROVID and VISIT_PROVSTD, this will be used later to assign providers associated to a visit.</w:t>
      </w:r>
    </w:p>
    <w:p w14:paraId="6B92D44D" w14:textId="057610EF" w:rsidR="00B82F90" w:rsidRPr="00BE6F3A" w:rsidRDefault="003A41F3" w:rsidP="00B82F90">
      <w:pPr>
        <w:pStyle w:val="ListParagraph"/>
        <w:keepNext/>
        <w:keepLines/>
        <w:numPr>
          <w:ilvl w:val="1"/>
          <w:numId w:val="13"/>
        </w:numPr>
        <w:spacing w:after="0" w:line="240" w:lineRule="auto"/>
      </w:pPr>
      <w:r w:rsidRPr="00BE6F3A">
        <w:t>For claim type = ‘IP’</w:t>
      </w:r>
      <w:r w:rsidR="00E56890" w:rsidRPr="00BE6F3A">
        <w:t>:</w:t>
      </w:r>
    </w:p>
    <w:p w14:paraId="7AE776DE" w14:textId="77777777" w:rsidR="003A41F3" w:rsidRPr="00BE6F3A" w:rsidRDefault="003A41F3" w:rsidP="003A41F3">
      <w:pPr>
        <w:pStyle w:val="ListParagraph"/>
        <w:keepNext/>
        <w:keepLines/>
        <w:numPr>
          <w:ilvl w:val="2"/>
          <w:numId w:val="13"/>
        </w:numPr>
        <w:spacing w:after="0" w:line="240" w:lineRule="auto"/>
      </w:pPr>
      <w:r w:rsidRPr="00BE6F3A">
        <w:t xml:space="preserve">Sort data </w:t>
      </w:r>
      <w:r w:rsidR="00375837" w:rsidRPr="00BE6F3A">
        <w:t xml:space="preserve">in ascending order </w:t>
      </w:r>
      <w:r w:rsidRPr="00BE6F3A">
        <w:t xml:space="preserve">by ENROLID, START_DATE, END_DATE, PROVID, </w:t>
      </w:r>
      <w:r w:rsidR="00147B15" w:rsidRPr="00BE6F3A">
        <w:t>and STDPROV</w:t>
      </w:r>
      <w:r w:rsidR="00B653AC" w:rsidRPr="00BE6F3A">
        <w:t>.</w:t>
      </w:r>
    </w:p>
    <w:p w14:paraId="1CC82E3E" w14:textId="77777777" w:rsidR="003A41F3" w:rsidRPr="00BE6F3A" w:rsidRDefault="003A41F3" w:rsidP="003A41F3">
      <w:pPr>
        <w:pStyle w:val="ListParagraph"/>
        <w:keepNext/>
        <w:keepLines/>
        <w:numPr>
          <w:ilvl w:val="2"/>
          <w:numId w:val="13"/>
        </w:numPr>
        <w:spacing w:after="0" w:line="240" w:lineRule="auto"/>
      </w:pPr>
      <w:r w:rsidRPr="00BE6F3A">
        <w:t>Then by ENROLID, collapse lines of claim as long as the time between the END_DATE of one line and the START_DATE of the next is &lt;=1.</w:t>
      </w:r>
    </w:p>
    <w:p w14:paraId="46A2C349" w14:textId="77777777" w:rsidR="003A41F3" w:rsidRPr="00BE6F3A" w:rsidRDefault="003A41F3" w:rsidP="003A41F3">
      <w:pPr>
        <w:pStyle w:val="ListParagraph"/>
        <w:keepNext/>
        <w:keepLines/>
        <w:numPr>
          <w:ilvl w:val="2"/>
          <w:numId w:val="13"/>
        </w:numPr>
        <w:spacing w:after="0" w:line="240" w:lineRule="auto"/>
      </w:pPr>
      <w:r w:rsidRPr="00BE6F3A">
        <w:t xml:space="preserve">Then each consolidated inpatient claim is considered as one inpatient visit, set </w:t>
      </w:r>
    </w:p>
    <w:p w14:paraId="6D2A9B49" w14:textId="77777777" w:rsidR="003A41F3" w:rsidRPr="00BE6F3A" w:rsidRDefault="003A41F3" w:rsidP="003A41F3">
      <w:pPr>
        <w:pStyle w:val="ListParagraph"/>
        <w:keepNext/>
        <w:keepLines/>
        <w:numPr>
          <w:ilvl w:val="3"/>
          <w:numId w:val="13"/>
        </w:numPr>
        <w:spacing w:after="0" w:line="240" w:lineRule="auto"/>
      </w:pPr>
      <w:r w:rsidRPr="00BE6F3A">
        <w:t>MIN(START_DATE) as VISIT_START_DATE</w:t>
      </w:r>
    </w:p>
    <w:p w14:paraId="16944292" w14:textId="77777777" w:rsidR="003A41F3" w:rsidRPr="00BE6F3A" w:rsidRDefault="003A41F3" w:rsidP="003A41F3">
      <w:pPr>
        <w:pStyle w:val="ListParagraph"/>
        <w:keepNext/>
        <w:keepLines/>
        <w:numPr>
          <w:ilvl w:val="3"/>
          <w:numId w:val="13"/>
        </w:numPr>
        <w:spacing w:after="0" w:line="240" w:lineRule="auto"/>
      </w:pPr>
      <w:r w:rsidRPr="00BE6F3A">
        <w:t>MAX(END_DATE) as VISIT_END_DATE</w:t>
      </w:r>
    </w:p>
    <w:p w14:paraId="50CAA90A" w14:textId="77777777" w:rsidR="003A41F3" w:rsidRPr="00BE6F3A" w:rsidRDefault="003A41F3" w:rsidP="003A41F3">
      <w:pPr>
        <w:pStyle w:val="ListParagraph"/>
        <w:keepNext/>
        <w:keepLines/>
        <w:numPr>
          <w:ilvl w:val="3"/>
          <w:numId w:val="13"/>
        </w:numPr>
        <w:spacing w:after="0" w:line="240" w:lineRule="auto"/>
      </w:pPr>
      <w:r w:rsidRPr="00BE6F3A">
        <w:t>‘IP’ as PLACE_OF_SERVICE_SOURCE_VALUE</w:t>
      </w:r>
    </w:p>
    <w:p w14:paraId="09C3C1D9" w14:textId="1D74465E" w:rsidR="003A41F3" w:rsidRPr="00BE6F3A" w:rsidRDefault="003A41F3" w:rsidP="003A41F3">
      <w:pPr>
        <w:pStyle w:val="ListParagraph"/>
        <w:keepNext/>
        <w:keepLines/>
        <w:numPr>
          <w:ilvl w:val="2"/>
          <w:numId w:val="13"/>
        </w:numPr>
        <w:spacing w:after="0" w:line="240" w:lineRule="auto"/>
      </w:pPr>
      <w:r w:rsidRPr="00BE6F3A">
        <w:t>As you are co</w:t>
      </w:r>
      <w:r w:rsidR="00764095" w:rsidRPr="00BE6F3A">
        <w:t xml:space="preserve">llapsing records take the </w:t>
      </w:r>
      <w:r w:rsidRPr="00BE6F3A">
        <w:t>PROVID and STDPROV</w:t>
      </w:r>
      <w:r w:rsidR="00764095" w:rsidRPr="00BE6F3A">
        <w:t xml:space="preserve"> from the first claim line of each visit</w:t>
      </w:r>
      <w:r w:rsidR="00117285" w:rsidRPr="00BE6F3A">
        <w:t xml:space="preserve"> as VISIT_PROVID and VISIT_PROVSTD</w:t>
      </w:r>
      <w:r w:rsidR="00764095" w:rsidRPr="00BE6F3A">
        <w:t xml:space="preserve">, </w:t>
      </w:r>
      <w:r w:rsidRPr="00BE6F3A">
        <w:t>this will be used later to assign providers associated to a visit.</w:t>
      </w:r>
      <w:r w:rsidR="00E56890" w:rsidRPr="00BE6F3A">
        <w:t xml:space="preserve"> </w:t>
      </w:r>
    </w:p>
    <w:p w14:paraId="35F053CF" w14:textId="77777777" w:rsidR="003A41F3" w:rsidRPr="00BE6F3A" w:rsidRDefault="003A41F3" w:rsidP="00032C91">
      <w:pPr>
        <w:pStyle w:val="ListParagraph"/>
        <w:keepNext/>
        <w:keepLines/>
        <w:numPr>
          <w:ilvl w:val="2"/>
          <w:numId w:val="13"/>
        </w:numPr>
        <w:spacing w:after="0" w:line="240" w:lineRule="auto"/>
      </w:pPr>
      <w:r w:rsidRPr="00BE6F3A">
        <w:t>See if any ‘OP’ or ‘ER’ records occur during an ‘IP’ visit.  These should be consolidated into that ‘IP’ visit, unless it is an ‘ER’ visit that starts and ends on the first day of the ‘IP’ visit.</w:t>
      </w:r>
    </w:p>
    <w:p w14:paraId="5FCC0BF5" w14:textId="77777777" w:rsidR="00B653AC" w:rsidRPr="00BE6F3A" w:rsidRDefault="00B653AC" w:rsidP="00B653AC">
      <w:pPr>
        <w:pStyle w:val="ListParagraph"/>
        <w:keepNext/>
        <w:keepLines/>
        <w:numPr>
          <w:ilvl w:val="1"/>
          <w:numId w:val="13"/>
        </w:numPr>
        <w:spacing w:after="0" w:line="240" w:lineRule="auto"/>
      </w:pPr>
      <w:r w:rsidRPr="00BE6F3A">
        <w:t>For claim type = ‘ER’</w:t>
      </w:r>
    </w:p>
    <w:p w14:paraId="31F39517" w14:textId="77777777" w:rsidR="00B653AC" w:rsidRPr="00BE6F3A" w:rsidRDefault="00B653AC" w:rsidP="00B653AC">
      <w:pPr>
        <w:pStyle w:val="ListParagraph"/>
        <w:keepNext/>
        <w:keepLines/>
        <w:numPr>
          <w:ilvl w:val="2"/>
          <w:numId w:val="13"/>
        </w:numPr>
        <w:spacing w:after="0" w:line="240" w:lineRule="auto"/>
      </w:pPr>
      <w:r w:rsidRPr="00BE6F3A">
        <w:t xml:space="preserve">Sort data </w:t>
      </w:r>
      <w:r w:rsidR="005A5308" w:rsidRPr="00BE6F3A">
        <w:t xml:space="preserve">in ascending order </w:t>
      </w:r>
      <w:r w:rsidRPr="00BE6F3A">
        <w:t>by ENROLID</w:t>
      </w:r>
      <w:r w:rsidR="005A5308" w:rsidRPr="00BE6F3A">
        <w:t xml:space="preserve">, START_DATE, END_DATE, PROVID, and </w:t>
      </w:r>
      <w:r w:rsidRPr="00BE6F3A">
        <w:t>STDPROV.</w:t>
      </w:r>
    </w:p>
    <w:p w14:paraId="68AB5A16" w14:textId="77777777" w:rsidR="00073194" w:rsidRPr="00BE6F3A" w:rsidRDefault="00B653AC" w:rsidP="00073194">
      <w:pPr>
        <w:pStyle w:val="ListParagraph"/>
        <w:keepNext/>
        <w:keepLines/>
        <w:numPr>
          <w:ilvl w:val="2"/>
          <w:numId w:val="13"/>
        </w:numPr>
        <w:spacing w:after="0" w:line="240" w:lineRule="auto"/>
      </w:pPr>
      <w:r w:rsidRPr="00BE6F3A">
        <w:t xml:space="preserve">Then </w:t>
      </w:r>
      <w:r w:rsidR="00AB3711" w:rsidRPr="00BE6F3A">
        <w:t xml:space="preserve">by ENROLID, collapse </w:t>
      </w:r>
      <w:r w:rsidR="00040921" w:rsidRPr="00BE6F3A">
        <w:t xml:space="preserve">all </w:t>
      </w:r>
      <w:r w:rsidR="00AB3711" w:rsidRPr="00BE6F3A">
        <w:t xml:space="preserve">‘ER’ claims </w:t>
      </w:r>
      <w:r w:rsidRPr="00BE6F3A">
        <w:t xml:space="preserve">that start on the </w:t>
      </w:r>
      <w:r w:rsidR="00F83729" w:rsidRPr="00BE6F3A">
        <w:t>same day</w:t>
      </w:r>
      <w:r w:rsidR="00AB3711" w:rsidRPr="00BE6F3A">
        <w:t xml:space="preserve"> as one ER visit, then </w:t>
      </w:r>
      <w:r w:rsidR="00F83729" w:rsidRPr="00BE6F3A">
        <w:t xml:space="preserve">take </w:t>
      </w:r>
      <w:r w:rsidR="00073194" w:rsidRPr="00BE6F3A">
        <w:t xml:space="preserve">START_DATE as VISIT_START_DATE, </w:t>
      </w:r>
      <w:r w:rsidR="00F83729" w:rsidRPr="00BE6F3A">
        <w:t>MAX (END_DATE) as VISIT_END_DATE</w:t>
      </w:r>
      <w:r w:rsidR="00073194" w:rsidRPr="00BE6F3A">
        <w:t xml:space="preserve">, </w:t>
      </w:r>
      <w:r w:rsidR="00630E22" w:rsidRPr="00BE6F3A">
        <w:t xml:space="preserve">and </w:t>
      </w:r>
      <w:r w:rsidR="00073194" w:rsidRPr="00BE6F3A">
        <w:t>‘ER’ as PLACE_OF_SERVICE_SOURCE_VALUE.</w:t>
      </w:r>
    </w:p>
    <w:p w14:paraId="10ABE9D1" w14:textId="77777777" w:rsidR="00B653AC" w:rsidRPr="00BE6F3A" w:rsidRDefault="00B653AC" w:rsidP="00FD4EC7">
      <w:pPr>
        <w:pStyle w:val="ListParagraph"/>
        <w:keepNext/>
        <w:keepLines/>
        <w:numPr>
          <w:ilvl w:val="2"/>
          <w:numId w:val="13"/>
        </w:numPr>
        <w:spacing w:after="0" w:line="240" w:lineRule="auto"/>
      </w:pPr>
      <w:r w:rsidRPr="00BE6F3A">
        <w:lastRenderedPageBreak/>
        <w:t>As you are co</w:t>
      </w:r>
      <w:r w:rsidR="000D26BC" w:rsidRPr="00BE6F3A">
        <w:t xml:space="preserve">llapsing records take the </w:t>
      </w:r>
      <w:r w:rsidRPr="00BE6F3A">
        <w:t xml:space="preserve">PROVID and STDPROV </w:t>
      </w:r>
      <w:r w:rsidR="000D26BC" w:rsidRPr="00BE6F3A">
        <w:t>from the first claim line of each visit</w:t>
      </w:r>
      <w:r w:rsidR="00FD4EC7" w:rsidRPr="00BE6F3A">
        <w:t xml:space="preserve"> as VISIT_PROVID and VISIT_PROVSTD</w:t>
      </w:r>
      <w:r w:rsidRPr="00BE6F3A">
        <w:t>, this will be used later to assign providers associated to a visit.</w:t>
      </w:r>
    </w:p>
    <w:p w14:paraId="2E35B904" w14:textId="77777777" w:rsidR="003A41F3" w:rsidRPr="00BE6F3A" w:rsidRDefault="003A41F3" w:rsidP="00B82F90">
      <w:pPr>
        <w:pStyle w:val="ListParagraph"/>
        <w:keepNext/>
        <w:keepLines/>
        <w:numPr>
          <w:ilvl w:val="1"/>
          <w:numId w:val="13"/>
        </w:numPr>
        <w:spacing w:after="0" w:line="240" w:lineRule="auto"/>
      </w:pPr>
      <w:r w:rsidRPr="00BE6F3A">
        <w:t>For claim type = ‘OP’</w:t>
      </w:r>
    </w:p>
    <w:p w14:paraId="5E0789DF" w14:textId="77777777" w:rsidR="00B653AC" w:rsidRPr="00BE6F3A" w:rsidRDefault="00B653AC" w:rsidP="00B653AC">
      <w:pPr>
        <w:pStyle w:val="ListParagraph"/>
        <w:keepNext/>
        <w:keepLines/>
        <w:numPr>
          <w:ilvl w:val="2"/>
          <w:numId w:val="13"/>
        </w:numPr>
        <w:spacing w:after="0" w:line="240" w:lineRule="auto"/>
      </w:pPr>
      <w:r w:rsidRPr="00BE6F3A">
        <w:t>Sort data</w:t>
      </w:r>
      <w:r w:rsidR="0071290E" w:rsidRPr="00BE6F3A">
        <w:t xml:space="preserve"> in ascending order</w:t>
      </w:r>
      <w:r w:rsidRPr="00BE6F3A">
        <w:t xml:space="preserve"> by ENROLID, START_DATE, PROVID, END_DATE, </w:t>
      </w:r>
      <w:r w:rsidR="0071290E" w:rsidRPr="00BE6F3A">
        <w:t xml:space="preserve">and </w:t>
      </w:r>
      <w:r w:rsidRPr="00BE6F3A">
        <w:t>STDPROV.</w:t>
      </w:r>
      <w:r w:rsidR="00D0055B" w:rsidRPr="00BE6F3A">
        <w:t xml:space="preserve"> </w:t>
      </w:r>
    </w:p>
    <w:p w14:paraId="62410B6C" w14:textId="77777777" w:rsidR="0071290E" w:rsidRPr="00BE6F3A" w:rsidRDefault="00B653AC" w:rsidP="00040921">
      <w:pPr>
        <w:pStyle w:val="ListParagraph"/>
        <w:keepNext/>
        <w:keepLines/>
        <w:numPr>
          <w:ilvl w:val="2"/>
          <w:numId w:val="13"/>
        </w:numPr>
        <w:spacing w:after="0" w:line="240" w:lineRule="auto"/>
      </w:pPr>
      <w:r w:rsidRPr="00BE6F3A">
        <w:t xml:space="preserve">Then by ENROLID and START_DATE, collapse </w:t>
      </w:r>
      <w:r w:rsidR="00040921" w:rsidRPr="00BE6F3A">
        <w:t>all ‘OP’ claims</w:t>
      </w:r>
      <w:r w:rsidRPr="00BE6F3A">
        <w:t xml:space="preserve"> that have the same PROVID</w:t>
      </w:r>
      <w:r w:rsidR="00040921" w:rsidRPr="00BE6F3A">
        <w:t xml:space="preserve"> as one OP visit, then take</w:t>
      </w:r>
      <w:r w:rsidRPr="00BE6F3A">
        <w:t xml:space="preserve"> </w:t>
      </w:r>
      <w:r w:rsidR="006944F9" w:rsidRPr="00BE6F3A">
        <w:t xml:space="preserve">START_DATE as VISIT_START_DATE, MAX (END_DATE) as VISIT_END_DATE, </w:t>
      </w:r>
      <w:r w:rsidR="00630E22" w:rsidRPr="00BE6F3A">
        <w:t xml:space="preserve">and </w:t>
      </w:r>
      <w:r w:rsidR="006944F9" w:rsidRPr="00BE6F3A">
        <w:t>‘OP’ as PLACE_OF_SERVICE_SOURCE_VALUE.</w:t>
      </w:r>
    </w:p>
    <w:p w14:paraId="74601F26" w14:textId="77777777" w:rsidR="00B653AC" w:rsidRPr="00BE6F3A" w:rsidRDefault="00B653AC" w:rsidP="00B653AC">
      <w:pPr>
        <w:pStyle w:val="ListParagraph"/>
        <w:keepNext/>
        <w:keepLines/>
        <w:numPr>
          <w:ilvl w:val="2"/>
          <w:numId w:val="13"/>
        </w:numPr>
        <w:spacing w:after="0" w:line="240" w:lineRule="auto"/>
      </w:pPr>
      <w:r w:rsidRPr="00BE6F3A">
        <w:t xml:space="preserve">As you are collapsing records </w:t>
      </w:r>
      <w:r w:rsidR="008159E5" w:rsidRPr="00BE6F3A">
        <w:t>take the PROVID and STDPROV from the first claim line of each visit</w:t>
      </w:r>
      <w:r w:rsidR="00117285" w:rsidRPr="00BE6F3A">
        <w:t xml:space="preserve"> as VISIT_PROVID and VISIT_PROVSTD</w:t>
      </w:r>
      <w:r w:rsidRPr="00BE6F3A">
        <w:t>, this will be used later to assign providers associated to a visit.</w:t>
      </w:r>
    </w:p>
    <w:p w14:paraId="2697EABE" w14:textId="05EBE55F" w:rsidR="00A00151" w:rsidRPr="00BE6F3A" w:rsidRDefault="00556B06" w:rsidP="00A00151">
      <w:pPr>
        <w:keepNext/>
        <w:keepLines/>
        <w:numPr>
          <w:ilvl w:val="1"/>
          <w:numId w:val="13"/>
        </w:numPr>
        <w:spacing w:after="0"/>
      </w:pPr>
      <w:r w:rsidRPr="00BE6F3A">
        <w:t>Three</w:t>
      </w:r>
      <w:r w:rsidR="00A00151" w:rsidRPr="00BE6F3A">
        <w:t xml:space="preserve"> examples for defining VISIT_OCCURRENCE can be found here:</w:t>
      </w:r>
      <w:r w:rsidR="00A00151" w:rsidRPr="00BE6F3A">
        <w:br/>
      </w:r>
      <w:r w:rsidR="00036E99" w:rsidRPr="00BE6F3A">
        <w:object w:dxaOrig="1551" w:dyaOrig="1004" w14:anchorId="7D53C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9.6pt" o:ole="">
            <v:imagedata r:id="rId18" o:title=""/>
          </v:shape>
          <o:OLEObject Type="Embed" ProgID="Excel.Sheet.12" ShapeID="_x0000_i1025" DrawAspect="Icon" ObjectID="_1554555085" r:id="rId19"/>
        </w:object>
      </w:r>
    </w:p>
    <w:p w14:paraId="2D15511E" w14:textId="77777777" w:rsidR="007F71F7" w:rsidRPr="00BE6F3A" w:rsidRDefault="007F71F7" w:rsidP="00B653AC">
      <w:pPr>
        <w:pStyle w:val="ListParagraph"/>
        <w:keepNext/>
        <w:keepLines/>
        <w:numPr>
          <w:ilvl w:val="0"/>
          <w:numId w:val="13"/>
        </w:numPr>
        <w:spacing w:after="0" w:line="240" w:lineRule="auto"/>
      </w:pPr>
      <w:r w:rsidRPr="00BE6F3A">
        <w:t>Pull all additional information to move forward with building other tables:</w:t>
      </w:r>
    </w:p>
    <w:p w14:paraId="25D5BA6D" w14:textId="77777777" w:rsidR="00A00151" w:rsidRPr="00BE6F3A" w:rsidRDefault="00A00151" w:rsidP="007F71F7">
      <w:pPr>
        <w:pStyle w:val="ListParagraph"/>
        <w:keepNext/>
        <w:keepLines/>
        <w:numPr>
          <w:ilvl w:val="1"/>
          <w:numId w:val="13"/>
        </w:numPr>
        <w:spacing w:after="0" w:line="240" w:lineRule="auto"/>
      </w:pPr>
      <w:r w:rsidRPr="00BE6F3A">
        <w:t>Pull INPATIENT_ADMISSIONS information needed to build future tables into TEMP_INPATIENT_ADMISSIONS.  We take any INPATIENT_ADMISSION that matches up to an ‘IP’ TEMP_MEDICAL record on ENROLID, CASEID, and YEAR.</w:t>
      </w:r>
    </w:p>
    <w:p w14:paraId="135DA8DD" w14:textId="77777777" w:rsidR="00D0718E" w:rsidRPr="00BE6F3A" w:rsidRDefault="00D0718E" w:rsidP="00D416B0">
      <w:pPr>
        <w:pStyle w:val="ListParagraph"/>
        <w:keepNext/>
        <w:keepLines/>
        <w:numPr>
          <w:ilvl w:val="2"/>
          <w:numId w:val="13"/>
        </w:numPr>
        <w:spacing w:after="0" w:line="240" w:lineRule="auto"/>
      </w:pPr>
      <w:r w:rsidRPr="00BE6F3A">
        <w:t>As with the TEMP_MEDICAL table, create a new field called DOMAIN and map the diagnosis codes (PDX, DX1-DX</w:t>
      </w:r>
      <w:r w:rsidR="00C059D7" w:rsidRPr="00BE6F3A">
        <w:t>1</w:t>
      </w:r>
      <w:r w:rsidRPr="00BE6F3A">
        <w:t>5) and procedure codes (PPROC, PROC1-PROC15) on each record to the standard vocabulary and take the resulting DOMAIN_ID</w:t>
      </w:r>
      <w:r w:rsidR="009A34CE" w:rsidRPr="00BE6F3A">
        <w:t>.</w:t>
      </w:r>
    </w:p>
    <w:p w14:paraId="0B23E1C8" w14:textId="77777777" w:rsidR="00D0718E" w:rsidRPr="00BE6F3A" w:rsidRDefault="00D0718E" w:rsidP="00D416B0">
      <w:pPr>
        <w:pStyle w:val="ListParagraph"/>
        <w:keepNext/>
        <w:keepLines/>
        <w:numPr>
          <w:ilvl w:val="3"/>
          <w:numId w:val="13"/>
        </w:numPr>
        <w:spacing w:after="0" w:line="240" w:lineRule="auto"/>
      </w:pPr>
      <w:r w:rsidRPr="00BE6F3A">
        <w:t>For the diagnosis codes use the query in section 3.1.2 with the filters:</w:t>
      </w:r>
    </w:p>
    <w:p w14:paraId="7A9971AC"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'ICD9CM'</w:t>
      </w:r>
      <w:r w:rsidRPr="00BE6F3A">
        <w:rPr>
          <w:rFonts w:ascii="Consolas" w:hAnsi="Consolas" w:cs="Consolas"/>
          <w:color w:val="808080"/>
          <w:sz w:val="16"/>
          <w:szCs w:val="19"/>
        </w:rPr>
        <w:t>)</w:t>
      </w:r>
    </w:p>
    <w:p w14:paraId="6BAAC047"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109F5A1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C509074" w14:textId="77777777" w:rsidR="00D0718E" w:rsidRPr="00BE6F3A" w:rsidRDefault="00D0718E" w:rsidP="00D0718E">
      <w:pPr>
        <w:pStyle w:val="ListParagraph"/>
        <w:keepNext/>
        <w:keepLines/>
        <w:numPr>
          <w:ilvl w:val="3"/>
          <w:numId w:val="13"/>
        </w:numPr>
        <w:spacing w:after="0" w:line="240" w:lineRule="auto"/>
      </w:pPr>
      <w:r w:rsidRPr="00BE6F3A">
        <w:t>For the procedure codes use the query in section 3.1.2 with the filters:</w:t>
      </w:r>
    </w:p>
    <w:p w14:paraId="49C29964"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0000FF"/>
          <w:sz w:val="16"/>
          <w:szCs w:val="19"/>
        </w:rPr>
        <w:t>WHERE</w:t>
      </w:r>
      <w:r w:rsidRPr="00BE6F3A">
        <w:rPr>
          <w:rFonts w:ascii="Consolas" w:hAnsi="Consolas" w:cs="Consolas"/>
          <w:sz w:val="16"/>
          <w:szCs w:val="19"/>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s="Consolas"/>
          <w:color w:val="808080"/>
          <w:sz w:val="16"/>
          <w:szCs w:val="19"/>
        </w:rPr>
        <w:t>)</w:t>
      </w:r>
    </w:p>
    <w:p w14:paraId="498376B5"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536DCE60" w14:textId="77777777" w:rsidR="00D0718E" w:rsidRPr="00BE6F3A" w:rsidRDefault="00D0718E" w:rsidP="00D416B0">
      <w:pPr>
        <w:autoSpaceDE w:val="0"/>
        <w:autoSpaceDN w:val="0"/>
        <w:adjustRightInd w:val="0"/>
        <w:spacing w:after="0" w:line="240" w:lineRule="auto"/>
        <w:ind w:left="2880"/>
        <w:rPr>
          <w:rFonts w:ascii="Consolas" w:hAnsi="Consolas" w:cs="Consolas"/>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69323CC" w14:textId="77777777" w:rsidR="00D0718E" w:rsidRPr="00BE6F3A" w:rsidRDefault="00D0718E" w:rsidP="00D416B0">
      <w:pPr>
        <w:autoSpaceDE w:val="0"/>
        <w:autoSpaceDN w:val="0"/>
        <w:adjustRightInd w:val="0"/>
        <w:spacing w:after="0" w:line="240" w:lineRule="auto"/>
        <w:ind w:left="2880"/>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5D12AAA" w14:textId="1D80A999" w:rsidR="00B653AC" w:rsidRDefault="00B653AC" w:rsidP="007F71F7">
      <w:pPr>
        <w:pStyle w:val="ListParagraph"/>
        <w:keepNext/>
        <w:keepLines/>
        <w:numPr>
          <w:ilvl w:val="1"/>
          <w:numId w:val="13"/>
        </w:numPr>
        <w:spacing w:after="0" w:line="240" w:lineRule="auto"/>
      </w:pPr>
      <w:r w:rsidRPr="00BE6F3A">
        <w:t>Pull FACILITY_HEADER information needed to build future tables</w:t>
      </w:r>
      <w:r w:rsidR="00A00151" w:rsidRPr="00BE6F3A">
        <w:t xml:space="preserve"> into TEMP_FACILITY_HEADER</w:t>
      </w:r>
      <w:r w:rsidRPr="00BE6F3A">
        <w:t>.  We take</w:t>
      </w:r>
      <w:r>
        <w:t xml:space="preserve"> any FACILITY_HEADER record that matches up to a TEMP_MEDICAL record on ENROLID, FACHDID, and YEAR.  </w:t>
      </w:r>
      <w:proofErr w:type="gramStart"/>
      <w:r>
        <w:t>However</w:t>
      </w:r>
      <w:proofErr w:type="gramEnd"/>
      <w:r>
        <w:t xml:space="preserve"> we only take the first row for each ENROLID, FACHDID, and YEAR</w:t>
      </w:r>
      <w:r w:rsidR="00A00151">
        <w:t xml:space="preserve"> giving the visit with highest priority preference if it can be linked to multiple visits: IP visit &gt; ER visit &gt; OP visit</w:t>
      </w:r>
      <w:r w:rsidR="00527B11">
        <w:t xml:space="preserve"> &gt; LTCP visit.</w:t>
      </w:r>
      <w:r w:rsidR="00E56890">
        <w:t xml:space="preserve"> </w:t>
      </w:r>
    </w:p>
    <w:p w14:paraId="045EA8A2" w14:textId="77777777" w:rsidR="00C059D7" w:rsidRDefault="00C059D7" w:rsidP="00C059D7">
      <w:pPr>
        <w:pStyle w:val="ListParagraph"/>
        <w:keepNext/>
        <w:keepLines/>
        <w:numPr>
          <w:ilvl w:val="2"/>
          <w:numId w:val="13"/>
        </w:numPr>
        <w:spacing w:after="0" w:line="240" w:lineRule="auto"/>
      </w:pPr>
      <w:r>
        <w:t>As with the TEMP_MEDICAL table, create a new field called DOMAIN and map the diagnosis codes (PDX, DX1-DX9) and procedure codes (PROC1-PROC6) on each record to the standard vocabulary and take the resulting DOMAIN_ID</w:t>
      </w:r>
      <w:r w:rsidR="009A34CE">
        <w:t>.</w:t>
      </w:r>
    </w:p>
    <w:p w14:paraId="3E77FF68" w14:textId="77777777" w:rsidR="00C059D7" w:rsidRDefault="00C059D7" w:rsidP="00C059D7">
      <w:pPr>
        <w:pStyle w:val="ListParagraph"/>
        <w:keepNext/>
        <w:keepLines/>
        <w:numPr>
          <w:ilvl w:val="3"/>
          <w:numId w:val="13"/>
        </w:numPr>
        <w:spacing w:after="0" w:line="240" w:lineRule="auto"/>
      </w:pPr>
      <w:r>
        <w:t>For the diagnosis codes use the query in section 3.1.2 with the filters:</w:t>
      </w:r>
    </w:p>
    <w:p w14:paraId="1C8E073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0FB84318"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AF2AF56" w14:textId="77777777" w:rsidR="00C059D7" w:rsidRPr="00D31708"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B3D31E3" w14:textId="77777777" w:rsidR="00C059D7" w:rsidRDefault="00C059D7" w:rsidP="00C059D7">
      <w:pPr>
        <w:pStyle w:val="ListParagraph"/>
        <w:keepNext/>
        <w:keepLines/>
        <w:numPr>
          <w:ilvl w:val="3"/>
          <w:numId w:val="13"/>
        </w:numPr>
        <w:spacing w:after="0" w:line="240" w:lineRule="auto"/>
      </w:pPr>
      <w:r>
        <w:t>For the procedure codes use the query in section 3.1.2 with the filters:</w:t>
      </w:r>
    </w:p>
    <w:p w14:paraId="35AF9B6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A3C6D"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11CF24C" w14:textId="77777777" w:rsidR="00C059D7" w:rsidRPr="00D31708" w:rsidRDefault="00C059D7" w:rsidP="00D416B0">
      <w:pPr>
        <w:autoSpaceDE w:val="0"/>
        <w:autoSpaceDN w:val="0"/>
        <w:adjustRightInd w:val="0"/>
        <w:spacing w:after="0" w:line="240" w:lineRule="auto"/>
        <w:ind w:left="288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E881923" w14:textId="77777777" w:rsidR="00C059D7" w:rsidRPr="00D03439" w:rsidRDefault="00C059D7" w:rsidP="00D416B0">
      <w:pPr>
        <w:autoSpaceDE w:val="0"/>
        <w:autoSpaceDN w:val="0"/>
        <w:adjustRightInd w:val="0"/>
        <w:spacing w:after="0" w:line="240" w:lineRule="auto"/>
        <w:ind w:left="288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6393127" w14:textId="77777777" w:rsidR="000913BB" w:rsidRDefault="00D416B0" w:rsidP="00032C91">
      <w:pPr>
        <w:keepNext/>
        <w:keepLines/>
        <w:numPr>
          <w:ilvl w:val="1"/>
          <w:numId w:val="13"/>
        </w:numPr>
        <w:spacing w:after="0"/>
      </w:pPr>
      <w:r>
        <w:lastRenderedPageBreak/>
        <w:t>The TEMP_MEDICAL, TEMP_INPATIENT_ADMISSIONS and TEMP_FACILITY</w:t>
      </w:r>
      <w:r w:rsidRPr="009833CE">
        <w:t>_HEADER</w:t>
      </w:r>
      <w:r>
        <w:t xml:space="preserve"> all contain visit information and will be used to populate </w:t>
      </w:r>
      <w:r w:rsidRPr="00C97202">
        <w:t>CONDITION_OCCURREN</w:t>
      </w:r>
      <w:r>
        <w:t>CE,</w:t>
      </w:r>
      <w:r w:rsidRPr="00C97202">
        <w:t xml:space="preserve"> PROCEDURE_OCCURRENCE </w:t>
      </w:r>
      <w:r>
        <w:t xml:space="preserve">and DEATH </w:t>
      </w:r>
      <w:r w:rsidRPr="00C97202">
        <w:t xml:space="preserve">tables. </w:t>
      </w:r>
      <w:r>
        <w:t xml:space="preserve"> </w:t>
      </w:r>
    </w:p>
    <w:p w14:paraId="5B1F6C0C" w14:textId="77777777" w:rsidR="00C059D7" w:rsidRDefault="000913BB" w:rsidP="00B16104">
      <w:pPr>
        <w:keepNext/>
        <w:keepLines/>
        <w:spacing w:after="0"/>
        <w:ind w:left="144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2240"/>
        <w:gridCol w:w="2330"/>
        <w:gridCol w:w="2081"/>
      </w:tblGrid>
      <w:tr w:rsidR="009A069A" w:rsidRPr="008521DB" w14:paraId="733B191B" w14:textId="77777777" w:rsidTr="00B16104">
        <w:trPr>
          <w:tblHeader/>
        </w:trPr>
        <w:tc>
          <w:tcPr>
            <w:tcW w:w="5000" w:type="pct"/>
            <w:gridSpan w:val="4"/>
            <w:shd w:val="clear" w:color="auto" w:fill="A6A6A6"/>
          </w:tcPr>
          <w:p w14:paraId="5F81021E" w14:textId="77777777" w:rsidR="009A069A" w:rsidRPr="008521DB" w:rsidRDefault="009A069A" w:rsidP="000913BB">
            <w:pPr>
              <w:keepNext/>
              <w:keepLines/>
              <w:spacing w:after="0" w:line="240" w:lineRule="auto"/>
              <w:rPr>
                <w:b/>
              </w:rPr>
            </w:pPr>
            <w:r>
              <w:rPr>
                <w:b/>
                <w:sz w:val="28"/>
              </w:rPr>
              <w:lastRenderedPageBreak/>
              <w:t>Table 6</w:t>
            </w:r>
            <w:r w:rsidRPr="008521DB">
              <w:rPr>
                <w:b/>
                <w:sz w:val="28"/>
              </w:rPr>
              <w:t xml:space="preserve">:  </w:t>
            </w:r>
            <w:r>
              <w:rPr>
                <w:b/>
                <w:sz w:val="28"/>
              </w:rPr>
              <w:t>VISIT_OCCURRENCE</w:t>
            </w:r>
          </w:p>
        </w:tc>
      </w:tr>
      <w:tr w:rsidR="009A069A" w:rsidRPr="008521DB" w14:paraId="3385A13B" w14:textId="77777777" w:rsidTr="00B16104">
        <w:trPr>
          <w:tblHeader/>
        </w:trPr>
        <w:tc>
          <w:tcPr>
            <w:tcW w:w="1443" w:type="pct"/>
            <w:shd w:val="clear" w:color="auto" w:fill="D9D9D9"/>
          </w:tcPr>
          <w:p w14:paraId="3D3F0357" w14:textId="77777777" w:rsidR="009A069A" w:rsidRPr="008521DB" w:rsidRDefault="009A069A" w:rsidP="000913BB">
            <w:pPr>
              <w:keepNext/>
              <w:keepLines/>
              <w:spacing w:after="0" w:line="240" w:lineRule="auto"/>
              <w:rPr>
                <w:b/>
              </w:rPr>
            </w:pPr>
            <w:r w:rsidRPr="008521DB">
              <w:rPr>
                <w:b/>
              </w:rPr>
              <w:t>Destination Field</w:t>
            </w:r>
          </w:p>
        </w:tc>
        <w:tc>
          <w:tcPr>
            <w:tcW w:w="1198" w:type="pct"/>
            <w:shd w:val="clear" w:color="auto" w:fill="D9D9D9"/>
          </w:tcPr>
          <w:p w14:paraId="356FF50D" w14:textId="77777777" w:rsidR="009A069A" w:rsidRPr="008521DB" w:rsidRDefault="009A069A" w:rsidP="000913BB">
            <w:pPr>
              <w:keepNext/>
              <w:keepLines/>
              <w:spacing w:after="0" w:line="240" w:lineRule="auto"/>
              <w:rPr>
                <w:b/>
              </w:rPr>
            </w:pPr>
            <w:r w:rsidRPr="008521DB">
              <w:rPr>
                <w:b/>
              </w:rPr>
              <w:t>Source Field</w:t>
            </w:r>
          </w:p>
        </w:tc>
        <w:tc>
          <w:tcPr>
            <w:tcW w:w="1246" w:type="pct"/>
            <w:shd w:val="clear" w:color="auto" w:fill="D9D9D9"/>
          </w:tcPr>
          <w:p w14:paraId="2318C266" w14:textId="77777777" w:rsidR="009A069A" w:rsidRPr="008521DB" w:rsidRDefault="009A069A" w:rsidP="000913BB">
            <w:pPr>
              <w:keepNext/>
              <w:keepLines/>
              <w:spacing w:after="0" w:line="240" w:lineRule="auto"/>
              <w:rPr>
                <w:b/>
              </w:rPr>
            </w:pPr>
            <w:r w:rsidRPr="008521DB">
              <w:rPr>
                <w:b/>
              </w:rPr>
              <w:t>Applied Rule</w:t>
            </w:r>
          </w:p>
        </w:tc>
        <w:tc>
          <w:tcPr>
            <w:tcW w:w="1113" w:type="pct"/>
            <w:shd w:val="clear" w:color="auto" w:fill="D9D9D9"/>
          </w:tcPr>
          <w:p w14:paraId="07E69242" w14:textId="77777777" w:rsidR="009A069A" w:rsidRPr="008521DB" w:rsidRDefault="009A069A" w:rsidP="000913BB">
            <w:pPr>
              <w:keepNext/>
              <w:keepLines/>
              <w:spacing w:after="0" w:line="240" w:lineRule="auto"/>
              <w:rPr>
                <w:b/>
              </w:rPr>
            </w:pPr>
            <w:r w:rsidRPr="008521DB">
              <w:rPr>
                <w:b/>
              </w:rPr>
              <w:t>Comment</w:t>
            </w:r>
          </w:p>
        </w:tc>
      </w:tr>
      <w:tr w:rsidR="009A069A" w:rsidRPr="008521DB" w14:paraId="0A48D4AE" w14:textId="77777777" w:rsidTr="00B16104">
        <w:tc>
          <w:tcPr>
            <w:tcW w:w="1443" w:type="pct"/>
          </w:tcPr>
          <w:p w14:paraId="28871134" w14:textId="77777777" w:rsidR="009A069A" w:rsidRPr="00752449" w:rsidRDefault="009A069A" w:rsidP="000913BB">
            <w:pPr>
              <w:keepNext/>
              <w:keepLines/>
              <w:spacing w:after="0" w:line="240" w:lineRule="auto"/>
              <w:rPr>
                <w:sz w:val="20"/>
              </w:rPr>
            </w:pPr>
            <w:r w:rsidRPr="00752449">
              <w:rPr>
                <w:sz w:val="20"/>
              </w:rPr>
              <w:t>VISIT_</w:t>
            </w:r>
            <w:smartTag w:uri="schemas-GSKSiteLocations-com/fourthcoffee" w:element="flavor">
              <w:r w:rsidRPr="00752449">
                <w:rPr>
                  <w:sz w:val="20"/>
                </w:rPr>
                <w:t>OCC</w:t>
              </w:r>
            </w:smartTag>
            <w:r w:rsidRPr="00752449">
              <w:rPr>
                <w:sz w:val="20"/>
              </w:rPr>
              <w:t>UR</w:t>
            </w:r>
            <w:smartTag w:uri="schemas-GSKSiteLocations-com/fourthcoffee" w:element="flavor">
              <w:r w:rsidRPr="00752449">
                <w:rPr>
                  <w:sz w:val="20"/>
                </w:rPr>
                <w:t>REN</w:t>
              </w:r>
            </w:smartTag>
            <w:r w:rsidRPr="00752449">
              <w:rPr>
                <w:sz w:val="20"/>
              </w:rPr>
              <w:t>CE_ID</w:t>
            </w:r>
          </w:p>
        </w:tc>
        <w:tc>
          <w:tcPr>
            <w:tcW w:w="1198" w:type="pct"/>
          </w:tcPr>
          <w:p w14:paraId="60ABB747" w14:textId="77777777" w:rsidR="009A069A" w:rsidRPr="008521DB" w:rsidRDefault="009A069A" w:rsidP="000913BB">
            <w:pPr>
              <w:keepNext/>
              <w:keepLines/>
              <w:spacing w:after="0" w:line="240" w:lineRule="auto"/>
              <w:rPr>
                <w:sz w:val="20"/>
              </w:rPr>
            </w:pPr>
            <w:r>
              <w:rPr>
                <w:sz w:val="20"/>
              </w:rPr>
              <w:t>-</w:t>
            </w:r>
          </w:p>
        </w:tc>
        <w:tc>
          <w:tcPr>
            <w:tcW w:w="1246" w:type="pct"/>
          </w:tcPr>
          <w:p w14:paraId="36A31242" w14:textId="77777777" w:rsidR="009A069A" w:rsidRPr="008521DB" w:rsidRDefault="009A069A" w:rsidP="000913BB">
            <w:pPr>
              <w:keepNext/>
              <w:keepLines/>
              <w:spacing w:after="0" w:line="240" w:lineRule="auto"/>
              <w:rPr>
                <w:sz w:val="20"/>
              </w:rPr>
            </w:pPr>
            <w:r>
              <w:rPr>
                <w:sz w:val="20"/>
              </w:rPr>
              <w:t>System generated.</w:t>
            </w:r>
          </w:p>
        </w:tc>
        <w:tc>
          <w:tcPr>
            <w:tcW w:w="1113" w:type="pct"/>
          </w:tcPr>
          <w:p w14:paraId="2900444C" w14:textId="77777777" w:rsidR="009A069A" w:rsidRPr="008521DB" w:rsidRDefault="009A069A" w:rsidP="000913BB">
            <w:pPr>
              <w:keepNext/>
              <w:keepLines/>
              <w:spacing w:after="0" w:line="240" w:lineRule="auto"/>
              <w:rPr>
                <w:sz w:val="20"/>
              </w:rPr>
            </w:pPr>
          </w:p>
        </w:tc>
      </w:tr>
      <w:tr w:rsidR="009A069A" w:rsidRPr="008521DB" w14:paraId="2FB18042" w14:textId="77777777" w:rsidTr="00B16104">
        <w:tc>
          <w:tcPr>
            <w:tcW w:w="1443" w:type="pct"/>
          </w:tcPr>
          <w:p w14:paraId="2713CC1D" w14:textId="77777777" w:rsidR="009A069A" w:rsidRPr="00BE6F3A" w:rsidRDefault="009A069A" w:rsidP="000913BB">
            <w:pPr>
              <w:keepNext/>
              <w:keepLines/>
              <w:spacing w:after="0" w:line="240" w:lineRule="auto"/>
              <w:rPr>
                <w:sz w:val="20"/>
              </w:rPr>
            </w:pPr>
            <w:r w:rsidRPr="00BE6F3A">
              <w:rPr>
                <w:sz w:val="20"/>
              </w:rPr>
              <w:t>PERSON_ID</w:t>
            </w:r>
          </w:p>
        </w:tc>
        <w:tc>
          <w:tcPr>
            <w:tcW w:w="1198" w:type="pct"/>
          </w:tcPr>
          <w:p w14:paraId="3D8A3127" w14:textId="77777777" w:rsidR="009A069A" w:rsidRPr="00BE6F3A" w:rsidRDefault="009A069A" w:rsidP="000913BB">
            <w:pPr>
              <w:keepNext/>
              <w:keepLines/>
              <w:spacing w:after="0" w:line="240" w:lineRule="auto"/>
              <w:rPr>
                <w:sz w:val="20"/>
              </w:rPr>
            </w:pPr>
            <w:r w:rsidRPr="00BE6F3A">
              <w:rPr>
                <w:b/>
                <w:sz w:val="20"/>
              </w:rPr>
              <w:t>OUTPATIENT_SERVICES:</w:t>
            </w:r>
            <w:r w:rsidRPr="00BE6F3A">
              <w:rPr>
                <w:sz w:val="20"/>
              </w:rPr>
              <w:t>ENROLID</w:t>
            </w:r>
          </w:p>
          <w:p w14:paraId="798C7CFB" w14:textId="77777777" w:rsidR="009A069A" w:rsidRPr="00BE6F3A" w:rsidRDefault="009A069A" w:rsidP="000913BB">
            <w:pPr>
              <w:keepNext/>
              <w:keepLines/>
              <w:spacing w:after="0" w:line="240" w:lineRule="auto"/>
              <w:rPr>
                <w:sz w:val="20"/>
              </w:rPr>
            </w:pPr>
          </w:p>
          <w:p w14:paraId="18F67D38" w14:textId="77777777" w:rsidR="00ED1D8A" w:rsidRPr="00BE6F3A" w:rsidRDefault="009A069A" w:rsidP="00FC155F">
            <w:pPr>
              <w:keepNext/>
              <w:keepLines/>
              <w:spacing w:after="0" w:line="240" w:lineRule="auto"/>
              <w:rPr>
                <w:sz w:val="20"/>
              </w:rPr>
            </w:pPr>
            <w:r w:rsidRPr="00BE6F3A">
              <w:rPr>
                <w:b/>
                <w:sz w:val="20"/>
              </w:rPr>
              <w:t xml:space="preserve">INPATIENT_SERVICES: </w:t>
            </w:r>
            <w:r w:rsidRPr="00BE6F3A">
              <w:rPr>
                <w:sz w:val="20"/>
              </w:rPr>
              <w:t>ENROLID</w:t>
            </w:r>
          </w:p>
          <w:p w14:paraId="432E8D2F" w14:textId="77777777" w:rsidR="005F42E6" w:rsidRPr="00BE6F3A" w:rsidRDefault="005F42E6" w:rsidP="00FC155F">
            <w:pPr>
              <w:keepNext/>
              <w:keepLines/>
              <w:spacing w:after="0" w:line="240" w:lineRule="auto"/>
              <w:rPr>
                <w:sz w:val="20"/>
              </w:rPr>
            </w:pPr>
          </w:p>
          <w:p w14:paraId="6BEB149F" w14:textId="77777777" w:rsidR="005F42E6" w:rsidRPr="00BE6F3A" w:rsidRDefault="005F42E6" w:rsidP="00FC155F">
            <w:pPr>
              <w:keepNext/>
              <w:keepLines/>
              <w:spacing w:after="0" w:line="240" w:lineRule="auto"/>
              <w:rPr>
                <w:b/>
                <w:sz w:val="20"/>
              </w:rPr>
            </w:pPr>
            <w:r w:rsidRPr="00BE6F3A">
              <w:rPr>
                <w:b/>
                <w:sz w:val="20"/>
              </w:rPr>
              <w:t>LONG_TERM_CARE:</w:t>
            </w:r>
          </w:p>
          <w:p w14:paraId="1DA3A4E5" w14:textId="3482FBB8" w:rsidR="009A069A" w:rsidRPr="00BE6F3A" w:rsidRDefault="005F42E6" w:rsidP="000913BB">
            <w:pPr>
              <w:keepNext/>
              <w:keepLines/>
              <w:spacing w:after="0" w:line="240" w:lineRule="auto"/>
              <w:rPr>
                <w:sz w:val="20"/>
              </w:rPr>
            </w:pPr>
            <w:r w:rsidRPr="00BE6F3A">
              <w:rPr>
                <w:sz w:val="20"/>
              </w:rPr>
              <w:t>ENROLID</w:t>
            </w:r>
          </w:p>
        </w:tc>
        <w:tc>
          <w:tcPr>
            <w:tcW w:w="1246" w:type="pct"/>
          </w:tcPr>
          <w:p w14:paraId="29F99479" w14:textId="77777777" w:rsidR="009A069A" w:rsidRPr="00BE6F3A" w:rsidRDefault="009A069A" w:rsidP="000913BB">
            <w:pPr>
              <w:keepNext/>
              <w:keepLines/>
              <w:spacing w:after="0" w:line="240" w:lineRule="auto"/>
              <w:rPr>
                <w:sz w:val="20"/>
              </w:rPr>
            </w:pPr>
          </w:p>
        </w:tc>
        <w:tc>
          <w:tcPr>
            <w:tcW w:w="1113" w:type="pct"/>
          </w:tcPr>
          <w:p w14:paraId="66C1B108" w14:textId="77777777" w:rsidR="009A069A" w:rsidRPr="008521DB" w:rsidRDefault="009A069A" w:rsidP="000913BB">
            <w:pPr>
              <w:keepNext/>
              <w:keepLines/>
              <w:spacing w:after="0" w:line="240" w:lineRule="auto"/>
              <w:rPr>
                <w:sz w:val="20"/>
              </w:rPr>
            </w:pPr>
          </w:p>
        </w:tc>
      </w:tr>
      <w:tr w:rsidR="009A069A" w:rsidRPr="008521DB" w14:paraId="75C61B4C" w14:textId="77777777" w:rsidTr="00B16104">
        <w:tc>
          <w:tcPr>
            <w:tcW w:w="1443" w:type="pct"/>
          </w:tcPr>
          <w:p w14:paraId="47924396" w14:textId="77777777" w:rsidR="009A069A" w:rsidRPr="00BE6F3A" w:rsidRDefault="009A069A" w:rsidP="000913BB">
            <w:pPr>
              <w:keepNext/>
              <w:keepLines/>
              <w:spacing w:after="0" w:line="240" w:lineRule="auto"/>
              <w:rPr>
                <w:sz w:val="20"/>
              </w:rPr>
            </w:pPr>
            <w:r w:rsidRPr="00BE6F3A">
              <w:rPr>
                <w:sz w:val="20"/>
              </w:rPr>
              <w:t>VISIT_START_DATE</w:t>
            </w:r>
          </w:p>
        </w:tc>
        <w:tc>
          <w:tcPr>
            <w:tcW w:w="1198" w:type="pct"/>
          </w:tcPr>
          <w:p w14:paraId="5137A2A4" w14:textId="77777777" w:rsidR="009A069A" w:rsidRPr="00BE6F3A" w:rsidRDefault="009A069A" w:rsidP="000913BB">
            <w:pPr>
              <w:keepNext/>
              <w:keepLines/>
              <w:spacing w:after="0" w:line="240" w:lineRule="auto"/>
              <w:rPr>
                <w:b/>
                <w:sz w:val="20"/>
              </w:rPr>
            </w:pPr>
            <w:r w:rsidRPr="00BE6F3A">
              <w:rPr>
                <w:b/>
                <w:sz w:val="20"/>
              </w:rPr>
              <w:t>OUTPATIENT_SERVICES:</w:t>
            </w:r>
          </w:p>
          <w:p w14:paraId="5E673C8D" w14:textId="77777777" w:rsidR="009A069A" w:rsidRPr="00BE6F3A" w:rsidRDefault="009A069A" w:rsidP="000913BB">
            <w:pPr>
              <w:keepNext/>
              <w:keepLines/>
              <w:spacing w:after="0" w:line="240" w:lineRule="auto"/>
              <w:rPr>
                <w:sz w:val="20"/>
              </w:rPr>
            </w:pPr>
            <w:r w:rsidRPr="00BE6F3A">
              <w:rPr>
                <w:sz w:val="20"/>
              </w:rPr>
              <w:t>Min(SVCDATE)</w:t>
            </w:r>
          </w:p>
          <w:p w14:paraId="398AD84C" w14:textId="77777777" w:rsidR="009A069A" w:rsidRPr="00BE6F3A" w:rsidRDefault="009A069A" w:rsidP="000913BB">
            <w:pPr>
              <w:keepNext/>
              <w:keepLines/>
              <w:spacing w:after="0" w:line="240" w:lineRule="auto"/>
              <w:rPr>
                <w:sz w:val="20"/>
              </w:rPr>
            </w:pPr>
          </w:p>
          <w:p w14:paraId="1E98A4BE"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1FFF8129" w14:textId="77777777" w:rsidR="00ED1D8A" w:rsidRPr="00BE6F3A" w:rsidRDefault="009A069A" w:rsidP="00D42CC0">
            <w:pPr>
              <w:keepNext/>
              <w:keepLines/>
              <w:spacing w:after="0" w:line="240" w:lineRule="auto"/>
              <w:rPr>
                <w:sz w:val="20"/>
              </w:rPr>
            </w:pPr>
            <w:r w:rsidRPr="00BE6F3A">
              <w:rPr>
                <w:sz w:val="20"/>
              </w:rPr>
              <w:t>Min(SVCDATE)</w:t>
            </w:r>
          </w:p>
          <w:p w14:paraId="280AC807" w14:textId="77777777" w:rsidR="00315F43" w:rsidRPr="00BE6F3A" w:rsidRDefault="00315F43" w:rsidP="00D42CC0">
            <w:pPr>
              <w:keepNext/>
              <w:keepLines/>
              <w:spacing w:after="0" w:line="240" w:lineRule="auto"/>
              <w:rPr>
                <w:sz w:val="20"/>
              </w:rPr>
            </w:pPr>
          </w:p>
          <w:p w14:paraId="40A88EFB" w14:textId="77777777" w:rsidR="00315F43" w:rsidRPr="00BE6F3A" w:rsidRDefault="00315F43" w:rsidP="00315F43">
            <w:pPr>
              <w:keepNext/>
              <w:keepLines/>
              <w:spacing w:after="0" w:line="240" w:lineRule="auto"/>
              <w:rPr>
                <w:b/>
                <w:sz w:val="20"/>
              </w:rPr>
            </w:pPr>
            <w:r w:rsidRPr="00BE6F3A">
              <w:rPr>
                <w:b/>
                <w:sz w:val="20"/>
              </w:rPr>
              <w:t>LONG_TERM_CARE:</w:t>
            </w:r>
          </w:p>
          <w:p w14:paraId="60F4CB4A" w14:textId="1D82163E" w:rsidR="009A069A" w:rsidRPr="00BE6F3A" w:rsidRDefault="00315F43" w:rsidP="000913BB">
            <w:pPr>
              <w:keepNext/>
              <w:keepLines/>
              <w:spacing w:after="0" w:line="240" w:lineRule="auto"/>
              <w:rPr>
                <w:sz w:val="20"/>
              </w:rPr>
            </w:pPr>
            <w:r w:rsidRPr="00BE6F3A">
              <w:rPr>
                <w:sz w:val="20"/>
              </w:rPr>
              <w:t>Min(SVCDATE)</w:t>
            </w:r>
          </w:p>
        </w:tc>
        <w:tc>
          <w:tcPr>
            <w:tcW w:w="1246" w:type="pct"/>
          </w:tcPr>
          <w:p w14:paraId="2A27AD8D" w14:textId="77777777" w:rsidR="009A069A" w:rsidRPr="00BE6F3A" w:rsidRDefault="009A069A" w:rsidP="000913BB">
            <w:pPr>
              <w:keepNext/>
              <w:keepLines/>
              <w:spacing w:after="0" w:line="240" w:lineRule="auto"/>
              <w:rPr>
                <w:sz w:val="20"/>
              </w:rPr>
            </w:pPr>
          </w:p>
        </w:tc>
        <w:tc>
          <w:tcPr>
            <w:tcW w:w="1113" w:type="pct"/>
          </w:tcPr>
          <w:p w14:paraId="4F39C1A1" w14:textId="77777777" w:rsidR="009A069A" w:rsidRPr="008521DB" w:rsidRDefault="009A069A" w:rsidP="000913BB">
            <w:pPr>
              <w:keepNext/>
              <w:keepLines/>
              <w:spacing w:after="0" w:line="240" w:lineRule="auto"/>
              <w:rPr>
                <w:sz w:val="20"/>
              </w:rPr>
            </w:pPr>
          </w:p>
        </w:tc>
      </w:tr>
      <w:tr w:rsidR="009A069A" w:rsidRPr="008521DB" w14:paraId="0E716805" w14:textId="77777777" w:rsidTr="006812AD">
        <w:tc>
          <w:tcPr>
            <w:tcW w:w="1443" w:type="pct"/>
          </w:tcPr>
          <w:p w14:paraId="4C121C55" w14:textId="77777777" w:rsidR="009A069A" w:rsidRPr="00BE6F3A" w:rsidRDefault="009A069A" w:rsidP="000913BB">
            <w:pPr>
              <w:keepNext/>
              <w:keepLines/>
              <w:spacing w:after="0" w:line="240" w:lineRule="auto"/>
              <w:rPr>
                <w:sz w:val="20"/>
              </w:rPr>
            </w:pPr>
            <w:r w:rsidRPr="00BE6F3A">
              <w:rPr>
                <w:sz w:val="20"/>
              </w:rPr>
              <w:t>VISIT_START_TIME</w:t>
            </w:r>
          </w:p>
        </w:tc>
        <w:tc>
          <w:tcPr>
            <w:tcW w:w="1198" w:type="pct"/>
          </w:tcPr>
          <w:p w14:paraId="6DD5CE1B"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3E50CADC"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3C8326B9" w14:textId="77777777" w:rsidR="009A069A" w:rsidRPr="008521DB" w:rsidRDefault="009A069A" w:rsidP="000913BB">
            <w:pPr>
              <w:keepNext/>
              <w:keepLines/>
              <w:spacing w:after="0" w:line="240" w:lineRule="auto"/>
              <w:rPr>
                <w:sz w:val="20"/>
              </w:rPr>
            </w:pPr>
          </w:p>
        </w:tc>
      </w:tr>
      <w:tr w:rsidR="009A069A" w:rsidRPr="008521DB" w14:paraId="34771FC0" w14:textId="77777777" w:rsidTr="00B16104">
        <w:tc>
          <w:tcPr>
            <w:tcW w:w="1443" w:type="pct"/>
          </w:tcPr>
          <w:p w14:paraId="2FB02F01" w14:textId="77777777" w:rsidR="009A069A" w:rsidRPr="00BE6F3A" w:rsidRDefault="009A069A" w:rsidP="000913BB">
            <w:pPr>
              <w:keepNext/>
              <w:keepLines/>
              <w:spacing w:after="0" w:line="240" w:lineRule="auto"/>
              <w:rPr>
                <w:sz w:val="20"/>
              </w:rPr>
            </w:pPr>
            <w:r w:rsidRPr="00BE6F3A">
              <w:rPr>
                <w:sz w:val="20"/>
              </w:rPr>
              <w:t>VISIT_END_DATE</w:t>
            </w:r>
          </w:p>
        </w:tc>
        <w:tc>
          <w:tcPr>
            <w:tcW w:w="1198" w:type="pct"/>
          </w:tcPr>
          <w:p w14:paraId="15081321" w14:textId="77777777" w:rsidR="009A069A" w:rsidRPr="00BE6F3A" w:rsidRDefault="009A069A" w:rsidP="000913BB">
            <w:pPr>
              <w:keepNext/>
              <w:keepLines/>
              <w:spacing w:after="0" w:line="240" w:lineRule="auto"/>
              <w:rPr>
                <w:b/>
                <w:sz w:val="20"/>
              </w:rPr>
            </w:pPr>
            <w:r w:rsidRPr="00BE6F3A">
              <w:rPr>
                <w:b/>
                <w:sz w:val="20"/>
              </w:rPr>
              <w:t>OUTPATIENT_SERVICES:</w:t>
            </w:r>
          </w:p>
          <w:p w14:paraId="71D2A3B0" w14:textId="77777777" w:rsidR="009A069A" w:rsidRPr="00BE6F3A" w:rsidRDefault="009A069A" w:rsidP="000913BB">
            <w:pPr>
              <w:keepNext/>
              <w:keepLines/>
              <w:spacing w:after="0" w:line="240" w:lineRule="auto"/>
              <w:rPr>
                <w:sz w:val="20"/>
              </w:rPr>
            </w:pPr>
            <w:r w:rsidRPr="00BE6F3A">
              <w:rPr>
                <w:sz w:val="20"/>
              </w:rPr>
              <w:t>Max(SVCDATE)</w:t>
            </w:r>
          </w:p>
          <w:p w14:paraId="38DE9AD0" w14:textId="77777777" w:rsidR="009A069A" w:rsidRPr="00BE6F3A" w:rsidRDefault="009A069A" w:rsidP="000913BB">
            <w:pPr>
              <w:keepNext/>
              <w:keepLines/>
              <w:spacing w:after="0" w:line="240" w:lineRule="auto"/>
              <w:rPr>
                <w:sz w:val="20"/>
              </w:rPr>
            </w:pPr>
          </w:p>
          <w:p w14:paraId="4EE5EB6A" w14:textId="77777777" w:rsidR="009A069A" w:rsidRPr="00BE6F3A" w:rsidRDefault="009A069A" w:rsidP="000913BB">
            <w:pPr>
              <w:keepNext/>
              <w:keepLines/>
              <w:spacing w:after="0" w:line="240" w:lineRule="auto"/>
              <w:rPr>
                <w:b/>
                <w:sz w:val="20"/>
              </w:rPr>
            </w:pPr>
            <w:r w:rsidRPr="00BE6F3A">
              <w:rPr>
                <w:b/>
                <w:sz w:val="20"/>
              </w:rPr>
              <w:t xml:space="preserve">INPATIENT_SERVICES: </w:t>
            </w:r>
          </w:p>
          <w:p w14:paraId="229C00F2" w14:textId="77777777" w:rsidR="00ED1D8A" w:rsidRPr="00BE6F3A" w:rsidRDefault="009A069A" w:rsidP="00D42CC0">
            <w:pPr>
              <w:keepNext/>
              <w:keepLines/>
              <w:spacing w:after="0" w:line="240" w:lineRule="auto"/>
              <w:rPr>
                <w:sz w:val="20"/>
              </w:rPr>
            </w:pPr>
            <w:r w:rsidRPr="00BE6F3A">
              <w:rPr>
                <w:sz w:val="20"/>
              </w:rPr>
              <w:t>Max(TSVCDAT)</w:t>
            </w:r>
          </w:p>
          <w:p w14:paraId="55DD1523" w14:textId="77777777" w:rsidR="004E13DE" w:rsidRPr="00BE6F3A" w:rsidRDefault="004E13DE" w:rsidP="00D42CC0">
            <w:pPr>
              <w:keepNext/>
              <w:keepLines/>
              <w:spacing w:after="0" w:line="240" w:lineRule="auto"/>
              <w:rPr>
                <w:sz w:val="20"/>
              </w:rPr>
            </w:pPr>
          </w:p>
          <w:p w14:paraId="1D80B5A9" w14:textId="77777777" w:rsidR="004E13DE" w:rsidRPr="00BE6F3A" w:rsidRDefault="004E13DE" w:rsidP="004E13DE">
            <w:pPr>
              <w:keepNext/>
              <w:keepLines/>
              <w:spacing w:after="0" w:line="240" w:lineRule="auto"/>
              <w:rPr>
                <w:b/>
                <w:sz w:val="20"/>
              </w:rPr>
            </w:pPr>
            <w:r w:rsidRPr="00BE6F3A">
              <w:rPr>
                <w:b/>
                <w:sz w:val="20"/>
              </w:rPr>
              <w:t>LONG_TERM_CARE:</w:t>
            </w:r>
          </w:p>
          <w:p w14:paraId="658510C8" w14:textId="6DC5D4FB" w:rsidR="009A069A" w:rsidRPr="00BE6F3A" w:rsidRDefault="004E13DE" w:rsidP="000913BB">
            <w:pPr>
              <w:keepNext/>
              <w:keepLines/>
              <w:spacing w:after="0" w:line="240" w:lineRule="auto"/>
              <w:rPr>
                <w:sz w:val="20"/>
              </w:rPr>
            </w:pPr>
            <w:r w:rsidRPr="00BE6F3A">
              <w:rPr>
                <w:sz w:val="20"/>
              </w:rPr>
              <w:t>Max(TSVCDAT)</w:t>
            </w:r>
          </w:p>
        </w:tc>
        <w:tc>
          <w:tcPr>
            <w:tcW w:w="1246" w:type="pct"/>
          </w:tcPr>
          <w:p w14:paraId="3CE1A93D" w14:textId="77777777" w:rsidR="009A069A" w:rsidRPr="00BE6F3A" w:rsidRDefault="009A069A" w:rsidP="000913BB">
            <w:pPr>
              <w:keepNext/>
              <w:keepLines/>
              <w:spacing w:after="0" w:line="240" w:lineRule="auto"/>
              <w:rPr>
                <w:sz w:val="20"/>
              </w:rPr>
            </w:pPr>
          </w:p>
        </w:tc>
        <w:tc>
          <w:tcPr>
            <w:tcW w:w="1113" w:type="pct"/>
          </w:tcPr>
          <w:p w14:paraId="3826682C" w14:textId="77777777" w:rsidR="009A069A" w:rsidRPr="008521DB" w:rsidRDefault="009A069A" w:rsidP="000913BB">
            <w:pPr>
              <w:keepNext/>
              <w:keepLines/>
              <w:spacing w:after="0" w:line="240" w:lineRule="auto"/>
              <w:rPr>
                <w:sz w:val="20"/>
              </w:rPr>
            </w:pPr>
          </w:p>
        </w:tc>
      </w:tr>
      <w:tr w:rsidR="009A069A" w:rsidRPr="008521DB" w14:paraId="739A7DE6" w14:textId="77777777" w:rsidTr="006812AD">
        <w:tc>
          <w:tcPr>
            <w:tcW w:w="1443" w:type="pct"/>
          </w:tcPr>
          <w:p w14:paraId="5909D254" w14:textId="77777777" w:rsidR="009A069A" w:rsidRPr="00BE6F3A" w:rsidRDefault="009A069A" w:rsidP="000913BB">
            <w:pPr>
              <w:keepNext/>
              <w:keepLines/>
              <w:spacing w:after="0" w:line="240" w:lineRule="auto"/>
              <w:rPr>
                <w:sz w:val="20"/>
              </w:rPr>
            </w:pPr>
            <w:r w:rsidRPr="00BE6F3A">
              <w:rPr>
                <w:sz w:val="20"/>
              </w:rPr>
              <w:t>VISIT_END_TIME</w:t>
            </w:r>
          </w:p>
        </w:tc>
        <w:tc>
          <w:tcPr>
            <w:tcW w:w="1198" w:type="pct"/>
          </w:tcPr>
          <w:p w14:paraId="68D6C897" w14:textId="77777777" w:rsidR="009A069A" w:rsidRPr="00BE6F3A" w:rsidRDefault="009A069A" w:rsidP="000913BB">
            <w:pPr>
              <w:keepNext/>
              <w:keepLines/>
              <w:spacing w:after="0" w:line="240" w:lineRule="auto"/>
              <w:rPr>
                <w:b/>
                <w:sz w:val="20"/>
              </w:rPr>
            </w:pPr>
            <w:r w:rsidRPr="00BE6F3A">
              <w:rPr>
                <w:b/>
                <w:sz w:val="20"/>
              </w:rPr>
              <w:t>-</w:t>
            </w:r>
          </w:p>
        </w:tc>
        <w:tc>
          <w:tcPr>
            <w:tcW w:w="1246" w:type="pct"/>
          </w:tcPr>
          <w:p w14:paraId="12DA2E29" w14:textId="77777777" w:rsidR="009A069A" w:rsidRPr="00BE6F3A" w:rsidRDefault="009A069A" w:rsidP="000913BB">
            <w:pPr>
              <w:keepNext/>
              <w:keepLines/>
              <w:spacing w:after="0" w:line="240" w:lineRule="auto"/>
              <w:rPr>
                <w:sz w:val="20"/>
              </w:rPr>
            </w:pPr>
            <w:r w:rsidRPr="00BE6F3A">
              <w:rPr>
                <w:sz w:val="20"/>
              </w:rPr>
              <w:t>NULL</w:t>
            </w:r>
          </w:p>
        </w:tc>
        <w:tc>
          <w:tcPr>
            <w:tcW w:w="1113" w:type="pct"/>
          </w:tcPr>
          <w:p w14:paraId="5729A48C" w14:textId="77777777" w:rsidR="009A069A" w:rsidRPr="008521DB" w:rsidRDefault="009A069A" w:rsidP="000913BB">
            <w:pPr>
              <w:keepNext/>
              <w:keepLines/>
              <w:spacing w:after="0" w:line="240" w:lineRule="auto"/>
              <w:rPr>
                <w:sz w:val="20"/>
              </w:rPr>
            </w:pPr>
          </w:p>
        </w:tc>
      </w:tr>
      <w:tr w:rsidR="009A069A" w:rsidRPr="008521DB" w14:paraId="71349D71" w14:textId="77777777" w:rsidTr="006812AD">
        <w:tc>
          <w:tcPr>
            <w:tcW w:w="1443" w:type="pct"/>
          </w:tcPr>
          <w:p w14:paraId="08DCE81B" w14:textId="77777777" w:rsidR="009A069A" w:rsidRPr="00BE6F3A" w:rsidRDefault="009A069A" w:rsidP="000913BB">
            <w:pPr>
              <w:keepNext/>
              <w:keepLines/>
              <w:spacing w:after="0" w:line="240" w:lineRule="auto"/>
              <w:rPr>
                <w:sz w:val="20"/>
              </w:rPr>
            </w:pPr>
            <w:r w:rsidRPr="00BE6F3A">
              <w:rPr>
                <w:sz w:val="20"/>
              </w:rPr>
              <w:t>VISIT_TYPE_CONCEPT_ID</w:t>
            </w:r>
          </w:p>
        </w:tc>
        <w:tc>
          <w:tcPr>
            <w:tcW w:w="1198" w:type="pct"/>
          </w:tcPr>
          <w:p w14:paraId="1DC0F78D" w14:textId="77777777" w:rsidR="009A069A" w:rsidRPr="00BE6F3A" w:rsidRDefault="009A069A" w:rsidP="000913BB">
            <w:pPr>
              <w:keepNext/>
              <w:keepLines/>
              <w:spacing w:after="0" w:line="240" w:lineRule="auto"/>
              <w:rPr>
                <w:i/>
                <w:sz w:val="20"/>
              </w:rPr>
            </w:pPr>
            <w:r w:rsidRPr="00BE6F3A">
              <w:rPr>
                <w:b/>
                <w:sz w:val="20"/>
              </w:rPr>
              <w:t>-</w:t>
            </w:r>
          </w:p>
        </w:tc>
        <w:tc>
          <w:tcPr>
            <w:tcW w:w="1246" w:type="pct"/>
          </w:tcPr>
          <w:p w14:paraId="0EE5A85A" w14:textId="77777777" w:rsidR="009A069A" w:rsidRPr="00BE6F3A" w:rsidRDefault="009A069A" w:rsidP="000913BB">
            <w:pPr>
              <w:keepNext/>
              <w:keepLines/>
              <w:spacing w:after="0" w:line="240" w:lineRule="auto"/>
              <w:rPr>
                <w:sz w:val="20"/>
                <w:szCs w:val="20"/>
              </w:rPr>
            </w:pPr>
            <w:r w:rsidRPr="00BE6F3A">
              <w:rPr>
                <w:sz w:val="20"/>
                <w:szCs w:val="20"/>
              </w:rPr>
              <w:t>All rows will have the CONCEPT_ID 44818517</w:t>
            </w:r>
          </w:p>
        </w:tc>
        <w:tc>
          <w:tcPr>
            <w:tcW w:w="1113" w:type="pct"/>
          </w:tcPr>
          <w:p w14:paraId="1B784D27" w14:textId="77777777" w:rsidR="009A069A" w:rsidRPr="006714C4" w:rsidRDefault="009A069A" w:rsidP="000913BB">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9A069A" w:rsidRPr="008521DB" w14:paraId="038C476F" w14:textId="77777777" w:rsidTr="006812AD">
        <w:tc>
          <w:tcPr>
            <w:tcW w:w="1443" w:type="pct"/>
          </w:tcPr>
          <w:p w14:paraId="0A88F4CF" w14:textId="1D180663" w:rsidR="009A069A" w:rsidRPr="00BE6F3A" w:rsidRDefault="009A069A" w:rsidP="000913BB">
            <w:pPr>
              <w:keepNext/>
              <w:keepLines/>
              <w:spacing w:after="0" w:line="240" w:lineRule="auto"/>
              <w:rPr>
                <w:sz w:val="20"/>
              </w:rPr>
            </w:pPr>
            <w:r w:rsidRPr="00BE6F3A">
              <w:rPr>
                <w:sz w:val="20"/>
              </w:rPr>
              <w:t>VISIT_CONCEPT_ID</w:t>
            </w:r>
          </w:p>
        </w:tc>
        <w:tc>
          <w:tcPr>
            <w:tcW w:w="1198" w:type="pct"/>
          </w:tcPr>
          <w:p w14:paraId="43246D4F" w14:textId="3DB9D03E" w:rsidR="009A069A" w:rsidRPr="00BE6F3A" w:rsidRDefault="009A069A" w:rsidP="000913BB">
            <w:pPr>
              <w:keepNext/>
              <w:keepLines/>
              <w:spacing w:after="0" w:line="240" w:lineRule="auto"/>
              <w:rPr>
                <w:i/>
                <w:sz w:val="20"/>
              </w:rPr>
            </w:pPr>
            <w:r w:rsidRPr="00BE6F3A">
              <w:rPr>
                <w:i/>
                <w:sz w:val="20"/>
              </w:rPr>
              <w:t>VISIT_SOURCE_VALUE</w:t>
            </w:r>
          </w:p>
        </w:tc>
        <w:tc>
          <w:tcPr>
            <w:tcW w:w="1246" w:type="pct"/>
          </w:tcPr>
          <w:p w14:paraId="67824DCF" w14:textId="1C76B0EB" w:rsidR="009A069A" w:rsidRPr="00BE6F3A" w:rsidRDefault="009A069A" w:rsidP="000913BB">
            <w:pPr>
              <w:keepNext/>
              <w:keepLines/>
              <w:spacing w:after="0" w:line="240" w:lineRule="auto"/>
              <w:rPr>
                <w:sz w:val="20"/>
                <w:szCs w:val="20"/>
              </w:rPr>
            </w:pPr>
            <w:r w:rsidRPr="00BE6F3A">
              <w:rPr>
                <w:sz w:val="20"/>
                <w:szCs w:val="20"/>
              </w:rPr>
              <w:t xml:space="preserve">Map VISIT_SOURCE_VALUE to  their associated CONCEPT_IDs: </w:t>
            </w:r>
          </w:p>
          <w:p w14:paraId="0CEFDD70" w14:textId="77777777" w:rsidR="009A069A" w:rsidRPr="00BE6F3A" w:rsidRDefault="009A069A" w:rsidP="000913BB">
            <w:pPr>
              <w:keepNext/>
              <w:keepLines/>
              <w:spacing w:after="0" w:line="240" w:lineRule="auto"/>
              <w:rPr>
                <w:sz w:val="20"/>
                <w:szCs w:val="20"/>
              </w:rPr>
            </w:pPr>
            <w:r w:rsidRPr="00BE6F3A">
              <w:rPr>
                <w:sz w:val="20"/>
                <w:szCs w:val="20"/>
              </w:rPr>
              <w:t>IP --- 9201</w:t>
            </w:r>
          </w:p>
          <w:p w14:paraId="690EBFFE" w14:textId="77777777" w:rsidR="009A069A" w:rsidRPr="00BE6F3A" w:rsidRDefault="009A069A" w:rsidP="000913BB">
            <w:pPr>
              <w:keepNext/>
              <w:keepLines/>
              <w:spacing w:after="0" w:line="240" w:lineRule="auto"/>
              <w:rPr>
                <w:sz w:val="20"/>
                <w:szCs w:val="20"/>
              </w:rPr>
            </w:pPr>
            <w:r w:rsidRPr="00BE6F3A">
              <w:rPr>
                <w:sz w:val="20"/>
                <w:szCs w:val="20"/>
              </w:rPr>
              <w:t>OP --- 9202</w:t>
            </w:r>
          </w:p>
          <w:p w14:paraId="1BD0D839" w14:textId="77777777" w:rsidR="00FB589A" w:rsidRPr="00BE6F3A" w:rsidRDefault="009A069A" w:rsidP="002A5096">
            <w:pPr>
              <w:keepNext/>
              <w:keepLines/>
              <w:spacing w:after="0" w:line="240" w:lineRule="auto"/>
              <w:rPr>
                <w:sz w:val="20"/>
                <w:szCs w:val="20"/>
              </w:rPr>
            </w:pPr>
            <w:r w:rsidRPr="00BE6F3A">
              <w:rPr>
                <w:sz w:val="20"/>
                <w:szCs w:val="20"/>
              </w:rPr>
              <w:t>ER --- 9203</w:t>
            </w:r>
          </w:p>
          <w:p w14:paraId="75E856DA" w14:textId="3603CF5C" w:rsidR="009A069A" w:rsidRPr="00BE6F3A" w:rsidRDefault="00FE04AB" w:rsidP="000913BB">
            <w:pPr>
              <w:keepNext/>
              <w:keepLines/>
              <w:spacing w:after="0" w:line="240" w:lineRule="auto"/>
              <w:rPr>
                <w:sz w:val="20"/>
              </w:rPr>
            </w:pPr>
            <w:r w:rsidRPr="00BE6F3A">
              <w:rPr>
                <w:sz w:val="20"/>
                <w:szCs w:val="20"/>
              </w:rPr>
              <w:t>LTCP --- 42898160</w:t>
            </w:r>
          </w:p>
        </w:tc>
        <w:tc>
          <w:tcPr>
            <w:tcW w:w="1113" w:type="pct"/>
          </w:tcPr>
          <w:p w14:paraId="6D58D264" w14:textId="158B3569" w:rsidR="009A069A" w:rsidRPr="006714C4" w:rsidRDefault="009A069A" w:rsidP="000913BB">
            <w:pPr>
              <w:keepNext/>
              <w:keepLines/>
              <w:spacing w:after="0" w:line="240" w:lineRule="auto"/>
              <w:rPr>
                <w:sz w:val="20"/>
                <w:szCs w:val="20"/>
              </w:rPr>
            </w:pPr>
          </w:p>
        </w:tc>
      </w:tr>
      <w:tr w:rsidR="009A069A" w:rsidRPr="008521DB" w14:paraId="0FDBB04A" w14:textId="77777777" w:rsidTr="006812AD">
        <w:tc>
          <w:tcPr>
            <w:tcW w:w="1443" w:type="pct"/>
          </w:tcPr>
          <w:p w14:paraId="379D1F9A" w14:textId="77777777" w:rsidR="009A069A" w:rsidRPr="00BE6F3A" w:rsidRDefault="009A069A" w:rsidP="000913BB">
            <w:pPr>
              <w:keepNext/>
              <w:keepLines/>
              <w:spacing w:after="0" w:line="240" w:lineRule="auto"/>
              <w:rPr>
                <w:sz w:val="20"/>
              </w:rPr>
            </w:pPr>
            <w:r w:rsidRPr="00BE6F3A">
              <w:rPr>
                <w:sz w:val="20"/>
              </w:rPr>
              <w:t>PROVIDER_ID</w:t>
            </w:r>
          </w:p>
        </w:tc>
        <w:tc>
          <w:tcPr>
            <w:tcW w:w="1198" w:type="pct"/>
          </w:tcPr>
          <w:p w14:paraId="21D22C37" w14:textId="77777777" w:rsidR="009A069A" w:rsidRPr="00BE6F3A" w:rsidRDefault="009A069A" w:rsidP="000913BB">
            <w:pPr>
              <w:keepNext/>
              <w:keepLines/>
              <w:spacing w:after="0" w:line="240" w:lineRule="auto"/>
              <w:rPr>
                <w:sz w:val="20"/>
              </w:rPr>
            </w:pPr>
            <w:r w:rsidRPr="00BE6F3A">
              <w:rPr>
                <w:sz w:val="20"/>
              </w:rPr>
              <w:t>-</w:t>
            </w:r>
          </w:p>
        </w:tc>
        <w:tc>
          <w:tcPr>
            <w:tcW w:w="1246" w:type="pct"/>
          </w:tcPr>
          <w:p w14:paraId="16F70895" w14:textId="77777777" w:rsidR="009A069A" w:rsidRPr="00BE6F3A" w:rsidRDefault="009A069A" w:rsidP="000913BB">
            <w:pPr>
              <w:keepNext/>
              <w:keepLines/>
              <w:spacing w:after="0" w:line="240" w:lineRule="auto"/>
              <w:rPr>
                <w:sz w:val="20"/>
              </w:rPr>
            </w:pPr>
            <w:r w:rsidRPr="00BE6F3A">
              <w:rPr>
                <w:sz w:val="20"/>
              </w:rPr>
              <w:t xml:space="preserve">Refer to logic above for assigning VISIT_PROVID and VISIT_PROVSTD, and map them to PROVIDER_SOURCE_VALUE and </w:t>
            </w:r>
          </w:p>
          <w:p w14:paraId="1E11045D" w14:textId="77777777" w:rsidR="009A069A" w:rsidRPr="00BE6F3A" w:rsidRDefault="009A069A" w:rsidP="000913BB">
            <w:pPr>
              <w:keepNext/>
              <w:keepLines/>
              <w:spacing w:after="0" w:line="240" w:lineRule="auto"/>
              <w:rPr>
                <w:sz w:val="20"/>
              </w:rPr>
            </w:pPr>
            <w:r w:rsidRPr="00BE6F3A">
              <w:rPr>
                <w:sz w:val="20"/>
              </w:rPr>
              <w:t>SPECIALTY_SOURCE_VALUE in Provider table to extract Provider ID.</w:t>
            </w:r>
          </w:p>
        </w:tc>
        <w:tc>
          <w:tcPr>
            <w:tcW w:w="1113" w:type="pct"/>
          </w:tcPr>
          <w:p w14:paraId="0DE11B29" w14:textId="59600762" w:rsidR="009A069A" w:rsidRPr="008521DB" w:rsidRDefault="00BC109D" w:rsidP="000913BB">
            <w:pPr>
              <w:keepNext/>
              <w:keepLines/>
              <w:spacing w:after="0" w:line="240" w:lineRule="auto"/>
              <w:rPr>
                <w:sz w:val="20"/>
              </w:rPr>
            </w:pPr>
            <w:ins w:id="31" w:author="Blacketer, Margaret [JRDUS]" w:date="2017-03-27T10:33:00Z">
              <w:r>
                <w:rPr>
                  <w:sz w:val="20"/>
                </w:rPr>
                <w:t>If there is no associated PROVIDER_</w:t>
              </w:r>
              <w:proofErr w:type="gramStart"/>
              <w:r>
                <w:rPr>
                  <w:sz w:val="20"/>
                </w:rPr>
                <w:t>ID</w:t>
              </w:r>
              <w:proofErr w:type="gramEnd"/>
              <w:r>
                <w:rPr>
                  <w:sz w:val="20"/>
                </w:rPr>
                <w:t xml:space="preserve"> then set as NULL</w:t>
              </w:r>
            </w:ins>
          </w:p>
        </w:tc>
      </w:tr>
      <w:tr w:rsidR="009A069A" w:rsidRPr="008521DB" w14:paraId="63BDA5B0" w14:textId="77777777" w:rsidTr="00B16104">
        <w:tc>
          <w:tcPr>
            <w:tcW w:w="1443" w:type="pct"/>
          </w:tcPr>
          <w:p w14:paraId="7A06C9CA" w14:textId="77777777" w:rsidR="009A069A" w:rsidRPr="00752449" w:rsidRDefault="009A069A" w:rsidP="000913BB">
            <w:pPr>
              <w:keepNext/>
              <w:keepLines/>
              <w:spacing w:after="0" w:line="240" w:lineRule="auto"/>
              <w:rPr>
                <w:sz w:val="20"/>
              </w:rPr>
            </w:pPr>
            <w:r w:rsidRPr="00752449">
              <w:rPr>
                <w:sz w:val="20"/>
              </w:rPr>
              <w:t>CARE_SITE_ID</w:t>
            </w:r>
          </w:p>
        </w:tc>
        <w:tc>
          <w:tcPr>
            <w:tcW w:w="1198" w:type="pct"/>
          </w:tcPr>
          <w:p w14:paraId="71785273" w14:textId="77777777" w:rsidR="009A069A" w:rsidRDefault="009A069A" w:rsidP="000913BB">
            <w:pPr>
              <w:keepNext/>
              <w:keepLines/>
              <w:spacing w:after="0" w:line="240" w:lineRule="auto"/>
              <w:rPr>
                <w:sz w:val="20"/>
              </w:rPr>
            </w:pPr>
            <w:r>
              <w:rPr>
                <w:sz w:val="20"/>
              </w:rPr>
              <w:t>-</w:t>
            </w:r>
          </w:p>
        </w:tc>
        <w:tc>
          <w:tcPr>
            <w:tcW w:w="1246" w:type="pct"/>
          </w:tcPr>
          <w:p w14:paraId="30000096" w14:textId="3FB73421" w:rsidR="009A069A" w:rsidRDefault="009A069A">
            <w:pPr>
              <w:keepNext/>
              <w:keepLines/>
              <w:spacing w:after="0" w:line="240" w:lineRule="auto"/>
              <w:rPr>
                <w:sz w:val="20"/>
              </w:rPr>
            </w:pPr>
            <w:r>
              <w:rPr>
                <w:sz w:val="20"/>
              </w:rPr>
              <w:t xml:space="preserve">Set as </w:t>
            </w:r>
            <w:del w:id="32" w:author="Blacketer, Margaret [JRDUS]" w:date="2017-03-27T10:34:00Z">
              <w:r w:rsidDel="00BC109D">
                <w:rPr>
                  <w:sz w:val="20"/>
                </w:rPr>
                <w:delText>0</w:delText>
              </w:r>
            </w:del>
            <w:ins w:id="33" w:author="Blacketer, Margaret [JRDUS]" w:date="2017-03-27T10:34:00Z">
              <w:r w:rsidR="00BC109D">
                <w:rPr>
                  <w:sz w:val="20"/>
                </w:rPr>
                <w:t>NULL</w:t>
              </w:r>
            </w:ins>
          </w:p>
        </w:tc>
        <w:tc>
          <w:tcPr>
            <w:tcW w:w="1113" w:type="pct"/>
          </w:tcPr>
          <w:p w14:paraId="0B23493F" w14:textId="436C3451" w:rsidR="009A069A" w:rsidRPr="008521DB" w:rsidRDefault="009A069A" w:rsidP="000913BB">
            <w:pPr>
              <w:keepNext/>
              <w:keepLines/>
              <w:spacing w:after="0" w:line="240" w:lineRule="auto"/>
              <w:rPr>
                <w:sz w:val="20"/>
              </w:rPr>
            </w:pPr>
          </w:p>
        </w:tc>
      </w:tr>
      <w:tr w:rsidR="009A069A" w:rsidRPr="008521DB" w14:paraId="0D4C5AC3" w14:textId="77777777" w:rsidTr="00B16104">
        <w:tc>
          <w:tcPr>
            <w:tcW w:w="1443" w:type="pct"/>
          </w:tcPr>
          <w:p w14:paraId="7D8A4CCA" w14:textId="188CAE3A" w:rsidR="009A069A" w:rsidRPr="00752449" w:rsidRDefault="009A069A" w:rsidP="000913BB">
            <w:pPr>
              <w:keepNext/>
              <w:keepLines/>
              <w:spacing w:after="0" w:line="240" w:lineRule="auto"/>
              <w:rPr>
                <w:sz w:val="20"/>
              </w:rPr>
            </w:pPr>
            <w:r>
              <w:rPr>
                <w:sz w:val="20"/>
              </w:rPr>
              <w:lastRenderedPageBreak/>
              <w:t>VISIT_SOURCE_VALUE</w:t>
            </w:r>
          </w:p>
        </w:tc>
        <w:tc>
          <w:tcPr>
            <w:tcW w:w="1198" w:type="pct"/>
          </w:tcPr>
          <w:p w14:paraId="3DB0EB40" w14:textId="77777777" w:rsidR="009A069A" w:rsidRDefault="009A069A" w:rsidP="000913BB">
            <w:pPr>
              <w:keepNext/>
              <w:keepLines/>
              <w:spacing w:after="0" w:line="240" w:lineRule="auto"/>
              <w:rPr>
                <w:sz w:val="20"/>
              </w:rPr>
            </w:pPr>
            <w:r>
              <w:rPr>
                <w:sz w:val="20"/>
              </w:rPr>
              <w:t>-</w:t>
            </w:r>
          </w:p>
        </w:tc>
        <w:tc>
          <w:tcPr>
            <w:tcW w:w="1246" w:type="pct"/>
          </w:tcPr>
          <w:p w14:paraId="473DD87B" w14:textId="7B7AC6A5" w:rsidR="009A069A" w:rsidRDefault="009A069A" w:rsidP="000913BB">
            <w:pPr>
              <w:keepNext/>
              <w:keepLines/>
              <w:spacing w:after="0" w:line="240" w:lineRule="auto"/>
              <w:rPr>
                <w:sz w:val="20"/>
              </w:rPr>
            </w:pPr>
            <w:r>
              <w:rPr>
                <w:sz w:val="20"/>
              </w:rPr>
              <w:t xml:space="preserve">Use the logic mentioned above to define visit types, and value can be </w:t>
            </w:r>
            <w:r w:rsidRPr="00D85345">
              <w:rPr>
                <w:sz w:val="20"/>
              </w:rPr>
              <w:t>'IP','ER'</w:t>
            </w:r>
            <w:r>
              <w:rPr>
                <w:sz w:val="20"/>
              </w:rPr>
              <w:t>,</w:t>
            </w:r>
            <w:r w:rsidRPr="00D85345">
              <w:rPr>
                <w:sz w:val="20"/>
              </w:rPr>
              <w:t>'OP'</w:t>
            </w:r>
            <w:r w:rsidR="007E4641">
              <w:rPr>
                <w:sz w:val="20"/>
              </w:rPr>
              <w:t>, 'LTCP</w:t>
            </w:r>
            <w:r w:rsidR="007E4641" w:rsidRPr="00D85345">
              <w:rPr>
                <w:sz w:val="20"/>
              </w:rPr>
              <w:t>'</w:t>
            </w:r>
            <w:r>
              <w:rPr>
                <w:sz w:val="20"/>
              </w:rPr>
              <w:t xml:space="preserve">. </w:t>
            </w:r>
          </w:p>
          <w:p w14:paraId="2AA6C58B" w14:textId="77777777" w:rsidR="009A069A" w:rsidRDefault="009A069A" w:rsidP="000913BB">
            <w:pPr>
              <w:keepNext/>
              <w:keepLines/>
              <w:spacing w:after="0" w:line="240" w:lineRule="auto"/>
              <w:rPr>
                <w:sz w:val="20"/>
              </w:rPr>
            </w:pPr>
          </w:p>
        </w:tc>
        <w:tc>
          <w:tcPr>
            <w:tcW w:w="1113" w:type="pct"/>
          </w:tcPr>
          <w:p w14:paraId="5AF53DAF" w14:textId="77777777" w:rsidR="009A069A" w:rsidRPr="008521DB" w:rsidRDefault="009A069A" w:rsidP="000913BB">
            <w:pPr>
              <w:keepNext/>
              <w:keepLines/>
              <w:spacing w:after="0" w:line="240" w:lineRule="auto"/>
              <w:rPr>
                <w:sz w:val="20"/>
              </w:rPr>
            </w:pPr>
          </w:p>
        </w:tc>
      </w:tr>
      <w:tr w:rsidR="009A069A" w:rsidRPr="008521DB" w14:paraId="2D21943F" w14:textId="77777777" w:rsidTr="006812AD">
        <w:tc>
          <w:tcPr>
            <w:tcW w:w="1443" w:type="pct"/>
          </w:tcPr>
          <w:p w14:paraId="4542ABCD" w14:textId="77777777" w:rsidR="009A069A" w:rsidRPr="00752449" w:rsidDel="00B05A00" w:rsidRDefault="009A069A" w:rsidP="000913BB">
            <w:pPr>
              <w:keepNext/>
              <w:keepLines/>
              <w:spacing w:after="0" w:line="240" w:lineRule="auto"/>
              <w:rPr>
                <w:sz w:val="20"/>
              </w:rPr>
            </w:pPr>
            <w:r>
              <w:rPr>
                <w:sz w:val="20"/>
              </w:rPr>
              <w:t>VISIT_SOURCE_CONCEPT_ID</w:t>
            </w:r>
          </w:p>
        </w:tc>
        <w:tc>
          <w:tcPr>
            <w:tcW w:w="1198" w:type="pct"/>
          </w:tcPr>
          <w:p w14:paraId="29C5C3D2" w14:textId="77777777" w:rsidR="009A069A" w:rsidRDefault="009A069A" w:rsidP="000913BB">
            <w:pPr>
              <w:keepNext/>
              <w:keepLines/>
              <w:spacing w:after="0" w:line="240" w:lineRule="auto"/>
              <w:rPr>
                <w:sz w:val="20"/>
              </w:rPr>
            </w:pPr>
            <w:r>
              <w:rPr>
                <w:sz w:val="20"/>
              </w:rPr>
              <w:t>-</w:t>
            </w:r>
          </w:p>
        </w:tc>
        <w:tc>
          <w:tcPr>
            <w:tcW w:w="1246" w:type="pct"/>
          </w:tcPr>
          <w:p w14:paraId="22F61BCB" w14:textId="77777777" w:rsidR="009A069A" w:rsidRDefault="009A069A" w:rsidP="000913BB">
            <w:pPr>
              <w:keepNext/>
              <w:keepLines/>
              <w:spacing w:after="0" w:line="240" w:lineRule="auto"/>
              <w:rPr>
                <w:sz w:val="20"/>
              </w:rPr>
            </w:pPr>
            <w:r>
              <w:rPr>
                <w:sz w:val="20"/>
              </w:rPr>
              <w:t>0</w:t>
            </w:r>
          </w:p>
        </w:tc>
        <w:tc>
          <w:tcPr>
            <w:tcW w:w="1113" w:type="pct"/>
          </w:tcPr>
          <w:p w14:paraId="5694FFAE" w14:textId="77777777" w:rsidR="009A069A" w:rsidRPr="008521DB" w:rsidRDefault="009A069A" w:rsidP="000913BB">
            <w:pPr>
              <w:keepNext/>
              <w:keepLines/>
              <w:spacing w:after="0" w:line="240" w:lineRule="auto"/>
              <w:rPr>
                <w:sz w:val="20"/>
              </w:rPr>
            </w:pPr>
          </w:p>
        </w:tc>
      </w:tr>
    </w:tbl>
    <w:p w14:paraId="7C410D26" w14:textId="77777777" w:rsidR="002965B9" w:rsidRDefault="002965B9" w:rsidP="00B16104">
      <w:pPr>
        <w:spacing w:after="0" w:line="240" w:lineRule="auto"/>
      </w:pPr>
    </w:p>
    <w:p w14:paraId="66A269F5" w14:textId="77777777" w:rsidR="006C74C9" w:rsidRDefault="006C74C9" w:rsidP="006C74C9">
      <w:pPr>
        <w:pStyle w:val="Heading2"/>
      </w:pPr>
      <w:bookmarkStart w:id="34" w:name="_Table_Name:_"/>
      <w:bookmarkStart w:id="35" w:name="_Toc368404508"/>
      <w:bookmarkStart w:id="36" w:name="_Toc475696910"/>
      <w:bookmarkEnd w:id="34"/>
      <w:r>
        <w:t>Table Name:  CONDITION_OCCURRENCE</w:t>
      </w:r>
      <w:bookmarkEnd w:id="35"/>
      <w:bookmarkEnd w:id="36"/>
    </w:p>
    <w:p w14:paraId="7FC7BF48" w14:textId="4107178C" w:rsidR="006C74C9" w:rsidRPr="00BE6F3A" w:rsidRDefault="006C74C9" w:rsidP="006C74C9">
      <w:pPr>
        <w:keepNext/>
        <w:keepLines/>
      </w:pPr>
      <w:r>
        <w:t>Conditions can be pulled from FACILITY_HEADER, OUTPATIENT_SERVICES, INPATIENT_SERVICES, INPATIENT_</w:t>
      </w:r>
      <w:r w:rsidRPr="00BE6F3A">
        <w:t>ADMISSIONS</w:t>
      </w:r>
      <w:r w:rsidR="00580A00" w:rsidRPr="00BE6F3A">
        <w:t>, or LONG_TERM_CARE</w:t>
      </w:r>
      <w:r w:rsidR="002114F6" w:rsidRPr="00BE6F3A">
        <w:t xml:space="preserve"> tables</w:t>
      </w:r>
      <w:r w:rsidRPr="00BE6F3A">
        <w:t>.  This table records individual instances of the conditions suffered by a person as extracted from the source data.</w:t>
      </w:r>
    </w:p>
    <w:p w14:paraId="2D0220D9" w14:textId="77777777" w:rsidR="00FC5D48" w:rsidRPr="00BE6F3A" w:rsidRDefault="00FC5D48" w:rsidP="00FC5D48">
      <w:pPr>
        <w:keepNext/>
        <w:keepLines/>
        <w:spacing w:before="200" w:after="0" w:line="240" w:lineRule="auto"/>
      </w:pPr>
      <w:r w:rsidRPr="00BE6F3A">
        <w:t>Key conventions:</w:t>
      </w:r>
    </w:p>
    <w:p w14:paraId="45B2E9B1" w14:textId="77777777" w:rsidR="0056377F" w:rsidRPr="00BE6F3A" w:rsidRDefault="00FC204B" w:rsidP="001E4000">
      <w:pPr>
        <w:keepNext/>
        <w:keepLines/>
        <w:numPr>
          <w:ilvl w:val="0"/>
          <w:numId w:val="3"/>
        </w:numPr>
        <w:spacing w:after="0"/>
      </w:pPr>
      <w:r w:rsidRPr="00BE6F3A">
        <w:t xml:space="preserve">Use </w:t>
      </w:r>
      <w:r w:rsidR="00A51F76" w:rsidRPr="00BE6F3A">
        <w:t xml:space="preserve">the </w:t>
      </w:r>
      <w:r w:rsidR="008A4897" w:rsidRPr="00BE6F3A">
        <w:t>TEMP_MEDICAL, TEMP_INPATIENT_ADMISSIONS and TEMP</w:t>
      </w:r>
      <w:r w:rsidR="00EF63D1" w:rsidRPr="00BE6F3A">
        <w:t>_FACILITY_</w:t>
      </w:r>
      <w:r w:rsidR="00A51F76" w:rsidRPr="00BE6F3A">
        <w:t>HEADER tables</w:t>
      </w:r>
      <w:r w:rsidRPr="00BE6F3A">
        <w:t xml:space="preserve"> which are created during building </w:t>
      </w:r>
      <w:r w:rsidR="008A4897" w:rsidRPr="00BE6F3A">
        <w:t xml:space="preserve">the </w:t>
      </w:r>
      <w:r w:rsidRPr="00BE6F3A">
        <w:t xml:space="preserve">VISIT_OCCURRENCE table to populate condition information. </w:t>
      </w:r>
      <w:r w:rsidR="000C58C2" w:rsidRPr="00BE6F3A">
        <w:t xml:space="preserve"> For each diagnosis code, always assign its associated VISIT_START_DATE as CONDITION_START_DATE, and use VISIT_PROV</w:t>
      </w:r>
      <w:r w:rsidR="008A4897" w:rsidRPr="00BE6F3A">
        <w:t>ID and VISIT_PROVSTD</w:t>
      </w:r>
      <w:r w:rsidR="000C58C2" w:rsidRPr="00BE6F3A">
        <w:t xml:space="preserve"> to extract its ASSOCIATED_PROVIDER_ID from PROVIDER table.</w:t>
      </w:r>
    </w:p>
    <w:p w14:paraId="7BBC025D" w14:textId="60101840" w:rsidR="00BB7293" w:rsidRPr="00BE6F3A" w:rsidRDefault="00A13306" w:rsidP="002D796C">
      <w:pPr>
        <w:keepNext/>
        <w:keepLines/>
        <w:numPr>
          <w:ilvl w:val="0"/>
          <w:numId w:val="3"/>
        </w:numPr>
        <w:spacing w:after="0"/>
      </w:pPr>
      <w:r w:rsidRPr="00BE6F3A">
        <w:t>PDX</w:t>
      </w:r>
      <w:r w:rsidR="001E4000" w:rsidRPr="00BE6F3A">
        <w:t xml:space="preserve"> </w:t>
      </w:r>
      <w:r w:rsidRPr="00BE6F3A">
        <w:t>appear</w:t>
      </w:r>
      <w:r w:rsidR="001E4000" w:rsidRPr="00BE6F3A">
        <w:t>s</w:t>
      </w:r>
      <w:r w:rsidRPr="00BE6F3A">
        <w:t xml:space="preserve"> in both</w:t>
      </w:r>
      <w:r w:rsidR="00644CE3" w:rsidRPr="00BE6F3A">
        <w:t xml:space="preserve"> </w:t>
      </w:r>
      <w:r w:rsidR="00775572" w:rsidRPr="00BE6F3A">
        <w:t>MDCD</w:t>
      </w:r>
      <w:r w:rsidR="002D796C" w:rsidRPr="00BE6F3A">
        <w:t xml:space="preserve"> INPATIENT_SERVICES and INPATIENT_ADMISSIONS tables. </w:t>
      </w:r>
      <w:r w:rsidR="00973F9E" w:rsidRPr="00BE6F3A">
        <w:t xml:space="preserve"> </w:t>
      </w:r>
      <w:r w:rsidR="002D796C" w:rsidRPr="00BE6F3A">
        <w:t>To avoid duplicates, extract PDX</w:t>
      </w:r>
      <w:r w:rsidR="001E4000" w:rsidRPr="00BE6F3A">
        <w:t xml:space="preserve"> </w:t>
      </w:r>
      <w:r w:rsidR="002D796C" w:rsidRPr="00BE6F3A">
        <w:t xml:space="preserve">only from the </w:t>
      </w:r>
      <w:r w:rsidR="008A4897" w:rsidRPr="00BE6F3A">
        <w:t>TEMP</w:t>
      </w:r>
      <w:r w:rsidR="002D796C" w:rsidRPr="00BE6F3A">
        <w:t xml:space="preserve">_INPATIENT_ADMISSIONS table. </w:t>
      </w:r>
    </w:p>
    <w:p w14:paraId="76B3AC88" w14:textId="0F4818F9" w:rsidR="001A39CF" w:rsidRPr="00BE6F3A" w:rsidRDefault="00705E28" w:rsidP="00D14A4D">
      <w:pPr>
        <w:keepNext/>
        <w:keepLines/>
        <w:numPr>
          <w:ilvl w:val="0"/>
          <w:numId w:val="3"/>
        </w:numPr>
        <w:spacing w:after="0"/>
      </w:pPr>
      <w:r w:rsidRPr="00BE6F3A">
        <w:t xml:space="preserve">For each VISIT_OCCURRENCE_ID, </w:t>
      </w:r>
      <w:r w:rsidR="009A1C8F" w:rsidRPr="00BE6F3A">
        <w:t>if multiple records  for a same diagnosis code exist</w:t>
      </w:r>
      <w:r w:rsidR="001E4000" w:rsidRPr="00BE6F3A">
        <w:t xml:space="preserve"> </w:t>
      </w:r>
      <w:r w:rsidR="009A1C8F" w:rsidRPr="00BE6F3A">
        <w:t>use the following logic to</w:t>
      </w:r>
      <w:r w:rsidR="009C0B33" w:rsidRPr="00BE6F3A">
        <w:t xml:space="preserve"> define priority and only keep the one with highest priority</w:t>
      </w:r>
      <w:r w:rsidR="004769ED" w:rsidRPr="00BE6F3A">
        <w:t xml:space="preserve"> (1&gt;2&gt;3) and highest position (1&gt;2&gt;3…&gt;15)</w:t>
      </w:r>
      <w:r w:rsidR="009C0B33" w:rsidRPr="00BE6F3A">
        <w:t>:</w:t>
      </w:r>
      <w:r w:rsidR="001A39CF" w:rsidRPr="00BE6F3A">
        <w:t xml:space="preserve"> </w:t>
      </w:r>
    </w:p>
    <w:p w14:paraId="65EEDC42" w14:textId="5BF2CEAA" w:rsidR="00800972" w:rsidRPr="00BE6F3A" w:rsidRDefault="008A4897" w:rsidP="006B16DC">
      <w:pPr>
        <w:pStyle w:val="ListParagraph"/>
        <w:keepNext/>
        <w:keepLines/>
        <w:numPr>
          <w:ilvl w:val="0"/>
          <w:numId w:val="17"/>
        </w:numPr>
        <w:spacing w:after="0"/>
      </w:pPr>
      <w:r w:rsidRPr="00BE6F3A">
        <w:t>TEMP</w:t>
      </w:r>
      <w:r w:rsidR="001E4000" w:rsidRPr="00BE6F3A">
        <w:t>_MEDICAL</w:t>
      </w:r>
      <w:r w:rsidR="006B16DC" w:rsidRPr="00BE6F3A">
        <w:t xml:space="preserve">: </w:t>
      </w:r>
      <w:r w:rsidR="006A528D" w:rsidRPr="00BE6F3A">
        <w:t>priority =1</w:t>
      </w:r>
      <w:r w:rsidR="001A39CF" w:rsidRPr="00BE6F3A">
        <w:t xml:space="preserve">; </w:t>
      </w:r>
      <w:r w:rsidRPr="00BE6F3A">
        <w:t>TEMP</w:t>
      </w:r>
      <w:r w:rsidR="001A39CF" w:rsidRPr="00BE6F3A">
        <w:t>_</w:t>
      </w:r>
      <w:r w:rsidR="006B16DC" w:rsidRPr="00BE6F3A">
        <w:t>INPATIENT_</w:t>
      </w:r>
      <w:r w:rsidR="001A39CF" w:rsidRPr="00BE6F3A">
        <w:t xml:space="preserve">ADMISSIONS:  priority =2; </w:t>
      </w:r>
      <w:r w:rsidRPr="00BE6F3A">
        <w:t>TEMP</w:t>
      </w:r>
      <w:r w:rsidR="001A39CF" w:rsidRPr="00BE6F3A">
        <w:t xml:space="preserve">_FACILITY_HEADER: </w:t>
      </w:r>
      <w:r w:rsidR="004C3369" w:rsidRPr="00BE6F3A">
        <w:t xml:space="preserve"> </w:t>
      </w:r>
      <w:r w:rsidR="001A39CF" w:rsidRPr="00BE6F3A">
        <w:t>priority =3.</w:t>
      </w:r>
      <w:r w:rsidR="004846BF" w:rsidRPr="00BE6F3A">
        <w:t xml:space="preserve"> </w:t>
      </w:r>
    </w:p>
    <w:p w14:paraId="1784BDC0" w14:textId="77777777" w:rsidR="00D9671E" w:rsidRPr="00BE6F3A" w:rsidRDefault="00D9671E" w:rsidP="00D14A4D">
      <w:pPr>
        <w:pStyle w:val="ListParagraph"/>
        <w:keepNext/>
        <w:keepLines/>
        <w:numPr>
          <w:ilvl w:val="0"/>
          <w:numId w:val="17"/>
        </w:numPr>
        <w:spacing w:after="0"/>
      </w:pPr>
      <w:r w:rsidRPr="00BE6F3A">
        <w:t>Assign  CONDITION_TYPE_CONCEPT_ID use the following logic:</w:t>
      </w:r>
    </w:p>
    <w:p w14:paraId="255447B6" w14:textId="77777777" w:rsidR="00530D9F" w:rsidRPr="00BE6F3A" w:rsidRDefault="00530D9F" w:rsidP="00B16104">
      <w:pPr>
        <w:pStyle w:val="ListParagraph"/>
        <w:keepNext/>
        <w:keepLines/>
        <w:spacing w:after="0"/>
        <w:ind w:left="0"/>
      </w:pPr>
    </w:p>
    <w:tbl>
      <w:tblPr>
        <w:tblpPr w:leftFromText="180" w:rightFromText="180" w:vertAnchor="text" w:horzAnchor="margin" w:tblpXSpec="center" w:tblpY="230"/>
        <w:tblW w:w="9895" w:type="dxa"/>
        <w:tblLayout w:type="fixed"/>
        <w:tblLook w:val="04A0" w:firstRow="1" w:lastRow="0" w:firstColumn="1" w:lastColumn="0" w:noHBand="0" w:noVBand="1"/>
      </w:tblPr>
      <w:tblGrid>
        <w:gridCol w:w="1330"/>
        <w:gridCol w:w="2436"/>
        <w:gridCol w:w="1115"/>
        <w:gridCol w:w="2022"/>
        <w:gridCol w:w="2992"/>
      </w:tblGrid>
      <w:tr w:rsidR="00C939E4" w:rsidRPr="00BE6F3A" w14:paraId="17EE71B4" w14:textId="77777777" w:rsidTr="00534C4E">
        <w:trPr>
          <w:trHeight w:val="20"/>
          <w:tblHeader/>
        </w:trPr>
        <w:tc>
          <w:tcPr>
            <w:tcW w:w="1330" w:type="dxa"/>
            <w:tcBorders>
              <w:top w:val="single" w:sz="8" w:space="0" w:color="auto"/>
              <w:left w:val="single" w:sz="8" w:space="0" w:color="auto"/>
              <w:bottom w:val="single" w:sz="8" w:space="0" w:color="auto"/>
              <w:right w:val="single" w:sz="8" w:space="0" w:color="auto"/>
            </w:tcBorders>
            <w:shd w:val="clear" w:color="auto" w:fill="D9D9D9"/>
            <w:vAlign w:val="center"/>
            <w:hideMark/>
          </w:tcPr>
          <w:p w14:paraId="66F5A9AB" w14:textId="77777777" w:rsidR="00C939E4" w:rsidRPr="00BE6F3A" w:rsidRDefault="00C939E4" w:rsidP="00534C4E">
            <w:pPr>
              <w:keepNext/>
              <w:keepLines/>
              <w:spacing w:after="0" w:line="240" w:lineRule="auto"/>
              <w:rPr>
                <w:b/>
              </w:rPr>
            </w:pPr>
            <w:r w:rsidRPr="00BE6F3A">
              <w:rPr>
                <w:b/>
              </w:rPr>
              <w:t>Claim Type</w:t>
            </w:r>
          </w:p>
        </w:tc>
        <w:tc>
          <w:tcPr>
            <w:tcW w:w="2436" w:type="dxa"/>
            <w:tcBorders>
              <w:top w:val="single" w:sz="8" w:space="0" w:color="auto"/>
              <w:left w:val="nil"/>
              <w:bottom w:val="single" w:sz="8" w:space="0" w:color="auto"/>
              <w:right w:val="single" w:sz="8" w:space="0" w:color="auto"/>
            </w:tcBorders>
            <w:shd w:val="clear" w:color="auto" w:fill="D9D9D9"/>
            <w:vAlign w:val="center"/>
            <w:hideMark/>
          </w:tcPr>
          <w:p w14:paraId="797AF762" w14:textId="77777777" w:rsidR="00C939E4" w:rsidRPr="00BE6F3A" w:rsidRDefault="00C939E4" w:rsidP="00534C4E">
            <w:pPr>
              <w:keepNext/>
              <w:keepLines/>
              <w:spacing w:after="0" w:line="240" w:lineRule="auto"/>
              <w:rPr>
                <w:b/>
              </w:rPr>
            </w:pPr>
            <w:r w:rsidRPr="00BE6F3A">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7D716AE0" w14:textId="77777777" w:rsidR="00C939E4" w:rsidRPr="00BE6F3A" w:rsidRDefault="00C939E4" w:rsidP="00534C4E">
            <w:pPr>
              <w:keepNext/>
              <w:keepLines/>
              <w:spacing w:after="0" w:line="240" w:lineRule="auto"/>
              <w:jc w:val="center"/>
              <w:rPr>
                <w:b/>
              </w:rPr>
            </w:pPr>
            <w:r w:rsidRPr="00BE6F3A">
              <w:rPr>
                <w:b/>
              </w:rPr>
              <w:t>Position</w:t>
            </w:r>
          </w:p>
        </w:tc>
        <w:tc>
          <w:tcPr>
            <w:tcW w:w="2022" w:type="dxa"/>
            <w:tcBorders>
              <w:top w:val="single" w:sz="8" w:space="0" w:color="auto"/>
              <w:left w:val="nil"/>
              <w:bottom w:val="single" w:sz="8" w:space="0" w:color="auto"/>
              <w:right w:val="single" w:sz="8" w:space="0" w:color="auto"/>
            </w:tcBorders>
            <w:shd w:val="clear" w:color="auto" w:fill="D9D9D9"/>
            <w:vAlign w:val="center"/>
            <w:hideMark/>
          </w:tcPr>
          <w:p w14:paraId="031E1262" w14:textId="77777777" w:rsidR="00C939E4" w:rsidRPr="00BE6F3A" w:rsidRDefault="00C939E4" w:rsidP="00534C4E">
            <w:pPr>
              <w:keepNext/>
              <w:keepLines/>
              <w:spacing w:after="0" w:line="240" w:lineRule="auto"/>
              <w:jc w:val="center"/>
              <w:rPr>
                <w:b/>
              </w:rPr>
            </w:pPr>
            <w:r w:rsidRPr="00BE6F3A">
              <w:rPr>
                <w:b/>
              </w:rPr>
              <w:t>CONDITION_TYPE</w:t>
            </w:r>
            <w:r w:rsidRPr="00BE6F3A">
              <w:rPr>
                <w:b/>
              </w:rPr>
              <w:br/>
              <w:t>_CONCEPT_ID</w:t>
            </w:r>
          </w:p>
        </w:tc>
        <w:tc>
          <w:tcPr>
            <w:tcW w:w="2992" w:type="dxa"/>
            <w:tcBorders>
              <w:top w:val="single" w:sz="8" w:space="0" w:color="auto"/>
              <w:left w:val="nil"/>
              <w:bottom w:val="single" w:sz="8" w:space="0" w:color="auto"/>
              <w:right w:val="single" w:sz="8" w:space="0" w:color="auto"/>
            </w:tcBorders>
            <w:shd w:val="clear" w:color="auto" w:fill="D9D9D9"/>
            <w:vAlign w:val="center"/>
            <w:hideMark/>
          </w:tcPr>
          <w:p w14:paraId="33B3E895" w14:textId="77777777" w:rsidR="00C939E4" w:rsidRPr="00BE6F3A" w:rsidRDefault="00C939E4" w:rsidP="00534C4E">
            <w:pPr>
              <w:keepNext/>
              <w:keepLines/>
              <w:spacing w:after="0" w:line="240" w:lineRule="auto"/>
              <w:jc w:val="center"/>
              <w:rPr>
                <w:b/>
              </w:rPr>
            </w:pPr>
            <w:r w:rsidRPr="00BE6F3A">
              <w:rPr>
                <w:b/>
              </w:rPr>
              <w:t>CONCEPT_NAME</w:t>
            </w:r>
          </w:p>
        </w:tc>
      </w:tr>
      <w:tr w:rsidR="00C939E4" w:rsidRPr="00BE6F3A" w14:paraId="16D460D0" w14:textId="77777777" w:rsidTr="00534C4E">
        <w:trPr>
          <w:trHeight w:val="144"/>
        </w:trPr>
        <w:tc>
          <w:tcPr>
            <w:tcW w:w="1330" w:type="dxa"/>
            <w:vMerge w:val="restart"/>
            <w:tcBorders>
              <w:top w:val="single" w:sz="8" w:space="0" w:color="auto"/>
              <w:left w:val="single" w:sz="8" w:space="0" w:color="auto"/>
              <w:bottom w:val="single" w:sz="12" w:space="0" w:color="auto"/>
              <w:right w:val="single" w:sz="8" w:space="0" w:color="auto"/>
            </w:tcBorders>
            <w:shd w:val="clear" w:color="auto" w:fill="auto"/>
            <w:noWrap/>
            <w:vAlign w:val="center"/>
            <w:hideMark/>
          </w:tcPr>
          <w:p w14:paraId="318CBB24" w14:textId="77777777" w:rsidR="00C939E4" w:rsidRPr="00BE6F3A" w:rsidRDefault="00C939E4" w:rsidP="00534C4E">
            <w:pPr>
              <w:keepNext/>
              <w:keepLines/>
              <w:spacing w:after="0" w:line="240" w:lineRule="auto"/>
              <w:rPr>
                <w:sz w:val="20"/>
              </w:rPr>
            </w:pPr>
            <w:r w:rsidRPr="00BE6F3A">
              <w:rPr>
                <w:sz w:val="20"/>
              </w:rPr>
              <w:t>IP</w:t>
            </w:r>
          </w:p>
        </w:tc>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7EF4291E" w14:textId="77777777" w:rsidR="00C939E4" w:rsidRPr="00BE6F3A" w:rsidRDefault="00C939E4" w:rsidP="00534C4E">
            <w:pPr>
              <w:keepNext/>
              <w:keepLines/>
              <w:spacing w:after="0" w:line="240" w:lineRule="auto"/>
              <w:rPr>
                <w:sz w:val="20"/>
              </w:rPr>
            </w:pPr>
            <w:r w:rsidRPr="00BE6F3A">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77DA6A51"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8" w:space="0" w:color="auto"/>
              <w:left w:val="nil"/>
              <w:bottom w:val="single" w:sz="8" w:space="0" w:color="auto"/>
              <w:right w:val="single" w:sz="8" w:space="0" w:color="auto"/>
            </w:tcBorders>
            <w:shd w:val="clear" w:color="auto" w:fill="auto"/>
            <w:noWrap/>
            <w:vAlign w:val="center"/>
            <w:hideMark/>
          </w:tcPr>
          <w:p w14:paraId="112DA063" w14:textId="77777777" w:rsidR="00C939E4" w:rsidRPr="00BE6F3A" w:rsidRDefault="00C939E4" w:rsidP="00534C4E">
            <w:pPr>
              <w:keepNext/>
              <w:keepLines/>
              <w:spacing w:after="0" w:line="240" w:lineRule="auto"/>
              <w:jc w:val="center"/>
              <w:rPr>
                <w:sz w:val="20"/>
              </w:rPr>
            </w:pPr>
            <w:r w:rsidRPr="00BE6F3A">
              <w:rPr>
                <w:sz w:val="20"/>
              </w:rPr>
              <w:t>38000183</w:t>
            </w:r>
          </w:p>
        </w:tc>
        <w:tc>
          <w:tcPr>
            <w:tcW w:w="2992" w:type="dxa"/>
            <w:tcBorders>
              <w:top w:val="single" w:sz="8" w:space="0" w:color="auto"/>
              <w:left w:val="nil"/>
              <w:bottom w:val="single" w:sz="8" w:space="0" w:color="auto"/>
              <w:right w:val="single" w:sz="8" w:space="0" w:color="auto"/>
            </w:tcBorders>
            <w:shd w:val="clear" w:color="auto" w:fill="auto"/>
            <w:noWrap/>
            <w:vAlign w:val="center"/>
            <w:hideMark/>
          </w:tcPr>
          <w:p w14:paraId="1E6EAC4A" w14:textId="77777777" w:rsidR="00C939E4" w:rsidRPr="00BE6F3A" w:rsidRDefault="00C939E4" w:rsidP="00534C4E">
            <w:pPr>
              <w:keepNext/>
              <w:keepLines/>
              <w:spacing w:after="0" w:line="240" w:lineRule="auto"/>
              <w:rPr>
                <w:sz w:val="20"/>
              </w:rPr>
            </w:pPr>
            <w:r w:rsidRPr="00BE6F3A">
              <w:rPr>
                <w:sz w:val="20"/>
              </w:rPr>
              <w:t>Inpatient detail - primary</w:t>
            </w:r>
          </w:p>
        </w:tc>
      </w:tr>
      <w:tr w:rsidR="00C939E4" w:rsidRPr="00BE6F3A" w14:paraId="75219DC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C92BB7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542DBA8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95912F8"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6939BD0F" w14:textId="77777777" w:rsidR="00C939E4" w:rsidRPr="00BE6F3A" w:rsidRDefault="00C939E4" w:rsidP="00534C4E">
            <w:pPr>
              <w:keepNext/>
              <w:keepLines/>
              <w:spacing w:after="0" w:line="240" w:lineRule="auto"/>
              <w:jc w:val="center"/>
              <w:rPr>
                <w:sz w:val="20"/>
              </w:rPr>
            </w:pPr>
            <w:r w:rsidRPr="00BE6F3A">
              <w:rPr>
                <w:sz w:val="20"/>
              </w:rPr>
              <w:t>38000184</w:t>
            </w:r>
          </w:p>
        </w:tc>
        <w:tc>
          <w:tcPr>
            <w:tcW w:w="2992" w:type="dxa"/>
            <w:tcBorders>
              <w:top w:val="nil"/>
              <w:left w:val="nil"/>
              <w:bottom w:val="single" w:sz="8" w:space="0" w:color="auto"/>
              <w:right w:val="single" w:sz="8" w:space="0" w:color="auto"/>
            </w:tcBorders>
            <w:shd w:val="clear" w:color="auto" w:fill="auto"/>
            <w:noWrap/>
            <w:vAlign w:val="center"/>
            <w:hideMark/>
          </w:tcPr>
          <w:p w14:paraId="6716EA26" w14:textId="77777777" w:rsidR="00C939E4" w:rsidRPr="00BE6F3A" w:rsidRDefault="00C939E4" w:rsidP="00534C4E">
            <w:pPr>
              <w:keepNext/>
              <w:keepLines/>
              <w:spacing w:after="0" w:line="240" w:lineRule="auto"/>
              <w:rPr>
                <w:sz w:val="20"/>
              </w:rPr>
            </w:pPr>
            <w:r w:rsidRPr="00BE6F3A">
              <w:rPr>
                <w:sz w:val="20"/>
              </w:rPr>
              <w:t>Inpatient detail – 1st position</w:t>
            </w:r>
          </w:p>
        </w:tc>
      </w:tr>
      <w:tr w:rsidR="00C939E4" w:rsidRPr="00BE6F3A" w14:paraId="56F725E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5ADC8C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6FD82FF"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1697234B"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3F319FA1" w14:textId="77777777" w:rsidR="00C939E4" w:rsidRPr="00BE6F3A" w:rsidRDefault="00C939E4" w:rsidP="00534C4E">
            <w:pPr>
              <w:keepNext/>
              <w:keepLines/>
              <w:spacing w:after="0" w:line="240" w:lineRule="auto"/>
              <w:jc w:val="center"/>
              <w:rPr>
                <w:sz w:val="20"/>
              </w:rPr>
            </w:pPr>
            <w:r w:rsidRPr="00BE6F3A">
              <w:rPr>
                <w:sz w:val="20"/>
              </w:rPr>
              <w:t>38000185</w:t>
            </w:r>
          </w:p>
        </w:tc>
        <w:tc>
          <w:tcPr>
            <w:tcW w:w="2992" w:type="dxa"/>
            <w:tcBorders>
              <w:top w:val="nil"/>
              <w:left w:val="nil"/>
              <w:bottom w:val="single" w:sz="8" w:space="0" w:color="auto"/>
              <w:right w:val="single" w:sz="8" w:space="0" w:color="auto"/>
            </w:tcBorders>
            <w:shd w:val="clear" w:color="auto" w:fill="auto"/>
            <w:noWrap/>
            <w:vAlign w:val="center"/>
            <w:hideMark/>
          </w:tcPr>
          <w:p w14:paraId="6DC5C3D8" w14:textId="77777777" w:rsidR="00C939E4" w:rsidRPr="00BE6F3A" w:rsidRDefault="00C939E4" w:rsidP="00534C4E">
            <w:pPr>
              <w:keepNext/>
              <w:keepLines/>
              <w:spacing w:after="0" w:line="240" w:lineRule="auto"/>
              <w:rPr>
                <w:sz w:val="20"/>
              </w:rPr>
            </w:pPr>
            <w:r w:rsidRPr="00BE6F3A">
              <w:rPr>
                <w:sz w:val="20"/>
              </w:rPr>
              <w:t>Inpatient detail - 2rd position</w:t>
            </w:r>
          </w:p>
        </w:tc>
      </w:tr>
      <w:tr w:rsidR="00C939E4" w:rsidRPr="00BE6F3A" w14:paraId="494FA88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277346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hideMark/>
          </w:tcPr>
          <w:p w14:paraId="1221AFC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31604745"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59AF8D5" w14:textId="77777777" w:rsidR="00C939E4" w:rsidRPr="00BE6F3A" w:rsidRDefault="00C939E4" w:rsidP="00534C4E">
            <w:pPr>
              <w:keepNext/>
              <w:keepLines/>
              <w:spacing w:after="0" w:line="240" w:lineRule="auto"/>
              <w:jc w:val="center"/>
              <w:rPr>
                <w:sz w:val="20"/>
              </w:rPr>
            </w:pPr>
            <w:r w:rsidRPr="00BE6F3A">
              <w:rPr>
                <w:sz w:val="20"/>
              </w:rPr>
              <w:t>38000186</w:t>
            </w:r>
          </w:p>
        </w:tc>
        <w:tc>
          <w:tcPr>
            <w:tcW w:w="2992" w:type="dxa"/>
            <w:tcBorders>
              <w:top w:val="nil"/>
              <w:left w:val="nil"/>
              <w:bottom w:val="single" w:sz="8" w:space="0" w:color="auto"/>
              <w:right w:val="single" w:sz="8" w:space="0" w:color="auto"/>
            </w:tcBorders>
            <w:shd w:val="clear" w:color="auto" w:fill="auto"/>
            <w:noWrap/>
            <w:vAlign w:val="center"/>
            <w:hideMark/>
          </w:tcPr>
          <w:p w14:paraId="3548EA42" w14:textId="77777777" w:rsidR="00C939E4" w:rsidRPr="00BE6F3A" w:rsidRDefault="00C939E4" w:rsidP="00534C4E">
            <w:pPr>
              <w:keepNext/>
              <w:keepLines/>
              <w:spacing w:after="0" w:line="240" w:lineRule="auto"/>
              <w:rPr>
                <w:sz w:val="20"/>
              </w:rPr>
            </w:pPr>
            <w:r w:rsidRPr="00BE6F3A">
              <w:rPr>
                <w:sz w:val="20"/>
              </w:rPr>
              <w:t>Inpatient detail - 3th position</w:t>
            </w:r>
          </w:p>
        </w:tc>
      </w:tr>
      <w:tr w:rsidR="00C939E4" w:rsidRPr="00BE6F3A" w14:paraId="4F90CFC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10008ED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0073D0F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624D39E"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7DD75B91" w14:textId="77777777" w:rsidR="00C939E4" w:rsidRPr="00BE6F3A" w:rsidRDefault="00C939E4" w:rsidP="00534C4E">
            <w:pPr>
              <w:keepNext/>
              <w:keepLines/>
              <w:spacing w:after="0" w:line="240" w:lineRule="auto"/>
              <w:jc w:val="center"/>
              <w:rPr>
                <w:sz w:val="20"/>
              </w:rPr>
            </w:pPr>
            <w:r w:rsidRPr="00BE6F3A">
              <w:rPr>
                <w:sz w:val="20"/>
              </w:rPr>
              <w:t>38000187</w:t>
            </w:r>
          </w:p>
        </w:tc>
        <w:tc>
          <w:tcPr>
            <w:tcW w:w="2992" w:type="dxa"/>
            <w:tcBorders>
              <w:top w:val="nil"/>
              <w:left w:val="nil"/>
              <w:bottom w:val="single" w:sz="8" w:space="0" w:color="auto"/>
              <w:right w:val="single" w:sz="8" w:space="0" w:color="auto"/>
            </w:tcBorders>
            <w:shd w:val="clear" w:color="auto" w:fill="auto"/>
            <w:noWrap/>
            <w:vAlign w:val="center"/>
          </w:tcPr>
          <w:p w14:paraId="49E0C921" w14:textId="77777777" w:rsidR="00C939E4" w:rsidRPr="00BE6F3A" w:rsidRDefault="00C939E4" w:rsidP="00534C4E">
            <w:pPr>
              <w:keepNext/>
              <w:keepLines/>
              <w:spacing w:after="0" w:line="240" w:lineRule="auto"/>
              <w:rPr>
                <w:sz w:val="20"/>
              </w:rPr>
            </w:pPr>
            <w:r w:rsidRPr="00BE6F3A">
              <w:rPr>
                <w:sz w:val="20"/>
              </w:rPr>
              <w:t>Inpatient detail - 4th position</w:t>
            </w:r>
          </w:p>
        </w:tc>
      </w:tr>
      <w:tr w:rsidR="00C939E4" w:rsidRPr="00BE6F3A" w14:paraId="6CDF18F0"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017FE881" w14:textId="77777777" w:rsidR="00C939E4" w:rsidRPr="00BE6F3A" w:rsidRDefault="00C939E4" w:rsidP="00534C4E">
            <w:pPr>
              <w:keepNext/>
              <w:keepLines/>
              <w:spacing w:after="0" w:line="240" w:lineRule="auto"/>
              <w:rPr>
                <w:sz w:val="20"/>
              </w:rPr>
            </w:pPr>
          </w:p>
        </w:tc>
        <w:tc>
          <w:tcPr>
            <w:tcW w:w="2436" w:type="dxa"/>
            <w:vMerge/>
            <w:tcBorders>
              <w:left w:val="single" w:sz="8" w:space="0" w:color="auto"/>
              <w:right w:val="single" w:sz="8" w:space="0" w:color="auto"/>
            </w:tcBorders>
            <w:vAlign w:val="center"/>
          </w:tcPr>
          <w:p w14:paraId="23073CDC" w14:textId="77777777" w:rsidR="00C939E4" w:rsidRPr="00BE6F3A" w:rsidRDefault="00C939E4" w:rsidP="00534C4E">
            <w:pPr>
              <w:keepNext/>
              <w:keepLines/>
              <w:spacing w:after="0" w:line="240" w:lineRule="auto"/>
              <w:rPr>
                <w:sz w:val="20"/>
              </w:rPr>
            </w:pP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67B68CE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single" w:sz="8" w:space="0" w:color="auto"/>
              <w:left w:val="nil"/>
              <w:bottom w:val="single" w:sz="8" w:space="0" w:color="auto"/>
              <w:right w:val="single" w:sz="8" w:space="0" w:color="auto"/>
            </w:tcBorders>
            <w:shd w:val="clear" w:color="auto" w:fill="auto"/>
            <w:noWrap/>
            <w:vAlign w:val="center"/>
          </w:tcPr>
          <w:p w14:paraId="61485C1C" w14:textId="77777777" w:rsidR="00C939E4" w:rsidRPr="00BE6F3A" w:rsidRDefault="00C939E4" w:rsidP="00534C4E">
            <w:pPr>
              <w:keepNext/>
              <w:keepLines/>
              <w:spacing w:after="0" w:line="240" w:lineRule="auto"/>
              <w:jc w:val="center"/>
              <w:rPr>
                <w:sz w:val="20"/>
              </w:rPr>
            </w:pPr>
            <w:r w:rsidRPr="00BE6F3A">
              <w:rPr>
                <w:sz w:val="20"/>
              </w:rPr>
              <w:t>38000188</w:t>
            </w:r>
          </w:p>
        </w:tc>
        <w:tc>
          <w:tcPr>
            <w:tcW w:w="2992" w:type="dxa"/>
            <w:tcBorders>
              <w:top w:val="single" w:sz="8" w:space="0" w:color="auto"/>
              <w:left w:val="nil"/>
              <w:bottom w:val="single" w:sz="8" w:space="0" w:color="auto"/>
              <w:right w:val="single" w:sz="8" w:space="0" w:color="auto"/>
            </w:tcBorders>
            <w:shd w:val="clear" w:color="auto" w:fill="auto"/>
            <w:noWrap/>
            <w:vAlign w:val="center"/>
          </w:tcPr>
          <w:p w14:paraId="30028CC4" w14:textId="77777777" w:rsidR="00C939E4" w:rsidRPr="00BE6F3A" w:rsidRDefault="00C939E4" w:rsidP="00534C4E">
            <w:pPr>
              <w:keepNext/>
              <w:keepLines/>
              <w:spacing w:after="0" w:line="240" w:lineRule="auto"/>
              <w:rPr>
                <w:sz w:val="20"/>
              </w:rPr>
            </w:pPr>
            <w:r w:rsidRPr="00BE6F3A">
              <w:rPr>
                <w:sz w:val="20"/>
              </w:rPr>
              <w:t>Inpatient detail - 5th position</w:t>
            </w:r>
          </w:p>
        </w:tc>
      </w:tr>
      <w:tr w:rsidR="00C939E4" w:rsidRPr="00BE6F3A" w14:paraId="41A30E5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tcPr>
          <w:p w14:paraId="45CC91F1"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12" w:space="0" w:color="auto"/>
              <w:right w:val="single" w:sz="8" w:space="0" w:color="auto"/>
            </w:tcBorders>
            <w:shd w:val="clear" w:color="auto" w:fill="auto"/>
            <w:vAlign w:val="center"/>
          </w:tcPr>
          <w:p w14:paraId="5407B3D3" w14:textId="77777777" w:rsidR="00C939E4" w:rsidRPr="00BE6F3A" w:rsidRDefault="00C939E4" w:rsidP="00534C4E">
            <w:pPr>
              <w:keepNext/>
              <w:keepLines/>
              <w:spacing w:after="0" w:line="240" w:lineRule="auto"/>
              <w:rPr>
                <w:sz w:val="20"/>
              </w:rPr>
            </w:pPr>
            <w:r w:rsidRPr="00BE6F3A">
              <w:rPr>
                <w:sz w:val="20"/>
              </w:rPr>
              <w:t>INPATIENT_ADMISSIONS (PDX excluded) and 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468A875C"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4B77A8DE" w14:textId="77777777" w:rsidR="00C939E4" w:rsidRPr="00BE6F3A" w:rsidRDefault="00C939E4" w:rsidP="00534C4E">
            <w:pPr>
              <w:keepNext/>
              <w:keepLines/>
              <w:spacing w:after="0" w:line="240" w:lineRule="auto"/>
              <w:jc w:val="center"/>
              <w:rPr>
                <w:sz w:val="20"/>
              </w:rPr>
            </w:pPr>
            <w:r w:rsidRPr="00BE6F3A">
              <w:rPr>
                <w:sz w:val="20"/>
              </w:rPr>
              <w:t>38000199</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48961B53" w14:textId="77777777" w:rsidR="00C939E4" w:rsidRPr="00BE6F3A" w:rsidRDefault="00C939E4" w:rsidP="00534C4E">
            <w:pPr>
              <w:keepNext/>
              <w:keepLines/>
              <w:spacing w:after="0" w:line="240" w:lineRule="auto"/>
              <w:rPr>
                <w:sz w:val="20"/>
              </w:rPr>
            </w:pPr>
            <w:r w:rsidRPr="00BE6F3A">
              <w:rPr>
                <w:sz w:val="20"/>
              </w:rPr>
              <w:t>Inpatient header - primary</w:t>
            </w:r>
          </w:p>
        </w:tc>
      </w:tr>
      <w:tr w:rsidR="00C939E4" w:rsidRPr="00BE6F3A" w14:paraId="3782431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76A6C50"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shd w:val="clear" w:color="auto" w:fill="auto"/>
            <w:vAlign w:val="center"/>
            <w:hideMark/>
          </w:tcPr>
          <w:p w14:paraId="38C9F5D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6E8ABC5"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hideMark/>
          </w:tcPr>
          <w:p w14:paraId="171271AC" w14:textId="77777777" w:rsidR="00C939E4" w:rsidRPr="00BE6F3A" w:rsidRDefault="00C939E4" w:rsidP="00534C4E">
            <w:pPr>
              <w:keepNext/>
              <w:keepLines/>
              <w:spacing w:after="0" w:line="240" w:lineRule="auto"/>
              <w:jc w:val="center"/>
              <w:rPr>
                <w:sz w:val="20"/>
              </w:rPr>
            </w:pPr>
            <w:r w:rsidRPr="00BE6F3A">
              <w:rPr>
                <w:sz w:val="20"/>
              </w:rPr>
              <w:t>38000200</w:t>
            </w:r>
          </w:p>
        </w:tc>
        <w:tc>
          <w:tcPr>
            <w:tcW w:w="2992" w:type="dxa"/>
            <w:tcBorders>
              <w:top w:val="nil"/>
              <w:left w:val="nil"/>
              <w:bottom w:val="single" w:sz="8" w:space="0" w:color="auto"/>
              <w:right w:val="single" w:sz="8" w:space="0" w:color="auto"/>
            </w:tcBorders>
            <w:shd w:val="clear" w:color="auto" w:fill="auto"/>
            <w:noWrap/>
            <w:vAlign w:val="center"/>
            <w:hideMark/>
          </w:tcPr>
          <w:p w14:paraId="399F8370" w14:textId="77777777" w:rsidR="00C939E4" w:rsidRPr="00BE6F3A" w:rsidRDefault="00C939E4" w:rsidP="00534C4E">
            <w:pPr>
              <w:keepNext/>
              <w:keepLines/>
              <w:spacing w:after="0" w:line="240" w:lineRule="auto"/>
              <w:rPr>
                <w:sz w:val="20"/>
              </w:rPr>
            </w:pPr>
            <w:r w:rsidRPr="00BE6F3A">
              <w:rPr>
                <w:sz w:val="20"/>
              </w:rPr>
              <w:t>Inpatient header - 1st position</w:t>
            </w:r>
          </w:p>
        </w:tc>
      </w:tr>
      <w:tr w:rsidR="00C939E4" w:rsidRPr="00BE6F3A" w14:paraId="67CB6A3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B55B12A"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417A54E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16ED32"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43964625" w14:textId="77777777" w:rsidR="00C939E4" w:rsidRPr="00BE6F3A" w:rsidRDefault="00C939E4" w:rsidP="00534C4E">
            <w:pPr>
              <w:keepNext/>
              <w:keepLines/>
              <w:spacing w:after="0" w:line="240" w:lineRule="auto"/>
              <w:jc w:val="center"/>
              <w:rPr>
                <w:sz w:val="20"/>
              </w:rPr>
            </w:pPr>
            <w:r w:rsidRPr="00BE6F3A">
              <w:rPr>
                <w:sz w:val="20"/>
              </w:rPr>
              <w:t>38000201</w:t>
            </w:r>
          </w:p>
        </w:tc>
        <w:tc>
          <w:tcPr>
            <w:tcW w:w="2992" w:type="dxa"/>
            <w:tcBorders>
              <w:top w:val="nil"/>
              <w:left w:val="nil"/>
              <w:bottom w:val="single" w:sz="8" w:space="0" w:color="auto"/>
              <w:right w:val="single" w:sz="8" w:space="0" w:color="auto"/>
            </w:tcBorders>
            <w:shd w:val="clear" w:color="auto" w:fill="auto"/>
            <w:noWrap/>
            <w:vAlign w:val="center"/>
            <w:hideMark/>
          </w:tcPr>
          <w:p w14:paraId="770DCF02" w14:textId="77777777" w:rsidR="00C939E4" w:rsidRPr="00BE6F3A" w:rsidRDefault="00C939E4" w:rsidP="00534C4E">
            <w:pPr>
              <w:keepNext/>
              <w:keepLines/>
              <w:spacing w:after="0" w:line="240" w:lineRule="auto"/>
              <w:rPr>
                <w:sz w:val="20"/>
              </w:rPr>
            </w:pPr>
            <w:r w:rsidRPr="00BE6F3A">
              <w:rPr>
                <w:sz w:val="20"/>
              </w:rPr>
              <w:t>Inpatient header - 2nd position</w:t>
            </w:r>
          </w:p>
        </w:tc>
      </w:tr>
      <w:tr w:rsidR="00C939E4" w:rsidRPr="00BE6F3A" w14:paraId="5E9F7909"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01B604B7"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EDFA052"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4163A57"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03C8F034" w14:textId="77777777" w:rsidR="00C939E4" w:rsidRPr="00BE6F3A" w:rsidRDefault="00C939E4" w:rsidP="00534C4E">
            <w:pPr>
              <w:keepNext/>
              <w:keepLines/>
              <w:spacing w:after="0" w:line="240" w:lineRule="auto"/>
              <w:jc w:val="center"/>
              <w:rPr>
                <w:sz w:val="20"/>
              </w:rPr>
            </w:pPr>
            <w:r w:rsidRPr="00BE6F3A">
              <w:rPr>
                <w:sz w:val="20"/>
              </w:rPr>
              <w:t>38000202</w:t>
            </w:r>
          </w:p>
        </w:tc>
        <w:tc>
          <w:tcPr>
            <w:tcW w:w="2992" w:type="dxa"/>
            <w:tcBorders>
              <w:top w:val="nil"/>
              <w:left w:val="nil"/>
              <w:bottom w:val="single" w:sz="8" w:space="0" w:color="auto"/>
              <w:right w:val="single" w:sz="8" w:space="0" w:color="auto"/>
            </w:tcBorders>
            <w:shd w:val="clear" w:color="auto" w:fill="auto"/>
            <w:noWrap/>
            <w:vAlign w:val="center"/>
            <w:hideMark/>
          </w:tcPr>
          <w:p w14:paraId="4EB3B123" w14:textId="77777777" w:rsidR="00C939E4" w:rsidRPr="00BE6F3A" w:rsidRDefault="00C939E4" w:rsidP="00534C4E">
            <w:pPr>
              <w:keepNext/>
              <w:keepLines/>
              <w:spacing w:after="0" w:line="240" w:lineRule="auto"/>
              <w:rPr>
                <w:sz w:val="20"/>
              </w:rPr>
            </w:pPr>
            <w:r w:rsidRPr="00BE6F3A">
              <w:rPr>
                <w:sz w:val="20"/>
              </w:rPr>
              <w:t>Inpatient header - 3rd position</w:t>
            </w:r>
          </w:p>
        </w:tc>
      </w:tr>
      <w:tr w:rsidR="00C939E4" w:rsidRPr="00BE6F3A" w14:paraId="57C35B24"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6F328A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96AAAF0"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C2C9C17"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066D1592" w14:textId="77777777" w:rsidR="00C939E4" w:rsidRPr="00BE6F3A" w:rsidRDefault="00C939E4" w:rsidP="00534C4E">
            <w:pPr>
              <w:keepNext/>
              <w:keepLines/>
              <w:spacing w:after="0" w:line="240" w:lineRule="auto"/>
              <w:jc w:val="center"/>
              <w:rPr>
                <w:sz w:val="20"/>
              </w:rPr>
            </w:pPr>
            <w:r w:rsidRPr="00BE6F3A">
              <w:rPr>
                <w:sz w:val="20"/>
              </w:rPr>
              <w:t>38000203</w:t>
            </w:r>
          </w:p>
        </w:tc>
        <w:tc>
          <w:tcPr>
            <w:tcW w:w="2992" w:type="dxa"/>
            <w:tcBorders>
              <w:top w:val="nil"/>
              <w:left w:val="nil"/>
              <w:bottom w:val="single" w:sz="8" w:space="0" w:color="auto"/>
              <w:right w:val="single" w:sz="8" w:space="0" w:color="auto"/>
            </w:tcBorders>
            <w:shd w:val="clear" w:color="auto" w:fill="auto"/>
            <w:noWrap/>
            <w:vAlign w:val="center"/>
            <w:hideMark/>
          </w:tcPr>
          <w:p w14:paraId="21E13538" w14:textId="77777777" w:rsidR="00C939E4" w:rsidRPr="00BE6F3A" w:rsidRDefault="00C939E4" w:rsidP="00534C4E">
            <w:pPr>
              <w:keepNext/>
              <w:keepLines/>
              <w:spacing w:after="0" w:line="240" w:lineRule="auto"/>
              <w:rPr>
                <w:sz w:val="20"/>
              </w:rPr>
            </w:pPr>
            <w:r w:rsidRPr="00BE6F3A">
              <w:rPr>
                <w:sz w:val="20"/>
              </w:rPr>
              <w:t>Inpatient header - 4th position</w:t>
            </w:r>
          </w:p>
        </w:tc>
      </w:tr>
      <w:tr w:rsidR="00C939E4" w:rsidRPr="00BE6F3A" w14:paraId="5AAE998A"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C8C5DF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2FFD265E"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DB5BDFD"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60466495" w14:textId="77777777" w:rsidR="00C939E4" w:rsidRPr="00BE6F3A" w:rsidRDefault="00C939E4" w:rsidP="00534C4E">
            <w:pPr>
              <w:keepNext/>
              <w:keepLines/>
              <w:spacing w:after="0" w:line="240" w:lineRule="auto"/>
              <w:jc w:val="center"/>
              <w:rPr>
                <w:sz w:val="20"/>
              </w:rPr>
            </w:pPr>
            <w:r w:rsidRPr="00BE6F3A">
              <w:rPr>
                <w:sz w:val="20"/>
              </w:rPr>
              <w:t>38000204</w:t>
            </w:r>
          </w:p>
        </w:tc>
        <w:tc>
          <w:tcPr>
            <w:tcW w:w="2992" w:type="dxa"/>
            <w:tcBorders>
              <w:top w:val="nil"/>
              <w:left w:val="nil"/>
              <w:bottom w:val="single" w:sz="8" w:space="0" w:color="auto"/>
              <w:right w:val="single" w:sz="8" w:space="0" w:color="auto"/>
            </w:tcBorders>
            <w:shd w:val="clear" w:color="auto" w:fill="auto"/>
            <w:noWrap/>
            <w:vAlign w:val="center"/>
            <w:hideMark/>
          </w:tcPr>
          <w:p w14:paraId="078D8186" w14:textId="77777777" w:rsidR="00C939E4" w:rsidRPr="00BE6F3A" w:rsidRDefault="00C939E4" w:rsidP="00534C4E">
            <w:pPr>
              <w:keepNext/>
              <w:keepLines/>
              <w:spacing w:after="0" w:line="240" w:lineRule="auto"/>
              <w:rPr>
                <w:sz w:val="20"/>
              </w:rPr>
            </w:pPr>
            <w:r w:rsidRPr="00BE6F3A">
              <w:rPr>
                <w:sz w:val="20"/>
              </w:rPr>
              <w:t>Inpatient header - 5th position</w:t>
            </w:r>
          </w:p>
        </w:tc>
      </w:tr>
      <w:tr w:rsidR="00C939E4" w:rsidRPr="00BE6F3A" w14:paraId="15495137"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745353F"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18A43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D6125F5"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62F9D628" w14:textId="77777777" w:rsidR="00C939E4" w:rsidRPr="00BE6F3A" w:rsidRDefault="00C939E4" w:rsidP="00534C4E">
            <w:pPr>
              <w:keepNext/>
              <w:keepLines/>
              <w:spacing w:after="0" w:line="240" w:lineRule="auto"/>
              <w:jc w:val="center"/>
              <w:rPr>
                <w:sz w:val="20"/>
              </w:rPr>
            </w:pPr>
            <w:r w:rsidRPr="00BE6F3A">
              <w:rPr>
                <w:sz w:val="20"/>
              </w:rPr>
              <w:t>38000205</w:t>
            </w:r>
          </w:p>
        </w:tc>
        <w:tc>
          <w:tcPr>
            <w:tcW w:w="2992" w:type="dxa"/>
            <w:tcBorders>
              <w:top w:val="nil"/>
              <w:left w:val="nil"/>
              <w:bottom w:val="single" w:sz="8" w:space="0" w:color="auto"/>
              <w:right w:val="single" w:sz="8" w:space="0" w:color="auto"/>
            </w:tcBorders>
            <w:shd w:val="clear" w:color="auto" w:fill="auto"/>
            <w:noWrap/>
            <w:vAlign w:val="center"/>
            <w:hideMark/>
          </w:tcPr>
          <w:p w14:paraId="2599B88A" w14:textId="77777777" w:rsidR="00C939E4" w:rsidRPr="00BE6F3A" w:rsidRDefault="00C939E4" w:rsidP="00534C4E">
            <w:pPr>
              <w:keepNext/>
              <w:keepLines/>
              <w:spacing w:after="0" w:line="240" w:lineRule="auto"/>
              <w:rPr>
                <w:sz w:val="20"/>
              </w:rPr>
            </w:pPr>
            <w:r w:rsidRPr="00BE6F3A">
              <w:rPr>
                <w:sz w:val="20"/>
              </w:rPr>
              <w:t>Inpatient header - 6th position</w:t>
            </w:r>
          </w:p>
        </w:tc>
      </w:tr>
      <w:tr w:rsidR="00C939E4" w:rsidRPr="00BE6F3A" w14:paraId="6F5CD922"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38BD5E9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53E33F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017EB85"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40B31C4B" w14:textId="77777777" w:rsidR="00C939E4" w:rsidRPr="00BE6F3A" w:rsidRDefault="00C939E4" w:rsidP="00534C4E">
            <w:pPr>
              <w:keepNext/>
              <w:keepLines/>
              <w:spacing w:after="0" w:line="240" w:lineRule="auto"/>
              <w:jc w:val="center"/>
              <w:rPr>
                <w:sz w:val="20"/>
              </w:rPr>
            </w:pPr>
            <w:r w:rsidRPr="00BE6F3A">
              <w:rPr>
                <w:sz w:val="20"/>
              </w:rPr>
              <w:t>38000206</w:t>
            </w:r>
          </w:p>
        </w:tc>
        <w:tc>
          <w:tcPr>
            <w:tcW w:w="2992" w:type="dxa"/>
            <w:tcBorders>
              <w:top w:val="nil"/>
              <w:left w:val="nil"/>
              <w:bottom w:val="single" w:sz="8" w:space="0" w:color="auto"/>
              <w:right w:val="single" w:sz="8" w:space="0" w:color="auto"/>
            </w:tcBorders>
            <w:shd w:val="clear" w:color="auto" w:fill="auto"/>
            <w:noWrap/>
            <w:vAlign w:val="center"/>
            <w:hideMark/>
          </w:tcPr>
          <w:p w14:paraId="32512DF5" w14:textId="77777777" w:rsidR="00C939E4" w:rsidRPr="00BE6F3A" w:rsidRDefault="00C939E4" w:rsidP="00534C4E">
            <w:pPr>
              <w:keepNext/>
              <w:keepLines/>
              <w:spacing w:after="0" w:line="240" w:lineRule="auto"/>
              <w:rPr>
                <w:sz w:val="20"/>
              </w:rPr>
            </w:pPr>
            <w:r w:rsidRPr="00BE6F3A">
              <w:rPr>
                <w:sz w:val="20"/>
              </w:rPr>
              <w:t>Inpatient header - 7th position</w:t>
            </w:r>
          </w:p>
        </w:tc>
      </w:tr>
      <w:tr w:rsidR="00C939E4" w:rsidRPr="00BE6F3A" w14:paraId="76AAD343"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5802D1F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7F3E61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73F8F7A"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7C6FEEA5" w14:textId="77777777" w:rsidR="00C939E4" w:rsidRPr="00BE6F3A" w:rsidRDefault="00C939E4" w:rsidP="00534C4E">
            <w:pPr>
              <w:keepNext/>
              <w:keepLines/>
              <w:spacing w:after="0" w:line="240" w:lineRule="auto"/>
              <w:jc w:val="center"/>
              <w:rPr>
                <w:sz w:val="20"/>
              </w:rPr>
            </w:pPr>
            <w:r w:rsidRPr="00BE6F3A">
              <w:rPr>
                <w:sz w:val="20"/>
              </w:rPr>
              <w:t>38000207</w:t>
            </w:r>
          </w:p>
        </w:tc>
        <w:tc>
          <w:tcPr>
            <w:tcW w:w="2992" w:type="dxa"/>
            <w:tcBorders>
              <w:top w:val="nil"/>
              <w:left w:val="nil"/>
              <w:bottom w:val="single" w:sz="8" w:space="0" w:color="auto"/>
              <w:right w:val="single" w:sz="8" w:space="0" w:color="auto"/>
            </w:tcBorders>
            <w:shd w:val="clear" w:color="auto" w:fill="auto"/>
            <w:noWrap/>
            <w:vAlign w:val="center"/>
            <w:hideMark/>
          </w:tcPr>
          <w:p w14:paraId="6D231A0A" w14:textId="77777777" w:rsidR="00C939E4" w:rsidRPr="00BE6F3A" w:rsidRDefault="00C939E4" w:rsidP="00534C4E">
            <w:pPr>
              <w:keepNext/>
              <w:keepLines/>
              <w:spacing w:after="0" w:line="240" w:lineRule="auto"/>
              <w:rPr>
                <w:sz w:val="20"/>
              </w:rPr>
            </w:pPr>
            <w:r w:rsidRPr="00BE6F3A">
              <w:rPr>
                <w:sz w:val="20"/>
              </w:rPr>
              <w:t>Inpatient header - 8th position</w:t>
            </w:r>
          </w:p>
        </w:tc>
      </w:tr>
      <w:tr w:rsidR="00C939E4" w:rsidRPr="00BE6F3A" w14:paraId="79256166"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277A542"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130B8875"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7E9BD0"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hideMark/>
          </w:tcPr>
          <w:p w14:paraId="602C53F3" w14:textId="77777777" w:rsidR="00C939E4" w:rsidRPr="00BE6F3A" w:rsidRDefault="00C939E4" w:rsidP="00534C4E">
            <w:pPr>
              <w:keepNext/>
              <w:keepLines/>
              <w:spacing w:after="0" w:line="240" w:lineRule="auto"/>
              <w:jc w:val="center"/>
              <w:rPr>
                <w:sz w:val="20"/>
              </w:rPr>
            </w:pPr>
            <w:r w:rsidRPr="00BE6F3A">
              <w:rPr>
                <w:sz w:val="20"/>
              </w:rPr>
              <w:t>38000208</w:t>
            </w:r>
          </w:p>
        </w:tc>
        <w:tc>
          <w:tcPr>
            <w:tcW w:w="2992" w:type="dxa"/>
            <w:tcBorders>
              <w:top w:val="nil"/>
              <w:left w:val="nil"/>
              <w:bottom w:val="single" w:sz="8" w:space="0" w:color="auto"/>
              <w:right w:val="single" w:sz="8" w:space="0" w:color="auto"/>
            </w:tcBorders>
            <w:shd w:val="clear" w:color="auto" w:fill="auto"/>
            <w:noWrap/>
            <w:vAlign w:val="center"/>
            <w:hideMark/>
          </w:tcPr>
          <w:p w14:paraId="1F9D85DE" w14:textId="77777777" w:rsidR="00C939E4" w:rsidRPr="00BE6F3A" w:rsidRDefault="00C939E4" w:rsidP="00534C4E">
            <w:pPr>
              <w:keepNext/>
              <w:keepLines/>
              <w:spacing w:after="0" w:line="240" w:lineRule="auto"/>
              <w:rPr>
                <w:sz w:val="20"/>
              </w:rPr>
            </w:pPr>
            <w:r w:rsidRPr="00BE6F3A">
              <w:rPr>
                <w:sz w:val="20"/>
              </w:rPr>
              <w:t>Inpatient header - 9th position</w:t>
            </w:r>
          </w:p>
        </w:tc>
      </w:tr>
      <w:tr w:rsidR="00C939E4" w:rsidRPr="00BE6F3A" w14:paraId="0FC45E6B"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A167866"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B159B9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6FE2AEC" w14:textId="77777777" w:rsidR="00C939E4" w:rsidRPr="00BE6F3A" w:rsidRDefault="00C939E4" w:rsidP="00534C4E">
            <w:pPr>
              <w:keepNext/>
              <w:keepLines/>
              <w:spacing w:after="0" w:line="240" w:lineRule="auto"/>
              <w:jc w:val="center"/>
              <w:rPr>
                <w:sz w:val="20"/>
              </w:rPr>
            </w:pPr>
            <w:r w:rsidRPr="00BE6F3A">
              <w:rPr>
                <w:sz w:val="20"/>
              </w:rPr>
              <w:t>11 (DX10)</w:t>
            </w:r>
          </w:p>
        </w:tc>
        <w:tc>
          <w:tcPr>
            <w:tcW w:w="2022" w:type="dxa"/>
            <w:tcBorders>
              <w:top w:val="nil"/>
              <w:left w:val="nil"/>
              <w:bottom w:val="single" w:sz="8" w:space="0" w:color="auto"/>
              <w:right w:val="single" w:sz="8" w:space="0" w:color="auto"/>
            </w:tcBorders>
            <w:shd w:val="clear" w:color="auto" w:fill="auto"/>
            <w:noWrap/>
            <w:vAlign w:val="center"/>
            <w:hideMark/>
          </w:tcPr>
          <w:p w14:paraId="1FC17561" w14:textId="77777777" w:rsidR="00C939E4" w:rsidRPr="00BE6F3A" w:rsidRDefault="00C939E4" w:rsidP="00534C4E">
            <w:pPr>
              <w:keepNext/>
              <w:keepLines/>
              <w:spacing w:after="0" w:line="240" w:lineRule="auto"/>
              <w:jc w:val="center"/>
              <w:rPr>
                <w:sz w:val="20"/>
              </w:rPr>
            </w:pPr>
            <w:r w:rsidRPr="00BE6F3A">
              <w:rPr>
                <w:sz w:val="20"/>
              </w:rPr>
              <w:t>38000209</w:t>
            </w:r>
          </w:p>
        </w:tc>
        <w:tc>
          <w:tcPr>
            <w:tcW w:w="2992" w:type="dxa"/>
            <w:tcBorders>
              <w:top w:val="nil"/>
              <w:left w:val="nil"/>
              <w:bottom w:val="single" w:sz="8" w:space="0" w:color="auto"/>
              <w:right w:val="single" w:sz="8" w:space="0" w:color="auto"/>
            </w:tcBorders>
            <w:shd w:val="clear" w:color="auto" w:fill="auto"/>
            <w:noWrap/>
            <w:vAlign w:val="center"/>
            <w:hideMark/>
          </w:tcPr>
          <w:p w14:paraId="5BC0D551" w14:textId="77777777" w:rsidR="00C939E4" w:rsidRPr="00BE6F3A" w:rsidRDefault="00C939E4" w:rsidP="00534C4E">
            <w:pPr>
              <w:keepNext/>
              <w:keepLines/>
              <w:spacing w:after="0" w:line="240" w:lineRule="auto"/>
              <w:rPr>
                <w:sz w:val="20"/>
              </w:rPr>
            </w:pPr>
            <w:r w:rsidRPr="00BE6F3A">
              <w:rPr>
                <w:sz w:val="20"/>
              </w:rPr>
              <w:t>Inpatient header - 10th position</w:t>
            </w:r>
          </w:p>
        </w:tc>
      </w:tr>
      <w:tr w:rsidR="00C939E4" w:rsidRPr="00BE6F3A" w14:paraId="65614D65"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7B66E81D"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5E3980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74CD368" w14:textId="77777777" w:rsidR="00C939E4" w:rsidRPr="00BE6F3A" w:rsidRDefault="00C939E4" w:rsidP="00534C4E">
            <w:pPr>
              <w:keepNext/>
              <w:keepLines/>
              <w:spacing w:after="0" w:line="240" w:lineRule="auto"/>
              <w:jc w:val="center"/>
              <w:rPr>
                <w:sz w:val="20"/>
              </w:rPr>
            </w:pPr>
            <w:r w:rsidRPr="00BE6F3A">
              <w:rPr>
                <w:sz w:val="20"/>
              </w:rPr>
              <w:t>12 (DX11)</w:t>
            </w:r>
          </w:p>
        </w:tc>
        <w:tc>
          <w:tcPr>
            <w:tcW w:w="2022" w:type="dxa"/>
            <w:tcBorders>
              <w:top w:val="nil"/>
              <w:left w:val="nil"/>
              <w:bottom w:val="single" w:sz="8" w:space="0" w:color="auto"/>
              <w:right w:val="single" w:sz="8" w:space="0" w:color="auto"/>
            </w:tcBorders>
            <w:shd w:val="clear" w:color="auto" w:fill="auto"/>
            <w:noWrap/>
            <w:vAlign w:val="center"/>
            <w:hideMark/>
          </w:tcPr>
          <w:p w14:paraId="59572ED2" w14:textId="77777777" w:rsidR="00C939E4" w:rsidRPr="00BE6F3A" w:rsidRDefault="00C939E4" w:rsidP="00534C4E">
            <w:pPr>
              <w:keepNext/>
              <w:keepLines/>
              <w:spacing w:after="0" w:line="240" w:lineRule="auto"/>
              <w:jc w:val="center"/>
              <w:rPr>
                <w:sz w:val="20"/>
              </w:rPr>
            </w:pPr>
            <w:r w:rsidRPr="00BE6F3A">
              <w:rPr>
                <w:sz w:val="20"/>
              </w:rPr>
              <w:t>38000210</w:t>
            </w:r>
          </w:p>
        </w:tc>
        <w:tc>
          <w:tcPr>
            <w:tcW w:w="2992" w:type="dxa"/>
            <w:tcBorders>
              <w:top w:val="nil"/>
              <w:left w:val="nil"/>
              <w:bottom w:val="single" w:sz="8" w:space="0" w:color="auto"/>
              <w:right w:val="single" w:sz="8" w:space="0" w:color="auto"/>
            </w:tcBorders>
            <w:shd w:val="clear" w:color="auto" w:fill="auto"/>
            <w:noWrap/>
            <w:vAlign w:val="center"/>
            <w:hideMark/>
          </w:tcPr>
          <w:p w14:paraId="00AC19AA" w14:textId="77777777" w:rsidR="00C939E4" w:rsidRPr="00BE6F3A" w:rsidRDefault="00C939E4" w:rsidP="00534C4E">
            <w:pPr>
              <w:keepNext/>
              <w:keepLines/>
              <w:spacing w:after="0" w:line="240" w:lineRule="auto"/>
              <w:rPr>
                <w:sz w:val="20"/>
              </w:rPr>
            </w:pPr>
            <w:r w:rsidRPr="00BE6F3A">
              <w:rPr>
                <w:sz w:val="20"/>
              </w:rPr>
              <w:t>Inpatient header - 11th position</w:t>
            </w:r>
          </w:p>
        </w:tc>
      </w:tr>
      <w:tr w:rsidR="00C939E4" w:rsidRPr="00BE6F3A" w14:paraId="6DF646DF"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60E31633"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02D7872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2168E133" w14:textId="77777777" w:rsidR="00C939E4" w:rsidRPr="00BE6F3A" w:rsidRDefault="00C939E4" w:rsidP="00534C4E">
            <w:pPr>
              <w:keepNext/>
              <w:keepLines/>
              <w:spacing w:after="0" w:line="240" w:lineRule="auto"/>
              <w:jc w:val="center"/>
              <w:rPr>
                <w:sz w:val="20"/>
              </w:rPr>
            </w:pPr>
            <w:r w:rsidRPr="00BE6F3A">
              <w:rPr>
                <w:sz w:val="20"/>
              </w:rPr>
              <w:t>13 (DX12)</w:t>
            </w:r>
          </w:p>
        </w:tc>
        <w:tc>
          <w:tcPr>
            <w:tcW w:w="2022" w:type="dxa"/>
            <w:tcBorders>
              <w:top w:val="nil"/>
              <w:left w:val="nil"/>
              <w:bottom w:val="single" w:sz="8" w:space="0" w:color="auto"/>
              <w:right w:val="single" w:sz="8" w:space="0" w:color="auto"/>
            </w:tcBorders>
            <w:shd w:val="clear" w:color="auto" w:fill="auto"/>
            <w:noWrap/>
            <w:vAlign w:val="center"/>
            <w:hideMark/>
          </w:tcPr>
          <w:p w14:paraId="4F9428F0" w14:textId="77777777" w:rsidR="00C939E4" w:rsidRPr="00BE6F3A" w:rsidRDefault="00C939E4" w:rsidP="00534C4E">
            <w:pPr>
              <w:keepNext/>
              <w:keepLines/>
              <w:spacing w:after="0" w:line="240" w:lineRule="auto"/>
              <w:jc w:val="center"/>
              <w:rPr>
                <w:sz w:val="20"/>
              </w:rPr>
            </w:pPr>
            <w:r w:rsidRPr="00BE6F3A">
              <w:rPr>
                <w:sz w:val="20"/>
              </w:rPr>
              <w:t>38000211</w:t>
            </w:r>
          </w:p>
        </w:tc>
        <w:tc>
          <w:tcPr>
            <w:tcW w:w="2992" w:type="dxa"/>
            <w:tcBorders>
              <w:top w:val="nil"/>
              <w:left w:val="nil"/>
              <w:bottom w:val="single" w:sz="8" w:space="0" w:color="auto"/>
              <w:right w:val="single" w:sz="8" w:space="0" w:color="auto"/>
            </w:tcBorders>
            <w:shd w:val="clear" w:color="auto" w:fill="auto"/>
            <w:noWrap/>
            <w:vAlign w:val="center"/>
            <w:hideMark/>
          </w:tcPr>
          <w:p w14:paraId="01F34DA4" w14:textId="77777777" w:rsidR="00C939E4" w:rsidRPr="00BE6F3A" w:rsidRDefault="00C939E4" w:rsidP="00534C4E">
            <w:pPr>
              <w:keepNext/>
              <w:keepLines/>
              <w:spacing w:after="0" w:line="240" w:lineRule="auto"/>
              <w:rPr>
                <w:sz w:val="20"/>
              </w:rPr>
            </w:pPr>
            <w:r w:rsidRPr="00BE6F3A">
              <w:rPr>
                <w:sz w:val="20"/>
              </w:rPr>
              <w:t>Inpatient header - 12th position</w:t>
            </w:r>
          </w:p>
        </w:tc>
      </w:tr>
      <w:tr w:rsidR="00C939E4" w:rsidRPr="00BE6F3A" w14:paraId="1F73497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1C09BEFE"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3CF0E8E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012466A0" w14:textId="77777777" w:rsidR="00C939E4" w:rsidRPr="00BE6F3A" w:rsidRDefault="00C939E4" w:rsidP="00534C4E">
            <w:pPr>
              <w:keepNext/>
              <w:keepLines/>
              <w:spacing w:after="0" w:line="240" w:lineRule="auto"/>
              <w:jc w:val="center"/>
              <w:rPr>
                <w:sz w:val="20"/>
              </w:rPr>
            </w:pPr>
            <w:r w:rsidRPr="00BE6F3A">
              <w:rPr>
                <w:sz w:val="20"/>
              </w:rPr>
              <w:t>14 (DX13)</w:t>
            </w:r>
          </w:p>
        </w:tc>
        <w:tc>
          <w:tcPr>
            <w:tcW w:w="2022" w:type="dxa"/>
            <w:tcBorders>
              <w:top w:val="nil"/>
              <w:left w:val="nil"/>
              <w:bottom w:val="single" w:sz="8" w:space="0" w:color="auto"/>
              <w:right w:val="single" w:sz="8" w:space="0" w:color="auto"/>
            </w:tcBorders>
            <w:shd w:val="clear" w:color="auto" w:fill="auto"/>
            <w:noWrap/>
            <w:vAlign w:val="center"/>
            <w:hideMark/>
          </w:tcPr>
          <w:p w14:paraId="6C81C723" w14:textId="77777777" w:rsidR="00C939E4" w:rsidRPr="00BE6F3A" w:rsidRDefault="00C939E4" w:rsidP="00534C4E">
            <w:pPr>
              <w:keepNext/>
              <w:keepLines/>
              <w:spacing w:after="0" w:line="240" w:lineRule="auto"/>
              <w:jc w:val="center"/>
              <w:rPr>
                <w:sz w:val="20"/>
              </w:rPr>
            </w:pPr>
            <w:r w:rsidRPr="00BE6F3A">
              <w:rPr>
                <w:sz w:val="20"/>
              </w:rPr>
              <w:t>38000212</w:t>
            </w:r>
          </w:p>
        </w:tc>
        <w:tc>
          <w:tcPr>
            <w:tcW w:w="2992" w:type="dxa"/>
            <w:tcBorders>
              <w:top w:val="nil"/>
              <w:left w:val="nil"/>
              <w:bottom w:val="single" w:sz="8" w:space="0" w:color="auto"/>
              <w:right w:val="single" w:sz="8" w:space="0" w:color="auto"/>
            </w:tcBorders>
            <w:shd w:val="clear" w:color="auto" w:fill="auto"/>
            <w:noWrap/>
            <w:vAlign w:val="center"/>
            <w:hideMark/>
          </w:tcPr>
          <w:p w14:paraId="49C180B4" w14:textId="77777777" w:rsidR="00C939E4" w:rsidRPr="00BE6F3A" w:rsidRDefault="00C939E4" w:rsidP="00534C4E">
            <w:pPr>
              <w:keepNext/>
              <w:keepLines/>
              <w:spacing w:after="0" w:line="240" w:lineRule="auto"/>
              <w:rPr>
                <w:sz w:val="20"/>
              </w:rPr>
            </w:pPr>
            <w:r w:rsidRPr="00BE6F3A">
              <w:rPr>
                <w:sz w:val="20"/>
              </w:rPr>
              <w:t>Inpatient header - 13th position</w:t>
            </w:r>
          </w:p>
        </w:tc>
      </w:tr>
      <w:tr w:rsidR="00C939E4" w:rsidRPr="00BE6F3A" w14:paraId="32D384EE" w14:textId="77777777" w:rsidTr="00534C4E">
        <w:trPr>
          <w:trHeight w:val="144"/>
        </w:trPr>
        <w:tc>
          <w:tcPr>
            <w:tcW w:w="1330" w:type="dxa"/>
            <w:vMerge/>
            <w:tcBorders>
              <w:top w:val="single" w:sz="8" w:space="0" w:color="auto"/>
              <w:left w:val="single" w:sz="8" w:space="0" w:color="auto"/>
              <w:bottom w:val="single" w:sz="12" w:space="0" w:color="auto"/>
              <w:right w:val="single" w:sz="8" w:space="0" w:color="auto"/>
            </w:tcBorders>
            <w:vAlign w:val="center"/>
            <w:hideMark/>
          </w:tcPr>
          <w:p w14:paraId="24D720EB" w14:textId="77777777" w:rsidR="00C939E4" w:rsidRPr="00BE6F3A" w:rsidRDefault="00C939E4" w:rsidP="00534C4E">
            <w:pPr>
              <w:keepNext/>
              <w:keepLines/>
              <w:spacing w:after="0" w:line="240" w:lineRule="auto"/>
              <w:rPr>
                <w:sz w:val="20"/>
              </w:rPr>
            </w:pPr>
          </w:p>
        </w:tc>
        <w:tc>
          <w:tcPr>
            <w:tcW w:w="2436" w:type="dxa"/>
            <w:vMerge/>
            <w:tcBorders>
              <w:left w:val="single" w:sz="8" w:space="0" w:color="auto"/>
              <w:bottom w:val="single" w:sz="12" w:space="0" w:color="auto"/>
              <w:right w:val="single" w:sz="8" w:space="0" w:color="auto"/>
            </w:tcBorders>
            <w:vAlign w:val="center"/>
            <w:hideMark/>
          </w:tcPr>
          <w:p w14:paraId="6C16AF6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D543965" w14:textId="77777777" w:rsidR="00C939E4" w:rsidRPr="00BE6F3A" w:rsidRDefault="00C939E4" w:rsidP="00534C4E">
            <w:pPr>
              <w:keepNext/>
              <w:keepLines/>
              <w:spacing w:after="0" w:line="240" w:lineRule="auto"/>
              <w:jc w:val="center"/>
              <w:rPr>
                <w:sz w:val="20"/>
              </w:rPr>
            </w:pPr>
            <w:r w:rsidRPr="00BE6F3A">
              <w:rPr>
                <w:sz w:val="20"/>
              </w:rPr>
              <w:t>15 (DX14)</w:t>
            </w:r>
          </w:p>
        </w:tc>
        <w:tc>
          <w:tcPr>
            <w:tcW w:w="2022" w:type="dxa"/>
            <w:tcBorders>
              <w:top w:val="nil"/>
              <w:left w:val="nil"/>
              <w:bottom w:val="single" w:sz="8" w:space="0" w:color="auto"/>
              <w:right w:val="single" w:sz="8" w:space="0" w:color="auto"/>
            </w:tcBorders>
            <w:shd w:val="clear" w:color="auto" w:fill="auto"/>
            <w:noWrap/>
            <w:vAlign w:val="center"/>
            <w:hideMark/>
          </w:tcPr>
          <w:p w14:paraId="632AA0E5" w14:textId="77777777" w:rsidR="00C939E4" w:rsidRPr="00BE6F3A" w:rsidRDefault="00C939E4" w:rsidP="00534C4E">
            <w:pPr>
              <w:keepNext/>
              <w:keepLines/>
              <w:spacing w:after="0" w:line="240" w:lineRule="auto"/>
              <w:jc w:val="center"/>
              <w:rPr>
                <w:sz w:val="20"/>
              </w:rPr>
            </w:pPr>
            <w:r w:rsidRPr="00BE6F3A">
              <w:rPr>
                <w:sz w:val="20"/>
              </w:rPr>
              <w:t>38000213</w:t>
            </w:r>
          </w:p>
        </w:tc>
        <w:tc>
          <w:tcPr>
            <w:tcW w:w="2992" w:type="dxa"/>
            <w:tcBorders>
              <w:top w:val="nil"/>
              <w:left w:val="nil"/>
              <w:bottom w:val="single" w:sz="8" w:space="0" w:color="auto"/>
              <w:right w:val="single" w:sz="8" w:space="0" w:color="auto"/>
            </w:tcBorders>
            <w:shd w:val="clear" w:color="auto" w:fill="auto"/>
            <w:noWrap/>
            <w:vAlign w:val="center"/>
            <w:hideMark/>
          </w:tcPr>
          <w:p w14:paraId="756B5CC9" w14:textId="77777777" w:rsidR="00C939E4" w:rsidRPr="00BE6F3A" w:rsidRDefault="00C939E4" w:rsidP="00534C4E">
            <w:pPr>
              <w:keepNext/>
              <w:keepLines/>
              <w:spacing w:after="0" w:line="240" w:lineRule="auto"/>
              <w:rPr>
                <w:sz w:val="20"/>
              </w:rPr>
            </w:pPr>
            <w:r w:rsidRPr="00BE6F3A">
              <w:rPr>
                <w:sz w:val="20"/>
              </w:rPr>
              <w:t>Inpatient header - 14th position</w:t>
            </w:r>
          </w:p>
        </w:tc>
      </w:tr>
      <w:tr w:rsidR="00C939E4" w:rsidRPr="00BE6F3A" w14:paraId="29CE26D2" w14:textId="77777777" w:rsidTr="00534C4E">
        <w:trPr>
          <w:trHeight w:val="144"/>
        </w:trPr>
        <w:tc>
          <w:tcPr>
            <w:tcW w:w="1330"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779F6650" w14:textId="54C226CB" w:rsidR="00C939E4" w:rsidRPr="00BE6F3A" w:rsidRDefault="00C939E4" w:rsidP="00534C4E">
            <w:pPr>
              <w:keepNext/>
              <w:keepLines/>
              <w:spacing w:after="0" w:line="240" w:lineRule="auto"/>
              <w:rPr>
                <w:sz w:val="20"/>
              </w:rPr>
            </w:pPr>
            <w:r w:rsidRPr="00BE6F3A">
              <w:rPr>
                <w:sz w:val="20"/>
              </w:rPr>
              <w:t>ER or OP OR LTC</w:t>
            </w: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392512AF" w14:textId="2F96501E" w:rsidR="00C939E4" w:rsidRPr="00BE6F3A" w:rsidRDefault="00C939E4" w:rsidP="00534C4E">
            <w:pPr>
              <w:keepNext/>
              <w:keepLines/>
              <w:spacing w:after="0" w:line="240" w:lineRule="auto"/>
              <w:rPr>
                <w:sz w:val="20"/>
              </w:rPr>
            </w:pPr>
            <w:r w:rsidRPr="00BE6F3A">
              <w:rPr>
                <w:sz w:val="20"/>
              </w:rPr>
              <w:t>INPATIENT_SERVICES, OUTPATIENT_SERVICES TABLES, AND LONG_TERM_CARE TABLES</w:t>
            </w:r>
          </w:p>
        </w:tc>
        <w:tc>
          <w:tcPr>
            <w:tcW w:w="1115" w:type="dxa"/>
            <w:tcBorders>
              <w:top w:val="single" w:sz="12" w:space="0" w:color="auto"/>
              <w:left w:val="nil"/>
              <w:bottom w:val="single" w:sz="8" w:space="0" w:color="auto"/>
              <w:right w:val="single" w:sz="8" w:space="0" w:color="auto"/>
            </w:tcBorders>
            <w:shd w:val="clear" w:color="auto" w:fill="auto"/>
            <w:noWrap/>
            <w:vAlign w:val="center"/>
          </w:tcPr>
          <w:p w14:paraId="5E4A9492" w14:textId="77777777" w:rsidR="00C939E4" w:rsidRPr="00BE6F3A" w:rsidRDefault="00C939E4" w:rsidP="00534C4E">
            <w:pPr>
              <w:keepNext/>
              <w:keepLines/>
              <w:spacing w:after="0" w:line="240" w:lineRule="auto"/>
              <w:jc w:val="center"/>
              <w:rPr>
                <w:sz w:val="20"/>
              </w:rPr>
            </w:pPr>
            <w:r w:rsidRPr="00BE6F3A">
              <w:rPr>
                <w:sz w:val="20"/>
              </w:rPr>
              <w:t>1 (PDX)</w:t>
            </w:r>
          </w:p>
        </w:tc>
        <w:tc>
          <w:tcPr>
            <w:tcW w:w="2022" w:type="dxa"/>
            <w:tcBorders>
              <w:top w:val="single" w:sz="12" w:space="0" w:color="auto"/>
              <w:left w:val="nil"/>
              <w:bottom w:val="single" w:sz="8" w:space="0" w:color="auto"/>
              <w:right w:val="single" w:sz="8" w:space="0" w:color="auto"/>
            </w:tcBorders>
            <w:shd w:val="clear" w:color="auto" w:fill="auto"/>
            <w:noWrap/>
            <w:vAlign w:val="center"/>
          </w:tcPr>
          <w:p w14:paraId="6E328C70"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single" w:sz="12" w:space="0" w:color="auto"/>
              <w:left w:val="nil"/>
              <w:bottom w:val="single" w:sz="8" w:space="0" w:color="auto"/>
              <w:right w:val="single" w:sz="8" w:space="0" w:color="auto"/>
            </w:tcBorders>
            <w:shd w:val="clear" w:color="auto" w:fill="auto"/>
            <w:noWrap/>
            <w:vAlign w:val="center"/>
          </w:tcPr>
          <w:p w14:paraId="24429801"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66D6A17D"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4B41290"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6B391B11"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08D04594"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nil"/>
              <w:left w:val="nil"/>
              <w:bottom w:val="single" w:sz="8" w:space="0" w:color="auto"/>
              <w:right w:val="single" w:sz="8" w:space="0" w:color="auto"/>
            </w:tcBorders>
            <w:shd w:val="clear" w:color="auto" w:fill="auto"/>
            <w:noWrap/>
            <w:vAlign w:val="center"/>
          </w:tcPr>
          <w:p w14:paraId="3909EF8B" w14:textId="77777777" w:rsidR="00C939E4" w:rsidRPr="00BE6F3A" w:rsidRDefault="00C939E4" w:rsidP="00534C4E">
            <w:pPr>
              <w:keepNext/>
              <w:keepLines/>
              <w:spacing w:after="0" w:line="240" w:lineRule="auto"/>
              <w:jc w:val="center"/>
              <w:rPr>
                <w:sz w:val="20"/>
              </w:rPr>
            </w:pPr>
            <w:r w:rsidRPr="00BE6F3A">
              <w:rPr>
                <w:sz w:val="20"/>
              </w:rPr>
              <w:t>38000215</w:t>
            </w:r>
          </w:p>
        </w:tc>
        <w:tc>
          <w:tcPr>
            <w:tcW w:w="2992" w:type="dxa"/>
            <w:tcBorders>
              <w:top w:val="nil"/>
              <w:left w:val="nil"/>
              <w:bottom w:val="single" w:sz="8" w:space="0" w:color="auto"/>
              <w:right w:val="single" w:sz="8" w:space="0" w:color="auto"/>
            </w:tcBorders>
            <w:shd w:val="clear" w:color="auto" w:fill="auto"/>
            <w:noWrap/>
            <w:vAlign w:val="center"/>
          </w:tcPr>
          <w:p w14:paraId="4D378ADA" w14:textId="77777777" w:rsidR="00C939E4" w:rsidRPr="00BE6F3A" w:rsidRDefault="00C939E4" w:rsidP="00534C4E">
            <w:pPr>
              <w:keepNext/>
              <w:keepLines/>
              <w:spacing w:after="0" w:line="240" w:lineRule="auto"/>
              <w:rPr>
                <w:sz w:val="20"/>
              </w:rPr>
            </w:pPr>
            <w:r w:rsidRPr="00BE6F3A">
              <w:rPr>
                <w:sz w:val="20"/>
              </w:rPr>
              <w:t>Outpatient detail - 1st position</w:t>
            </w:r>
          </w:p>
        </w:tc>
      </w:tr>
      <w:tr w:rsidR="00C939E4" w:rsidRPr="00BE6F3A" w14:paraId="7E2E1CB1"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2FE1F8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7A0BBC07"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2F3957C6"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tcPr>
          <w:p w14:paraId="45E90ABD" w14:textId="77777777" w:rsidR="00C939E4" w:rsidRPr="00BE6F3A" w:rsidRDefault="00C939E4" w:rsidP="00534C4E">
            <w:pPr>
              <w:keepNext/>
              <w:keepLines/>
              <w:spacing w:after="0" w:line="240" w:lineRule="auto"/>
              <w:jc w:val="center"/>
              <w:rPr>
                <w:sz w:val="20"/>
              </w:rPr>
            </w:pPr>
            <w:r w:rsidRPr="00BE6F3A">
              <w:rPr>
                <w:sz w:val="20"/>
              </w:rPr>
              <w:t>38000216</w:t>
            </w:r>
          </w:p>
        </w:tc>
        <w:tc>
          <w:tcPr>
            <w:tcW w:w="2992" w:type="dxa"/>
            <w:tcBorders>
              <w:top w:val="nil"/>
              <w:left w:val="nil"/>
              <w:bottom w:val="single" w:sz="8" w:space="0" w:color="auto"/>
              <w:right w:val="single" w:sz="8" w:space="0" w:color="auto"/>
            </w:tcBorders>
            <w:shd w:val="clear" w:color="auto" w:fill="auto"/>
            <w:noWrap/>
            <w:vAlign w:val="center"/>
          </w:tcPr>
          <w:p w14:paraId="184DDD43" w14:textId="77777777" w:rsidR="00C939E4" w:rsidRPr="00BE6F3A" w:rsidRDefault="00C939E4" w:rsidP="00534C4E">
            <w:pPr>
              <w:keepNext/>
              <w:keepLines/>
              <w:spacing w:after="0" w:line="240" w:lineRule="auto"/>
              <w:rPr>
                <w:sz w:val="20"/>
              </w:rPr>
            </w:pPr>
            <w:r w:rsidRPr="00BE6F3A">
              <w:rPr>
                <w:sz w:val="20"/>
              </w:rPr>
              <w:t>Outpatient detail - 2nd position</w:t>
            </w:r>
          </w:p>
        </w:tc>
      </w:tr>
      <w:tr w:rsidR="00C939E4" w:rsidRPr="00BE6F3A" w14:paraId="5E1E8FA0"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A0FABD6"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hideMark/>
          </w:tcPr>
          <w:p w14:paraId="563FFC0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FB520E3"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tcPr>
          <w:p w14:paraId="12BB9E14" w14:textId="77777777" w:rsidR="00C939E4" w:rsidRPr="00BE6F3A" w:rsidRDefault="00C939E4" w:rsidP="00534C4E">
            <w:pPr>
              <w:keepNext/>
              <w:keepLines/>
              <w:spacing w:after="0" w:line="240" w:lineRule="auto"/>
              <w:jc w:val="center"/>
              <w:rPr>
                <w:sz w:val="20"/>
              </w:rPr>
            </w:pPr>
            <w:r w:rsidRPr="00BE6F3A">
              <w:rPr>
                <w:sz w:val="20"/>
              </w:rPr>
              <w:t>38000217</w:t>
            </w:r>
          </w:p>
        </w:tc>
        <w:tc>
          <w:tcPr>
            <w:tcW w:w="2992" w:type="dxa"/>
            <w:tcBorders>
              <w:top w:val="nil"/>
              <w:left w:val="nil"/>
              <w:bottom w:val="single" w:sz="8" w:space="0" w:color="auto"/>
              <w:right w:val="single" w:sz="8" w:space="0" w:color="auto"/>
            </w:tcBorders>
            <w:shd w:val="clear" w:color="auto" w:fill="auto"/>
            <w:noWrap/>
            <w:vAlign w:val="center"/>
          </w:tcPr>
          <w:p w14:paraId="42AC1140" w14:textId="77777777" w:rsidR="00C939E4" w:rsidRPr="00BE6F3A" w:rsidRDefault="00C939E4" w:rsidP="00534C4E">
            <w:pPr>
              <w:keepNext/>
              <w:keepLines/>
              <w:spacing w:after="0" w:line="240" w:lineRule="auto"/>
              <w:rPr>
                <w:sz w:val="20"/>
              </w:rPr>
            </w:pPr>
            <w:r w:rsidRPr="00BE6F3A">
              <w:rPr>
                <w:sz w:val="20"/>
              </w:rPr>
              <w:t>Outpatient detail - 3rd position</w:t>
            </w:r>
          </w:p>
        </w:tc>
      </w:tr>
      <w:tr w:rsidR="00C939E4" w:rsidRPr="00BE6F3A" w14:paraId="68914AAE"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5578E2FC"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19A8D309"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7CB4D2E9"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tcPr>
          <w:p w14:paraId="400C4242" w14:textId="77777777" w:rsidR="00C939E4" w:rsidRPr="00BE6F3A" w:rsidRDefault="00C939E4" w:rsidP="00534C4E">
            <w:pPr>
              <w:keepNext/>
              <w:keepLines/>
              <w:spacing w:after="0" w:line="240" w:lineRule="auto"/>
              <w:jc w:val="center"/>
              <w:rPr>
                <w:sz w:val="20"/>
              </w:rPr>
            </w:pPr>
            <w:r w:rsidRPr="00BE6F3A">
              <w:rPr>
                <w:sz w:val="20"/>
              </w:rPr>
              <w:t>38000218</w:t>
            </w:r>
          </w:p>
        </w:tc>
        <w:tc>
          <w:tcPr>
            <w:tcW w:w="2992" w:type="dxa"/>
            <w:tcBorders>
              <w:top w:val="nil"/>
              <w:left w:val="nil"/>
              <w:bottom w:val="single" w:sz="8" w:space="0" w:color="auto"/>
              <w:right w:val="single" w:sz="8" w:space="0" w:color="auto"/>
            </w:tcBorders>
            <w:shd w:val="clear" w:color="auto" w:fill="auto"/>
            <w:noWrap/>
            <w:vAlign w:val="center"/>
          </w:tcPr>
          <w:p w14:paraId="3156C35B" w14:textId="77777777" w:rsidR="00C939E4" w:rsidRPr="00BE6F3A" w:rsidRDefault="00C939E4" w:rsidP="00534C4E">
            <w:pPr>
              <w:keepNext/>
              <w:keepLines/>
              <w:spacing w:after="0" w:line="240" w:lineRule="auto"/>
              <w:rPr>
                <w:sz w:val="20"/>
              </w:rPr>
            </w:pPr>
            <w:r w:rsidRPr="00BE6F3A">
              <w:rPr>
                <w:sz w:val="20"/>
              </w:rPr>
              <w:t>Outpatient detail - 4th position</w:t>
            </w:r>
          </w:p>
        </w:tc>
      </w:tr>
      <w:tr w:rsidR="00C939E4" w:rsidRPr="00BE6F3A" w14:paraId="31B4C6B6"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28EAE023" w14:textId="77777777" w:rsidR="00C939E4" w:rsidRPr="00BE6F3A" w:rsidRDefault="00C939E4" w:rsidP="00534C4E">
            <w:pPr>
              <w:keepNext/>
              <w:keepLines/>
              <w:spacing w:after="0" w:line="240" w:lineRule="auto"/>
              <w:rPr>
                <w:sz w:val="20"/>
              </w:rPr>
            </w:pPr>
          </w:p>
        </w:tc>
        <w:tc>
          <w:tcPr>
            <w:tcW w:w="2436" w:type="dxa"/>
            <w:vMerge/>
            <w:tcBorders>
              <w:top w:val="single" w:sz="8" w:space="0" w:color="000000"/>
              <w:left w:val="single" w:sz="8" w:space="0" w:color="auto"/>
              <w:bottom w:val="single" w:sz="8" w:space="0" w:color="000000"/>
              <w:right w:val="single" w:sz="8" w:space="0" w:color="auto"/>
            </w:tcBorders>
            <w:vAlign w:val="center"/>
          </w:tcPr>
          <w:p w14:paraId="55A559E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43770627"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tcPr>
          <w:p w14:paraId="4833DD16" w14:textId="77777777" w:rsidR="00C939E4" w:rsidRPr="00BE6F3A" w:rsidRDefault="00C939E4" w:rsidP="00534C4E">
            <w:pPr>
              <w:keepNext/>
              <w:keepLines/>
              <w:spacing w:after="0" w:line="240" w:lineRule="auto"/>
              <w:jc w:val="center"/>
              <w:rPr>
                <w:sz w:val="20"/>
              </w:rPr>
            </w:pPr>
            <w:r w:rsidRPr="00BE6F3A">
              <w:rPr>
                <w:sz w:val="20"/>
              </w:rPr>
              <w:t>38000219</w:t>
            </w:r>
          </w:p>
        </w:tc>
        <w:tc>
          <w:tcPr>
            <w:tcW w:w="2992" w:type="dxa"/>
            <w:tcBorders>
              <w:top w:val="nil"/>
              <w:left w:val="nil"/>
              <w:bottom w:val="single" w:sz="8" w:space="0" w:color="auto"/>
              <w:right w:val="single" w:sz="8" w:space="0" w:color="auto"/>
            </w:tcBorders>
            <w:shd w:val="clear" w:color="auto" w:fill="auto"/>
            <w:noWrap/>
            <w:vAlign w:val="center"/>
          </w:tcPr>
          <w:p w14:paraId="08B56372" w14:textId="77777777" w:rsidR="00C939E4" w:rsidRPr="00BE6F3A" w:rsidRDefault="00C939E4" w:rsidP="00534C4E">
            <w:pPr>
              <w:keepNext/>
              <w:keepLines/>
              <w:spacing w:after="0" w:line="240" w:lineRule="auto"/>
              <w:rPr>
                <w:sz w:val="20"/>
              </w:rPr>
            </w:pPr>
            <w:r w:rsidRPr="00BE6F3A">
              <w:rPr>
                <w:sz w:val="20"/>
              </w:rPr>
              <w:t>Outpatient detail - 5th position</w:t>
            </w:r>
          </w:p>
        </w:tc>
      </w:tr>
      <w:tr w:rsidR="00C939E4" w:rsidRPr="00BE6F3A" w14:paraId="04375392"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7F37F3BA" w14:textId="77777777" w:rsidR="00C939E4" w:rsidRPr="00BE6F3A" w:rsidRDefault="00C939E4" w:rsidP="00534C4E">
            <w:pPr>
              <w:keepNext/>
              <w:keepLines/>
              <w:spacing w:after="0" w:line="240" w:lineRule="auto"/>
              <w:rPr>
                <w:sz w:val="20"/>
              </w:rPr>
            </w:pPr>
          </w:p>
        </w:tc>
        <w:tc>
          <w:tcPr>
            <w:tcW w:w="2436" w:type="dxa"/>
            <w:vMerge w:val="restart"/>
            <w:tcBorders>
              <w:top w:val="single" w:sz="12" w:space="0" w:color="auto"/>
              <w:left w:val="single" w:sz="8" w:space="0" w:color="auto"/>
              <w:bottom w:val="single" w:sz="8" w:space="0" w:color="000000"/>
              <w:right w:val="single" w:sz="8" w:space="0" w:color="auto"/>
            </w:tcBorders>
            <w:shd w:val="clear" w:color="auto" w:fill="auto"/>
            <w:vAlign w:val="center"/>
            <w:hideMark/>
          </w:tcPr>
          <w:p w14:paraId="208E2EF1" w14:textId="77777777" w:rsidR="00C939E4" w:rsidRPr="00BE6F3A" w:rsidRDefault="00C939E4" w:rsidP="00534C4E">
            <w:pPr>
              <w:keepNext/>
              <w:keepLines/>
              <w:spacing w:after="0" w:line="240" w:lineRule="auto"/>
              <w:rPr>
                <w:sz w:val="20"/>
              </w:rPr>
            </w:pPr>
            <w:r w:rsidRPr="00BE6F3A">
              <w:rPr>
                <w:sz w:val="20"/>
              </w:rPr>
              <w:t>FACILITY_HEADER TABLES</w:t>
            </w:r>
          </w:p>
        </w:tc>
        <w:tc>
          <w:tcPr>
            <w:tcW w:w="1115" w:type="dxa"/>
            <w:tcBorders>
              <w:top w:val="single" w:sz="12" w:space="0" w:color="auto"/>
              <w:left w:val="nil"/>
              <w:bottom w:val="single" w:sz="8" w:space="0" w:color="auto"/>
              <w:right w:val="single" w:sz="8" w:space="0" w:color="auto"/>
            </w:tcBorders>
            <w:shd w:val="clear" w:color="auto" w:fill="auto"/>
            <w:noWrap/>
            <w:vAlign w:val="center"/>
            <w:hideMark/>
          </w:tcPr>
          <w:p w14:paraId="09AB9D82" w14:textId="77777777" w:rsidR="00C939E4" w:rsidRPr="00BE6F3A" w:rsidRDefault="00C939E4" w:rsidP="00534C4E">
            <w:pPr>
              <w:keepNext/>
              <w:keepLines/>
              <w:spacing w:after="0" w:line="240" w:lineRule="auto"/>
              <w:jc w:val="center"/>
              <w:rPr>
                <w:sz w:val="20"/>
              </w:rPr>
            </w:pPr>
            <w:r w:rsidRPr="00BE6F3A">
              <w:rPr>
                <w:sz w:val="20"/>
              </w:rPr>
              <w:t>2 (DX1)</w:t>
            </w:r>
          </w:p>
        </w:tc>
        <w:tc>
          <w:tcPr>
            <w:tcW w:w="2022" w:type="dxa"/>
            <w:tcBorders>
              <w:top w:val="single" w:sz="12" w:space="0" w:color="auto"/>
              <w:left w:val="nil"/>
              <w:bottom w:val="single" w:sz="8" w:space="0" w:color="auto"/>
              <w:right w:val="single" w:sz="8" w:space="0" w:color="auto"/>
            </w:tcBorders>
            <w:shd w:val="clear" w:color="auto" w:fill="auto"/>
            <w:noWrap/>
            <w:vAlign w:val="center"/>
            <w:hideMark/>
          </w:tcPr>
          <w:p w14:paraId="17C6426B" w14:textId="77777777" w:rsidR="00C939E4" w:rsidRPr="00BE6F3A" w:rsidRDefault="00C939E4" w:rsidP="00534C4E">
            <w:pPr>
              <w:keepNext/>
              <w:keepLines/>
              <w:spacing w:after="0" w:line="240" w:lineRule="auto"/>
              <w:jc w:val="center"/>
              <w:rPr>
                <w:sz w:val="20"/>
              </w:rPr>
            </w:pPr>
            <w:r w:rsidRPr="00BE6F3A">
              <w:rPr>
                <w:sz w:val="20"/>
              </w:rPr>
              <w:t>38000230</w:t>
            </w:r>
          </w:p>
        </w:tc>
        <w:tc>
          <w:tcPr>
            <w:tcW w:w="2992" w:type="dxa"/>
            <w:tcBorders>
              <w:top w:val="single" w:sz="12" w:space="0" w:color="auto"/>
              <w:left w:val="nil"/>
              <w:bottom w:val="single" w:sz="8" w:space="0" w:color="auto"/>
              <w:right w:val="single" w:sz="8" w:space="0" w:color="auto"/>
            </w:tcBorders>
            <w:shd w:val="clear" w:color="auto" w:fill="auto"/>
            <w:noWrap/>
            <w:vAlign w:val="center"/>
            <w:hideMark/>
          </w:tcPr>
          <w:p w14:paraId="2BEED392" w14:textId="77777777" w:rsidR="00C939E4" w:rsidRPr="00BE6F3A" w:rsidRDefault="00C939E4" w:rsidP="00534C4E">
            <w:pPr>
              <w:keepNext/>
              <w:keepLines/>
              <w:spacing w:after="0" w:line="240" w:lineRule="auto"/>
              <w:rPr>
                <w:sz w:val="20"/>
              </w:rPr>
            </w:pPr>
            <w:r w:rsidRPr="00BE6F3A">
              <w:rPr>
                <w:sz w:val="20"/>
              </w:rPr>
              <w:t>Outpatient header - 1st position</w:t>
            </w:r>
          </w:p>
        </w:tc>
      </w:tr>
      <w:tr w:rsidR="00C939E4" w:rsidRPr="00BE6F3A" w14:paraId="662C09B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598DBF1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DE9826B"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23D1643" w14:textId="77777777" w:rsidR="00C939E4" w:rsidRPr="00BE6F3A" w:rsidRDefault="00C939E4" w:rsidP="00534C4E">
            <w:pPr>
              <w:keepNext/>
              <w:keepLines/>
              <w:spacing w:after="0" w:line="240" w:lineRule="auto"/>
              <w:jc w:val="center"/>
              <w:rPr>
                <w:sz w:val="20"/>
              </w:rPr>
            </w:pPr>
            <w:r w:rsidRPr="00BE6F3A">
              <w:rPr>
                <w:sz w:val="20"/>
              </w:rPr>
              <w:t>3 (DX2)</w:t>
            </w:r>
          </w:p>
        </w:tc>
        <w:tc>
          <w:tcPr>
            <w:tcW w:w="2022" w:type="dxa"/>
            <w:tcBorders>
              <w:top w:val="nil"/>
              <w:left w:val="nil"/>
              <w:bottom w:val="single" w:sz="8" w:space="0" w:color="auto"/>
              <w:right w:val="single" w:sz="8" w:space="0" w:color="auto"/>
            </w:tcBorders>
            <w:shd w:val="clear" w:color="auto" w:fill="auto"/>
            <w:noWrap/>
            <w:vAlign w:val="center"/>
            <w:hideMark/>
          </w:tcPr>
          <w:p w14:paraId="2C8C0EEA" w14:textId="77777777" w:rsidR="00C939E4" w:rsidRPr="00BE6F3A" w:rsidRDefault="00C939E4" w:rsidP="00534C4E">
            <w:pPr>
              <w:keepNext/>
              <w:keepLines/>
              <w:spacing w:after="0" w:line="240" w:lineRule="auto"/>
              <w:jc w:val="center"/>
              <w:rPr>
                <w:sz w:val="20"/>
              </w:rPr>
            </w:pPr>
            <w:r w:rsidRPr="00BE6F3A">
              <w:rPr>
                <w:sz w:val="20"/>
              </w:rPr>
              <w:t>38000231</w:t>
            </w:r>
          </w:p>
        </w:tc>
        <w:tc>
          <w:tcPr>
            <w:tcW w:w="2992" w:type="dxa"/>
            <w:tcBorders>
              <w:top w:val="nil"/>
              <w:left w:val="nil"/>
              <w:bottom w:val="single" w:sz="8" w:space="0" w:color="auto"/>
              <w:right w:val="single" w:sz="8" w:space="0" w:color="auto"/>
            </w:tcBorders>
            <w:shd w:val="clear" w:color="auto" w:fill="auto"/>
            <w:noWrap/>
            <w:vAlign w:val="center"/>
            <w:hideMark/>
          </w:tcPr>
          <w:p w14:paraId="1424E32E" w14:textId="77777777" w:rsidR="00C939E4" w:rsidRPr="00BE6F3A" w:rsidRDefault="00C939E4" w:rsidP="00534C4E">
            <w:pPr>
              <w:keepNext/>
              <w:keepLines/>
              <w:spacing w:after="0" w:line="240" w:lineRule="auto"/>
              <w:rPr>
                <w:sz w:val="20"/>
              </w:rPr>
            </w:pPr>
            <w:r w:rsidRPr="00BE6F3A">
              <w:rPr>
                <w:sz w:val="20"/>
              </w:rPr>
              <w:t>Outpatient header - 2nd position</w:t>
            </w:r>
          </w:p>
        </w:tc>
      </w:tr>
      <w:tr w:rsidR="00C939E4" w:rsidRPr="00BE6F3A" w14:paraId="7D7CB8A7"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427D9F8D"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85EB78A"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14B428BD" w14:textId="77777777" w:rsidR="00C939E4" w:rsidRPr="00BE6F3A" w:rsidRDefault="00C939E4" w:rsidP="00534C4E">
            <w:pPr>
              <w:keepNext/>
              <w:keepLines/>
              <w:spacing w:after="0" w:line="240" w:lineRule="auto"/>
              <w:jc w:val="center"/>
              <w:rPr>
                <w:sz w:val="20"/>
              </w:rPr>
            </w:pPr>
            <w:r w:rsidRPr="00BE6F3A">
              <w:rPr>
                <w:sz w:val="20"/>
              </w:rPr>
              <w:t>4 (DX3)</w:t>
            </w:r>
          </w:p>
        </w:tc>
        <w:tc>
          <w:tcPr>
            <w:tcW w:w="2022" w:type="dxa"/>
            <w:tcBorders>
              <w:top w:val="nil"/>
              <w:left w:val="nil"/>
              <w:bottom w:val="single" w:sz="8" w:space="0" w:color="auto"/>
              <w:right w:val="single" w:sz="8" w:space="0" w:color="auto"/>
            </w:tcBorders>
            <w:shd w:val="clear" w:color="auto" w:fill="auto"/>
            <w:noWrap/>
            <w:vAlign w:val="center"/>
            <w:hideMark/>
          </w:tcPr>
          <w:p w14:paraId="5E8B9AF2" w14:textId="77777777" w:rsidR="00C939E4" w:rsidRPr="00BE6F3A" w:rsidRDefault="00C939E4" w:rsidP="00534C4E">
            <w:pPr>
              <w:keepNext/>
              <w:keepLines/>
              <w:spacing w:after="0" w:line="240" w:lineRule="auto"/>
              <w:jc w:val="center"/>
              <w:rPr>
                <w:sz w:val="20"/>
              </w:rPr>
            </w:pPr>
            <w:r w:rsidRPr="00BE6F3A">
              <w:rPr>
                <w:sz w:val="20"/>
              </w:rPr>
              <w:t>38000232</w:t>
            </w:r>
          </w:p>
        </w:tc>
        <w:tc>
          <w:tcPr>
            <w:tcW w:w="2992" w:type="dxa"/>
            <w:tcBorders>
              <w:top w:val="nil"/>
              <w:left w:val="nil"/>
              <w:bottom w:val="single" w:sz="8" w:space="0" w:color="auto"/>
              <w:right w:val="single" w:sz="8" w:space="0" w:color="auto"/>
            </w:tcBorders>
            <w:shd w:val="clear" w:color="auto" w:fill="auto"/>
            <w:noWrap/>
            <w:vAlign w:val="center"/>
            <w:hideMark/>
          </w:tcPr>
          <w:p w14:paraId="2CC43046" w14:textId="77777777" w:rsidR="00C939E4" w:rsidRPr="00BE6F3A" w:rsidRDefault="00C939E4" w:rsidP="00534C4E">
            <w:pPr>
              <w:keepNext/>
              <w:keepLines/>
              <w:spacing w:after="0" w:line="240" w:lineRule="auto"/>
              <w:rPr>
                <w:sz w:val="20"/>
              </w:rPr>
            </w:pPr>
            <w:r w:rsidRPr="00BE6F3A">
              <w:rPr>
                <w:sz w:val="20"/>
              </w:rPr>
              <w:t>Outpatient header - 3rd position</w:t>
            </w:r>
          </w:p>
        </w:tc>
      </w:tr>
      <w:tr w:rsidR="00C939E4" w:rsidRPr="00BE6F3A" w14:paraId="1B087F89"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4C4ECF5"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1C34A73"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3C0BD048" w14:textId="77777777" w:rsidR="00C939E4" w:rsidRPr="00BE6F3A" w:rsidRDefault="00C939E4" w:rsidP="00534C4E">
            <w:pPr>
              <w:keepNext/>
              <w:keepLines/>
              <w:spacing w:after="0" w:line="240" w:lineRule="auto"/>
              <w:jc w:val="center"/>
              <w:rPr>
                <w:sz w:val="20"/>
              </w:rPr>
            </w:pPr>
            <w:r w:rsidRPr="00BE6F3A">
              <w:rPr>
                <w:sz w:val="20"/>
              </w:rPr>
              <w:t>5 (DX4)</w:t>
            </w:r>
          </w:p>
        </w:tc>
        <w:tc>
          <w:tcPr>
            <w:tcW w:w="2022" w:type="dxa"/>
            <w:tcBorders>
              <w:top w:val="nil"/>
              <w:left w:val="nil"/>
              <w:bottom w:val="single" w:sz="8" w:space="0" w:color="auto"/>
              <w:right w:val="single" w:sz="8" w:space="0" w:color="auto"/>
            </w:tcBorders>
            <w:shd w:val="clear" w:color="auto" w:fill="auto"/>
            <w:noWrap/>
            <w:vAlign w:val="center"/>
            <w:hideMark/>
          </w:tcPr>
          <w:p w14:paraId="2C421DF8" w14:textId="77777777" w:rsidR="00C939E4" w:rsidRPr="00BE6F3A" w:rsidRDefault="00C939E4" w:rsidP="00534C4E">
            <w:pPr>
              <w:keepNext/>
              <w:keepLines/>
              <w:spacing w:after="0" w:line="240" w:lineRule="auto"/>
              <w:jc w:val="center"/>
              <w:rPr>
                <w:sz w:val="20"/>
              </w:rPr>
            </w:pPr>
            <w:r w:rsidRPr="00BE6F3A">
              <w:rPr>
                <w:sz w:val="20"/>
              </w:rPr>
              <w:t>38000233</w:t>
            </w:r>
          </w:p>
        </w:tc>
        <w:tc>
          <w:tcPr>
            <w:tcW w:w="2992" w:type="dxa"/>
            <w:tcBorders>
              <w:top w:val="nil"/>
              <w:left w:val="nil"/>
              <w:bottom w:val="single" w:sz="8" w:space="0" w:color="auto"/>
              <w:right w:val="single" w:sz="8" w:space="0" w:color="auto"/>
            </w:tcBorders>
            <w:shd w:val="clear" w:color="auto" w:fill="auto"/>
            <w:noWrap/>
            <w:vAlign w:val="center"/>
            <w:hideMark/>
          </w:tcPr>
          <w:p w14:paraId="7F848C54" w14:textId="77777777" w:rsidR="00C939E4" w:rsidRPr="00BE6F3A" w:rsidRDefault="00C939E4" w:rsidP="00534C4E">
            <w:pPr>
              <w:keepNext/>
              <w:keepLines/>
              <w:spacing w:after="0" w:line="240" w:lineRule="auto"/>
              <w:rPr>
                <w:sz w:val="20"/>
              </w:rPr>
            </w:pPr>
            <w:r w:rsidRPr="00BE6F3A">
              <w:rPr>
                <w:sz w:val="20"/>
              </w:rPr>
              <w:t>Outpatient header - 4th position</w:t>
            </w:r>
          </w:p>
        </w:tc>
      </w:tr>
      <w:tr w:rsidR="00C939E4" w:rsidRPr="00BE6F3A" w14:paraId="1D5016B4"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30115867"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247932A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5898CBDE" w14:textId="77777777" w:rsidR="00C939E4" w:rsidRPr="00BE6F3A" w:rsidRDefault="00C939E4" w:rsidP="00534C4E">
            <w:pPr>
              <w:keepNext/>
              <w:keepLines/>
              <w:spacing w:after="0" w:line="240" w:lineRule="auto"/>
              <w:jc w:val="center"/>
              <w:rPr>
                <w:sz w:val="20"/>
              </w:rPr>
            </w:pPr>
            <w:r w:rsidRPr="00BE6F3A">
              <w:rPr>
                <w:sz w:val="20"/>
              </w:rPr>
              <w:t>6 (DX5)</w:t>
            </w:r>
          </w:p>
        </w:tc>
        <w:tc>
          <w:tcPr>
            <w:tcW w:w="2022" w:type="dxa"/>
            <w:tcBorders>
              <w:top w:val="nil"/>
              <w:left w:val="nil"/>
              <w:bottom w:val="single" w:sz="8" w:space="0" w:color="auto"/>
              <w:right w:val="single" w:sz="8" w:space="0" w:color="auto"/>
            </w:tcBorders>
            <w:shd w:val="clear" w:color="auto" w:fill="auto"/>
            <w:noWrap/>
            <w:vAlign w:val="center"/>
            <w:hideMark/>
          </w:tcPr>
          <w:p w14:paraId="78D1DB03" w14:textId="77777777" w:rsidR="00C939E4" w:rsidRPr="00BE6F3A" w:rsidRDefault="00C939E4" w:rsidP="00534C4E">
            <w:pPr>
              <w:keepNext/>
              <w:keepLines/>
              <w:spacing w:after="0" w:line="240" w:lineRule="auto"/>
              <w:jc w:val="center"/>
              <w:rPr>
                <w:sz w:val="20"/>
              </w:rPr>
            </w:pPr>
            <w:r w:rsidRPr="00BE6F3A">
              <w:rPr>
                <w:sz w:val="20"/>
              </w:rPr>
              <w:t>38000234</w:t>
            </w:r>
          </w:p>
        </w:tc>
        <w:tc>
          <w:tcPr>
            <w:tcW w:w="2992" w:type="dxa"/>
            <w:tcBorders>
              <w:top w:val="nil"/>
              <w:left w:val="nil"/>
              <w:bottom w:val="single" w:sz="8" w:space="0" w:color="auto"/>
              <w:right w:val="single" w:sz="8" w:space="0" w:color="auto"/>
            </w:tcBorders>
            <w:shd w:val="clear" w:color="auto" w:fill="auto"/>
            <w:noWrap/>
            <w:vAlign w:val="center"/>
            <w:hideMark/>
          </w:tcPr>
          <w:p w14:paraId="25CBFA5A" w14:textId="77777777" w:rsidR="00C939E4" w:rsidRPr="00BE6F3A" w:rsidRDefault="00C939E4" w:rsidP="00534C4E">
            <w:pPr>
              <w:keepNext/>
              <w:keepLines/>
              <w:spacing w:after="0" w:line="240" w:lineRule="auto"/>
              <w:rPr>
                <w:sz w:val="20"/>
              </w:rPr>
            </w:pPr>
            <w:r w:rsidRPr="00BE6F3A">
              <w:rPr>
                <w:sz w:val="20"/>
              </w:rPr>
              <w:t>Outpatient header - 5th position</w:t>
            </w:r>
          </w:p>
        </w:tc>
      </w:tr>
      <w:tr w:rsidR="00C939E4" w:rsidRPr="00BE6F3A" w14:paraId="7778A8DC"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483C039"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6D721376"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4C617E04" w14:textId="77777777" w:rsidR="00C939E4" w:rsidRPr="00BE6F3A" w:rsidRDefault="00C939E4" w:rsidP="00534C4E">
            <w:pPr>
              <w:keepNext/>
              <w:keepLines/>
              <w:spacing w:after="0" w:line="240" w:lineRule="auto"/>
              <w:jc w:val="center"/>
              <w:rPr>
                <w:sz w:val="20"/>
              </w:rPr>
            </w:pPr>
            <w:r w:rsidRPr="00BE6F3A">
              <w:rPr>
                <w:sz w:val="20"/>
              </w:rPr>
              <w:t>7 (DX6)</w:t>
            </w:r>
          </w:p>
        </w:tc>
        <w:tc>
          <w:tcPr>
            <w:tcW w:w="2022" w:type="dxa"/>
            <w:tcBorders>
              <w:top w:val="nil"/>
              <w:left w:val="nil"/>
              <w:bottom w:val="single" w:sz="8" w:space="0" w:color="auto"/>
              <w:right w:val="single" w:sz="8" w:space="0" w:color="auto"/>
            </w:tcBorders>
            <w:shd w:val="clear" w:color="auto" w:fill="auto"/>
            <w:noWrap/>
            <w:vAlign w:val="center"/>
            <w:hideMark/>
          </w:tcPr>
          <w:p w14:paraId="532C4BB9" w14:textId="77777777" w:rsidR="00C939E4" w:rsidRPr="00BE6F3A" w:rsidRDefault="00C939E4" w:rsidP="00534C4E">
            <w:pPr>
              <w:keepNext/>
              <w:keepLines/>
              <w:spacing w:after="0" w:line="240" w:lineRule="auto"/>
              <w:jc w:val="center"/>
              <w:rPr>
                <w:sz w:val="20"/>
              </w:rPr>
            </w:pPr>
            <w:r w:rsidRPr="00BE6F3A">
              <w:rPr>
                <w:sz w:val="20"/>
              </w:rPr>
              <w:t>38000235</w:t>
            </w:r>
          </w:p>
        </w:tc>
        <w:tc>
          <w:tcPr>
            <w:tcW w:w="2992" w:type="dxa"/>
            <w:tcBorders>
              <w:top w:val="nil"/>
              <w:left w:val="nil"/>
              <w:bottom w:val="single" w:sz="8" w:space="0" w:color="auto"/>
              <w:right w:val="single" w:sz="8" w:space="0" w:color="auto"/>
            </w:tcBorders>
            <w:shd w:val="clear" w:color="auto" w:fill="auto"/>
            <w:noWrap/>
            <w:vAlign w:val="center"/>
            <w:hideMark/>
          </w:tcPr>
          <w:p w14:paraId="6561E41A" w14:textId="77777777" w:rsidR="00C939E4" w:rsidRPr="00BE6F3A" w:rsidRDefault="00C939E4" w:rsidP="00534C4E">
            <w:pPr>
              <w:keepNext/>
              <w:keepLines/>
              <w:spacing w:after="0" w:line="240" w:lineRule="auto"/>
              <w:rPr>
                <w:sz w:val="20"/>
              </w:rPr>
            </w:pPr>
            <w:r w:rsidRPr="00BE6F3A">
              <w:rPr>
                <w:sz w:val="20"/>
              </w:rPr>
              <w:t>Outpatient header - 6th position</w:t>
            </w:r>
          </w:p>
        </w:tc>
      </w:tr>
      <w:tr w:rsidR="00C939E4" w:rsidRPr="00BE6F3A" w14:paraId="79D6370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6AF303F1"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7EB36B4"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659E5E7F" w14:textId="77777777" w:rsidR="00C939E4" w:rsidRPr="00BE6F3A" w:rsidRDefault="00C939E4" w:rsidP="00534C4E">
            <w:pPr>
              <w:keepNext/>
              <w:keepLines/>
              <w:spacing w:after="0" w:line="240" w:lineRule="auto"/>
              <w:jc w:val="center"/>
              <w:rPr>
                <w:sz w:val="20"/>
              </w:rPr>
            </w:pPr>
            <w:r w:rsidRPr="00BE6F3A">
              <w:rPr>
                <w:sz w:val="20"/>
              </w:rPr>
              <w:t>8 (DX7)</w:t>
            </w:r>
          </w:p>
        </w:tc>
        <w:tc>
          <w:tcPr>
            <w:tcW w:w="2022" w:type="dxa"/>
            <w:tcBorders>
              <w:top w:val="nil"/>
              <w:left w:val="nil"/>
              <w:bottom w:val="single" w:sz="8" w:space="0" w:color="auto"/>
              <w:right w:val="single" w:sz="8" w:space="0" w:color="auto"/>
            </w:tcBorders>
            <w:shd w:val="clear" w:color="auto" w:fill="auto"/>
            <w:noWrap/>
            <w:vAlign w:val="center"/>
            <w:hideMark/>
          </w:tcPr>
          <w:p w14:paraId="079C1671" w14:textId="77777777" w:rsidR="00C939E4" w:rsidRPr="00BE6F3A" w:rsidRDefault="00C939E4" w:rsidP="00534C4E">
            <w:pPr>
              <w:keepNext/>
              <w:keepLines/>
              <w:spacing w:after="0" w:line="240" w:lineRule="auto"/>
              <w:jc w:val="center"/>
              <w:rPr>
                <w:sz w:val="20"/>
              </w:rPr>
            </w:pPr>
            <w:r w:rsidRPr="00BE6F3A">
              <w:rPr>
                <w:sz w:val="20"/>
              </w:rPr>
              <w:t>38000236</w:t>
            </w:r>
          </w:p>
        </w:tc>
        <w:tc>
          <w:tcPr>
            <w:tcW w:w="2992" w:type="dxa"/>
            <w:tcBorders>
              <w:top w:val="nil"/>
              <w:left w:val="nil"/>
              <w:bottom w:val="single" w:sz="8" w:space="0" w:color="auto"/>
              <w:right w:val="single" w:sz="8" w:space="0" w:color="auto"/>
            </w:tcBorders>
            <w:shd w:val="clear" w:color="auto" w:fill="auto"/>
            <w:noWrap/>
            <w:vAlign w:val="center"/>
            <w:hideMark/>
          </w:tcPr>
          <w:p w14:paraId="0A159A89" w14:textId="77777777" w:rsidR="00C939E4" w:rsidRPr="00BE6F3A" w:rsidRDefault="00C939E4" w:rsidP="00534C4E">
            <w:pPr>
              <w:keepNext/>
              <w:keepLines/>
              <w:spacing w:after="0" w:line="240" w:lineRule="auto"/>
              <w:rPr>
                <w:sz w:val="20"/>
              </w:rPr>
            </w:pPr>
            <w:r w:rsidRPr="00BE6F3A">
              <w:rPr>
                <w:sz w:val="20"/>
              </w:rPr>
              <w:t>Outpatient header - 7th position</w:t>
            </w:r>
          </w:p>
        </w:tc>
      </w:tr>
      <w:tr w:rsidR="00C939E4" w:rsidRPr="00BE6F3A" w14:paraId="4E7DAEDF"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hideMark/>
          </w:tcPr>
          <w:p w14:paraId="2A0B2A9E"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hideMark/>
          </w:tcPr>
          <w:p w14:paraId="096EC618"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hideMark/>
          </w:tcPr>
          <w:p w14:paraId="79B24043" w14:textId="77777777" w:rsidR="00C939E4" w:rsidRPr="00BE6F3A" w:rsidRDefault="00C939E4" w:rsidP="00534C4E">
            <w:pPr>
              <w:keepNext/>
              <w:keepLines/>
              <w:spacing w:after="0" w:line="240" w:lineRule="auto"/>
              <w:jc w:val="center"/>
              <w:rPr>
                <w:sz w:val="20"/>
              </w:rPr>
            </w:pPr>
            <w:r w:rsidRPr="00BE6F3A">
              <w:rPr>
                <w:sz w:val="20"/>
              </w:rPr>
              <w:t>9 (DX8)</w:t>
            </w:r>
          </w:p>
        </w:tc>
        <w:tc>
          <w:tcPr>
            <w:tcW w:w="2022" w:type="dxa"/>
            <w:tcBorders>
              <w:top w:val="nil"/>
              <w:left w:val="nil"/>
              <w:bottom w:val="single" w:sz="8" w:space="0" w:color="auto"/>
              <w:right w:val="single" w:sz="8" w:space="0" w:color="auto"/>
            </w:tcBorders>
            <w:shd w:val="clear" w:color="auto" w:fill="auto"/>
            <w:noWrap/>
            <w:vAlign w:val="center"/>
            <w:hideMark/>
          </w:tcPr>
          <w:p w14:paraId="4658375C" w14:textId="77777777" w:rsidR="00C939E4" w:rsidRPr="00BE6F3A" w:rsidRDefault="00C939E4" w:rsidP="00534C4E">
            <w:pPr>
              <w:keepNext/>
              <w:keepLines/>
              <w:spacing w:after="0" w:line="240" w:lineRule="auto"/>
              <w:jc w:val="center"/>
              <w:rPr>
                <w:sz w:val="20"/>
              </w:rPr>
            </w:pPr>
            <w:r w:rsidRPr="00BE6F3A">
              <w:rPr>
                <w:sz w:val="20"/>
              </w:rPr>
              <w:t>38000237</w:t>
            </w:r>
          </w:p>
        </w:tc>
        <w:tc>
          <w:tcPr>
            <w:tcW w:w="2992" w:type="dxa"/>
            <w:tcBorders>
              <w:top w:val="nil"/>
              <w:left w:val="nil"/>
              <w:bottom w:val="single" w:sz="8" w:space="0" w:color="auto"/>
              <w:right w:val="single" w:sz="8" w:space="0" w:color="auto"/>
            </w:tcBorders>
            <w:shd w:val="clear" w:color="auto" w:fill="auto"/>
            <w:noWrap/>
            <w:vAlign w:val="center"/>
            <w:hideMark/>
          </w:tcPr>
          <w:p w14:paraId="4150A95A" w14:textId="77777777" w:rsidR="00C939E4" w:rsidRPr="00BE6F3A" w:rsidRDefault="00C939E4" w:rsidP="00534C4E">
            <w:pPr>
              <w:keepNext/>
              <w:keepLines/>
              <w:spacing w:after="0" w:line="240" w:lineRule="auto"/>
              <w:rPr>
                <w:sz w:val="20"/>
              </w:rPr>
            </w:pPr>
            <w:r w:rsidRPr="00BE6F3A">
              <w:rPr>
                <w:sz w:val="20"/>
              </w:rPr>
              <w:t>Outpatient header - 8th position</w:t>
            </w:r>
          </w:p>
        </w:tc>
      </w:tr>
      <w:tr w:rsidR="00C939E4" w:rsidRPr="00BE6F3A" w14:paraId="57F3CE98" w14:textId="77777777" w:rsidTr="00534C4E">
        <w:trPr>
          <w:trHeight w:val="144"/>
        </w:trPr>
        <w:tc>
          <w:tcPr>
            <w:tcW w:w="1330" w:type="dxa"/>
            <w:vMerge/>
            <w:tcBorders>
              <w:top w:val="single" w:sz="8" w:space="0" w:color="000000"/>
              <w:left w:val="single" w:sz="8" w:space="0" w:color="auto"/>
              <w:bottom w:val="single" w:sz="8" w:space="0" w:color="000000"/>
              <w:right w:val="single" w:sz="8" w:space="0" w:color="auto"/>
            </w:tcBorders>
            <w:vAlign w:val="center"/>
          </w:tcPr>
          <w:p w14:paraId="46AA7E4C" w14:textId="77777777" w:rsidR="00C939E4" w:rsidRPr="00BE6F3A" w:rsidRDefault="00C939E4" w:rsidP="00534C4E">
            <w:pPr>
              <w:keepNext/>
              <w:keepLines/>
              <w:spacing w:after="0" w:line="240" w:lineRule="auto"/>
              <w:rPr>
                <w:sz w:val="20"/>
              </w:rPr>
            </w:pPr>
          </w:p>
        </w:tc>
        <w:tc>
          <w:tcPr>
            <w:tcW w:w="2436" w:type="dxa"/>
            <w:vMerge/>
            <w:tcBorders>
              <w:top w:val="nil"/>
              <w:left w:val="single" w:sz="8" w:space="0" w:color="auto"/>
              <w:bottom w:val="single" w:sz="8" w:space="0" w:color="000000"/>
              <w:right w:val="single" w:sz="8" w:space="0" w:color="auto"/>
            </w:tcBorders>
            <w:vAlign w:val="center"/>
          </w:tcPr>
          <w:p w14:paraId="15BC08EC" w14:textId="77777777" w:rsidR="00C939E4" w:rsidRPr="00BE6F3A" w:rsidRDefault="00C939E4" w:rsidP="00534C4E">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vAlign w:val="center"/>
          </w:tcPr>
          <w:p w14:paraId="69AEFB02" w14:textId="77777777" w:rsidR="00C939E4" w:rsidRPr="00BE6F3A" w:rsidRDefault="00C939E4" w:rsidP="00534C4E">
            <w:pPr>
              <w:keepNext/>
              <w:keepLines/>
              <w:spacing w:after="0" w:line="240" w:lineRule="auto"/>
              <w:jc w:val="center"/>
              <w:rPr>
                <w:sz w:val="20"/>
              </w:rPr>
            </w:pPr>
            <w:r w:rsidRPr="00BE6F3A">
              <w:rPr>
                <w:sz w:val="20"/>
              </w:rPr>
              <w:t>10 (DX9)</w:t>
            </w:r>
          </w:p>
        </w:tc>
        <w:tc>
          <w:tcPr>
            <w:tcW w:w="2022" w:type="dxa"/>
            <w:tcBorders>
              <w:top w:val="nil"/>
              <w:left w:val="nil"/>
              <w:bottom w:val="single" w:sz="8" w:space="0" w:color="auto"/>
              <w:right w:val="single" w:sz="8" w:space="0" w:color="auto"/>
            </w:tcBorders>
            <w:shd w:val="clear" w:color="auto" w:fill="auto"/>
            <w:noWrap/>
            <w:vAlign w:val="center"/>
          </w:tcPr>
          <w:p w14:paraId="78E05B2F" w14:textId="77777777" w:rsidR="00C939E4" w:rsidRPr="00BE6F3A" w:rsidRDefault="00C939E4" w:rsidP="00534C4E">
            <w:pPr>
              <w:keepNext/>
              <w:keepLines/>
              <w:spacing w:after="0" w:line="240" w:lineRule="auto"/>
              <w:jc w:val="center"/>
              <w:rPr>
                <w:sz w:val="20"/>
              </w:rPr>
            </w:pPr>
            <w:r w:rsidRPr="00BE6F3A">
              <w:rPr>
                <w:sz w:val="20"/>
              </w:rPr>
              <w:t>38000238</w:t>
            </w:r>
          </w:p>
        </w:tc>
        <w:tc>
          <w:tcPr>
            <w:tcW w:w="2992" w:type="dxa"/>
            <w:tcBorders>
              <w:top w:val="nil"/>
              <w:left w:val="nil"/>
              <w:bottom w:val="single" w:sz="8" w:space="0" w:color="auto"/>
              <w:right w:val="single" w:sz="8" w:space="0" w:color="auto"/>
            </w:tcBorders>
            <w:shd w:val="clear" w:color="auto" w:fill="auto"/>
            <w:noWrap/>
            <w:vAlign w:val="center"/>
          </w:tcPr>
          <w:p w14:paraId="521703A6" w14:textId="77777777" w:rsidR="00C939E4" w:rsidRPr="00BE6F3A" w:rsidRDefault="00C939E4" w:rsidP="00534C4E">
            <w:pPr>
              <w:keepNext/>
              <w:keepLines/>
              <w:spacing w:after="0" w:line="240" w:lineRule="auto"/>
              <w:rPr>
                <w:sz w:val="20"/>
              </w:rPr>
            </w:pPr>
            <w:r w:rsidRPr="00BE6F3A">
              <w:rPr>
                <w:sz w:val="20"/>
              </w:rPr>
              <w:t>Outpatient header - 9th position</w:t>
            </w:r>
          </w:p>
        </w:tc>
      </w:tr>
    </w:tbl>
    <w:p w14:paraId="7F263B11" w14:textId="77777777" w:rsidR="00C939E4" w:rsidRPr="00BE6F3A" w:rsidRDefault="00C939E4" w:rsidP="00B16104">
      <w:pPr>
        <w:pStyle w:val="ListParagraph"/>
        <w:keepNext/>
        <w:keepLines/>
        <w:spacing w:after="0"/>
        <w:ind w:left="0"/>
      </w:pPr>
    </w:p>
    <w:p w14:paraId="429248D0" w14:textId="77777777" w:rsidR="00685DAF" w:rsidRDefault="00685DAF" w:rsidP="00685DAF">
      <w:pPr>
        <w:keepNext/>
        <w:keepLines/>
        <w:numPr>
          <w:ilvl w:val="0"/>
          <w:numId w:val="4"/>
        </w:numPr>
        <w:spacing w:after="0"/>
      </w:pPr>
      <w:r>
        <w:t xml:space="preserve">Only keep records with valid </w:t>
      </w:r>
      <w:r>
        <w:rPr>
          <w:lang w:eastAsia="zh-CN"/>
        </w:rPr>
        <w:t xml:space="preserve">ICD9 or ICD10 diagnoses, </w:t>
      </w:r>
      <w:r>
        <w:t xml:space="preserve">the DXVER variable in all tables indicates the ICD version to map to. If DXVER=9 then use ICD9CM; if DXVER=0 then use ICD10CM </w:t>
      </w:r>
      <w:commentRangeStart w:id="37"/>
      <w:r>
        <w:t>Else if before October 1, 2015 use ICD9 and if after October 1, 2015 use ICD10</w:t>
      </w:r>
      <w:commentRangeEnd w:id="37"/>
      <w:r>
        <w:rPr>
          <w:rStyle w:val="CommentReference"/>
        </w:rPr>
        <w:commentReference w:id="37"/>
      </w:r>
    </w:p>
    <w:p w14:paraId="01003679" w14:textId="77777777" w:rsidR="00685DAF" w:rsidRDefault="00685DAF" w:rsidP="00685DAF">
      <w:pPr>
        <w:keepNext/>
        <w:keepLines/>
        <w:numPr>
          <w:ilvl w:val="0"/>
          <w:numId w:val="5"/>
        </w:numPr>
        <w:spacing w:after="0"/>
      </w:pPr>
      <w:r>
        <w:t>ICD9 must start with 0-9, V or E, and non-numeric character is not allowed in other positions.</w:t>
      </w:r>
    </w:p>
    <w:p w14:paraId="00366A72" w14:textId="77777777" w:rsidR="00685DAF" w:rsidRDefault="00685DAF" w:rsidP="00685DAF">
      <w:pPr>
        <w:keepNext/>
        <w:keepLines/>
        <w:numPr>
          <w:ilvl w:val="0"/>
          <w:numId w:val="5"/>
        </w:numPr>
        <w:spacing w:after="0"/>
      </w:pPr>
      <w:r>
        <w:t xml:space="preserve">If ICD9 starts with 0-9 or V, length should be between 3 and 5; if starts with E, length should be between 4 and 5. </w:t>
      </w:r>
    </w:p>
    <w:p w14:paraId="429E4A84" w14:textId="77777777" w:rsidR="00685DAF" w:rsidRDefault="00685DAF" w:rsidP="00685DAF">
      <w:pPr>
        <w:keepNext/>
        <w:keepLines/>
        <w:numPr>
          <w:ilvl w:val="0"/>
          <w:numId w:val="5"/>
        </w:numPr>
        <w:spacing w:after="0"/>
      </w:pPr>
      <w:r>
        <w:t>ICD10 must be between 3 and 7 digits</w:t>
      </w:r>
    </w:p>
    <w:p w14:paraId="4D9D8AA5" w14:textId="77777777" w:rsidR="00685DAF" w:rsidRPr="00865CF6" w:rsidRDefault="00685DAF" w:rsidP="00685DAF">
      <w:pPr>
        <w:keepNext/>
        <w:keepLines/>
        <w:numPr>
          <w:ilvl w:val="0"/>
          <w:numId w:val="4"/>
        </w:numPr>
        <w:spacing w:after="0"/>
        <w:rPr>
          <w:sz w:val="18"/>
        </w:rPr>
      </w:pPr>
      <w:proofErr w:type="spellStart"/>
      <w:r>
        <w:t>Truven</w:t>
      </w:r>
      <w:proofErr w:type="spellEnd"/>
      <w:r>
        <w:t xml:space="preserve"> removes decimal points from ICD diagnosis so when mapping to the OMOP Vocabulary, the decimal points need to also be removed from the vocabulary in order to map between the source and the vocabulary.  </w:t>
      </w:r>
    </w:p>
    <w:p w14:paraId="2FDCC478" w14:textId="77777777" w:rsidR="00685DAF" w:rsidRDefault="00685DAF" w:rsidP="00685DAF">
      <w:pPr>
        <w:keepNext/>
        <w:keepLines/>
        <w:numPr>
          <w:ilvl w:val="0"/>
          <w:numId w:val="4"/>
        </w:numPr>
        <w:spacing w:after="0"/>
      </w:pPr>
      <w:r>
        <w:t xml:space="preserve">Remove duplicate records before assigning </w:t>
      </w:r>
      <w:r w:rsidRPr="007D17FC">
        <w:t>CONDITION_</w:t>
      </w:r>
      <w:smartTag w:uri="schemas-GSKSiteLocations-com/fourthcoffee" w:element="flavor">
        <w:r w:rsidRPr="007D17FC">
          <w:t>OCC</w:t>
        </w:r>
      </w:smartTag>
      <w:r w:rsidRPr="007D17FC">
        <w:t>UR</w:t>
      </w:r>
      <w:smartTag w:uri="schemas-GSKSiteLocations-com/fourthcoffee" w:element="flavor">
        <w:r w:rsidRPr="007D17FC">
          <w:t>REN</w:t>
        </w:r>
      </w:smartTag>
      <w:r w:rsidRPr="007D17FC">
        <w:t>CE_ID</w:t>
      </w:r>
      <w:r>
        <w:t xml:space="preserve">. </w:t>
      </w:r>
    </w:p>
    <w:p w14:paraId="12B1065D" w14:textId="77777777" w:rsidR="00EA46C6" w:rsidRDefault="009A069A" w:rsidP="007D2C5B">
      <w:pPr>
        <w:spacing w:after="0" w:line="240" w:lineRule="auto"/>
      </w:pPr>
      <w:r>
        <w:br w:type="page"/>
      </w:r>
    </w:p>
    <w:tbl>
      <w:tblPr>
        <w:tblpPr w:leftFromText="180" w:rightFromText="180" w:vertAnchor="text" w:horzAnchor="margin" w:tblpY="1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2637"/>
        <w:gridCol w:w="2285"/>
        <w:gridCol w:w="2566"/>
      </w:tblGrid>
      <w:tr w:rsidR="00EA46C6" w:rsidRPr="008521DB" w14:paraId="425E921F" w14:textId="77777777" w:rsidTr="00FC26C0">
        <w:trPr>
          <w:cantSplit/>
          <w:tblHeader/>
        </w:trPr>
        <w:tc>
          <w:tcPr>
            <w:tcW w:w="5000" w:type="pct"/>
            <w:gridSpan w:val="4"/>
            <w:shd w:val="clear" w:color="auto" w:fill="A6A6A6"/>
          </w:tcPr>
          <w:p w14:paraId="2C4DDE86" w14:textId="77777777" w:rsidR="00EA46C6" w:rsidRPr="008521DB" w:rsidRDefault="00EA46C6">
            <w:pPr>
              <w:keepNext/>
              <w:keepLines/>
              <w:spacing w:after="0" w:line="240" w:lineRule="auto"/>
              <w:rPr>
                <w:b/>
              </w:rPr>
            </w:pPr>
            <w:r>
              <w:rPr>
                <w:b/>
                <w:sz w:val="28"/>
              </w:rPr>
              <w:lastRenderedPageBreak/>
              <w:t>Table 7</w:t>
            </w:r>
            <w:r w:rsidRPr="008521DB">
              <w:rPr>
                <w:b/>
                <w:sz w:val="28"/>
              </w:rPr>
              <w:t xml:space="preserve">:  </w:t>
            </w:r>
            <w:r>
              <w:rPr>
                <w:b/>
                <w:sz w:val="28"/>
              </w:rPr>
              <w:t>CONDITION_OCCURRENCE</w:t>
            </w:r>
          </w:p>
        </w:tc>
      </w:tr>
      <w:tr w:rsidR="00362A5D" w:rsidRPr="008521DB" w14:paraId="6E9AC320" w14:textId="77777777" w:rsidTr="00FC26C0">
        <w:trPr>
          <w:cantSplit/>
          <w:tblHeader/>
        </w:trPr>
        <w:tc>
          <w:tcPr>
            <w:tcW w:w="996" w:type="pct"/>
            <w:shd w:val="clear" w:color="auto" w:fill="D9D9D9"/>
          </w:tcPr>
          <w:p w14:paraId="41188820" w14:textId="77777777" w:rsidR="00EA46C6" w:rsidRPr="008521DB" w:rsidRDefault="00EA46C6">
            <w:pPr>
              <w:keepNext/>
              <w:keepLines/>
              <w:spacing w:after="0" w:line="240" w:lineRule="auto"/>
              <w:rPr>
                <w:b/>
              </w:rPr>
            </w:pPr>
            <w:r w:rsidRPr="008521DB">
              <w:rPr>
                <w:b/>
              </w:rPr>
              <w:t>Destination Field</w:t>
            </w:r>
          </w:p>
        </w:tc>
        <w:tc>
          <w:tcPr>
            <w:tcW w:w="1410" w:type="pct"/>
            <w:shd w:val="clear" w:color="auto" w:fill="D9D9D9"/>
          </w:tcPr>
          <w:p w14:paraId="652B1DCC" w14:textId="77777777" w:rsidR="00EA46C6" w:rsidRPr="008521DB" w:rsidRDefault="00EA46C6">
            <w:pPr>
              <w:keepNext/>
              <w:keepLines/>
              <w:spacing w:after="0" w:line="240" w:lineRule="auto"/>
              <w:rPr>
                <w:b/>
              </w:rPr>
            </w:pPr>
            <w:r w:rsidRPr="008521DB">
              <w:rPr>
                <w:b/>
              </w:rPr>
              <w:t>Source Field</w:t>
            </w:r>
          </w:p>
        </w:tc>
        <w:tc>
          <w:tcPr>
            <w:tcW w:w="1222" w:type="pct"/>
            <w:shd w:val="clear" w:color="auto" w:fill="D9D9D9"/>
          </w:tcPr>
          <w:p w14:paraId="422303B6" w14:textId="77777777" w:rsidR="00EA46C6" w:rsidRPr="008521DB" w:rsidRDefault="00EA46C6">
            <w:pPr>
              <w:keepNext/>
              <w:keepLines/>
              <w:spacing w:after="0" w:line="240" w:lineRule="auto"/>
              <w:rPr>
                <w:b/>
              </w:rPr>
            </w:pPr>
            <w:r w:rsidRPr="008521DB">
              <w:rPr>
                <w:b/>
              </w:rPr>
              <w:t>Applied Rule</w:t>
            </w:r>
          </w:p>
        </w:tc>
        <w:tc>
          <w:tcPr>
            <w:tcW w:w="1372" w:type="pct"/>
            <w:shd w:val="clear" w:color="auto" w:fill="D9D9D9"/>
          </w:tcPr>
          <w:p w14:paraId="54522679" w14:textId="77777777" w:rsidR="00EA46C6" w:rsidRPr="008521DB" w:rsidRDefault="00EA46C6">
            <w:pPr>
              <w:keepNext/>
              <w:keepLines/>
              <w:spacing w:after="0" w:line="240" w:lineRule="auto"/>
              <w:rPr>
                <w:b/>
              </w:rPr>
            </w:pPr>
            <w:r w:rsidRPr="008521DB">
              <w:rPr>
                <w:b/>
              </w:rPr>
              <w:t>Comment</w:t>
            </w:r>
          </w:p>
        </w:tc>
      </w:tr>
      <w:tr w:rsidR="00362A5D" w:rsidRPr="008521DB" w14:paraId="3B41A465" w14:textId="77777777" w:rsidTr="00FC26C0">
        <w:trPr>
          <w:cantSplit/>
        </w:trPr>
        <w:tc>
          <w:tcPr>
            <w:tcW w:w="996" w:type="pct"/>
          </w:tcPr>
          <w:p w14:paraId="423C944B" w14:textId="77777777" w:rsidR="00EA46C6" w:rsidRPr="00604012" w:rsidRDefault="00EA46C6">
            <w:pPr>
              <w:keepNext/>
              <w:keepLines/>
              <w:spacing w:after="0" w:line="240" w:lineRule="auto"/>
              <w:rPr>
                <w:sz w:val="20"/>
              </w:rPr>
            </w:pPr>
            <w:r w:rsidRPr="00604012">
              <w:rPr>
                <w:sz w:val="20"/>
              </w:rPr>
              <w:t>CONDITION_</w:t>
            </w:r>
            <w:r w:rsidR="00987BA7">
              <w:rPr>
                <w:sz w:val="20"/>
              </w:rPr>
              <w:br/>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1410" w:type="pct"/>
          </w:tcPr>
          <w:p w14:paraId="2911C9DA" w14:textId="77777777" w:rsidR="00EA46C6" w:rsidRPr="008521DB" w:rsidRDefault="00EA46C6">
            <w:pPr>
              <w:keepNext/>
              <w:keepLines/>
              <w:spacing w:after="0" w:line="240" w:lineRule="auto"/>
              <w:rPr>
                <w:sz w:val="20"/>
              </w:rPr>
            </w:pPr>
            <w:r>
              <w:rPr>
                <w:sz w:val="20"/>
              </w:rPr>
              <w:t>-</w:t>
            </w:r>
          </w:p>
        </w:tc>
        <w:tc>
          <w:tcPr>
            <w:tcW w:w="1222" w:type="pct"/>
          </w:tcPr>
          <w:p w14:paraId="2A798A69" w14:textId="77777777" w:rsidR="00EA46C6" w:rsidRPr="008521DB" w:rsidRDefault="00EA46C6">
            <w:pPr>
              <w:keepNext/>
              <w:keepLines/>
              <w:spacing w:after="0" w:line="240" w:lineRule="auto"/>
              <w:rPr>
                <w:sz w:val="20"/>
              </w:rPr>
            </w:pPr>
            <w:r>
              <w:rPr>
                <w:sz w:val="20"/>
              </w:rPr>
              <w:t>System generated.</w:t>
            </w:r>
          </w:p>
        </w:tc>
        <w:tc>
          <w:tcPr>
            <w:tcW w:w="1372" w:type="pct"/>
          </w:tcPr>
          <w:p w14:paraId="13BFAC4C" w14:textId="77777777" w:rsidR="00EA46C6" w:rsidRPr="008521DB" w:rsidRDefault="00EA46C6">
            <w:pPr>
              <w:keepNext/>
              <w:keepLines/>
              <w:spacing w:after="0" w:line="240" w:lineRule="auto"/>
              <w:rPr>
                <w:sz w:val="20"/>
              </w:rPr>
            </w:pPr>
          </w:p>
        </w:tc>
      </w:tr>
      <w:tr w:rsidR="00362A5D" w:rsidRPr="008521DB" w14:paraId="09566060" w14:textId="77777777" w:rsidTr="00FC26C0">
        <w:trPr>
          <w:cantSplit/>
        </w:trPr>
        <w:tc>
          <w:tcPr>
            <w:tcW w:w="996" w:type="pct"/>
          </w:tcPr>
          <w:p w14:paraId="604C86CA" w14:textId="77777777" w:rsidR="00EA46C6" w:rsidRPr="00BE6F3A" w:rsidRDefault="00EA46C6">
            <w:pPr>
              <w:keepNext/>
              <w:keepLines/>
              <w:spacing w:after="0" w:line="240" w:lineRule="auto"/>
              <w:rPr>
                <w:sz w:val="20"/>
              </w:rPr>
            </w:pPr>
            <w:r w:rsidRPr="00BE6F3A">
              <w:rPr>
                <w:sz w:val="20"/>
              </w:rPr>
              <w:t>PERSON_ID</w:t>
            </w:r>
          </w:p>
        </w:tc>
        <w:tc>
          <w:tcPr>
            <w:tcW w:w="1410" w:type="pct"/>
          </w:tcPr>
          <w:p w14:paraId="72DBD3E3" w14:textId="77777777" w:rsidR="00EA46C6" w:rsidRPr="00BE6F3A" w:rsidRDefault="00EA46C6">
            <w:pPr>
              <w:keepNext/>
              <w:keepLines/>
              <w:spacing w:after="0" w:line="240" w:lineRule="auto"/>
              <w:rPr>
                <w:b/>
                <w:sz w:val="20"/>
              </w:rPr>
            </w:pPr>
            <w:r w:rsidRPr="00BE6F3A">
              <w:rPr>
                <w:b/>
                <w:sz w:val="20"/>
              </w:rPr>
              <w:t>FACILITY_HEADER:</w:t>
            </w:r>
          </w:p>
          <w:p w14:paraId="765CA9DE" w14:textId="77777777" w:rsidR="00EA46C6" w:rsidRPr="00BE6F3A" w:rsidRDefault="00EA46C6">
            <w:pPr>
              <w:keepNext/>
              <w:keepLines/>
              <w:spacing w:after="0" w:line="240" w:lineRule="auto"/>
              <w:rPr>
                <w:sz w:val="20"/>
              </w:rPr>
            </w:pPr>
            <w:r w:rsidRPr="00BE6F3A">
              <w:rPr>
                <w:sz w:val="20"/>
              </w:rPr>
              <w:t>ENROLID</w:t>
            </w:r>
          </w:p>
          <w:p w14:paraId="5BED93F8" w14:textId="77777777" w:rsidR="00EA46C6" w:rsidRPr="00BE6F3A" w:rsidRDefault="00EA46C6">
            <w:pPr>
              <w:keepNext/>
              <w:keepLines/>
              <w:spacing w:after="0" w:line="240" w:lineRule="auto"/>
              <w:rPr>
                <w:sz w:val="20"/>
              </w:rPr>
            </w:pPr>
          </w:p>
          <w:p w14:paraId="445287B5" w14:textId="77777777" w:rsidR="00EA46C6" w:rsidRPr="00BE6F3A" w:rsidRDefault="00EA46C6">
            <w:pPr>
              <w:keepNext/>
              <w:keepLines/>
              <w:spacing w:after="0" w:line="240" w:lineRule="auto"/>
              <w:rPr>
                <w:b/>
                <w:sz w:val="20"/>
              </w:rPr>
            </w:pPr>
            <w:r w:rsidRPr="00BE6F3A">
              <w:rPr>
                <w:b/>
                <w:sz w:val="20"/>
              </w:rPr>
              <w:t>OUTPATIENT_SERVICES:</w:t>
            </w:r>
          </w:p>
          <w:p w14:paraId="2D2CF2D6" w14:textId="77777777" w:rsidR="00EA46C6" w:rsidRPr="00BE6F3A" w:rsidRDefault="00EA46C6">
            <w:pPr>
              <w:keepNext/>
              <w:keepLines/>
              <w:spacing w:after="0" w:line="240" w:lineRule="auto"/>
              <w:rPr>
                <w:sz w:val="20"/>
              </w:rPr>
            </w:pPr>
            <w:r w:rsidRPr="00BE6F3A">
              <w:rPr>
                <w:sz w:val="20"/>
              </w:rPr>
              <w:t>ENROLID</w:t>
            </w:r>
          </w:p>
          <w:p w14:paraId="306CCB8B" w14:textId="77777777" w:rsidR="00EA46C6" w:rsidRPr="00BE6F3A" w:rsidRDefault="00EA46C6">
            <w:pPr>
              <w:keepNext/>
              <w:keepLines/>
              <w:spacing w:after="0" w:line="240" w:lineRule="auto"/>
              <w:rPr>
                <w:sz w:val="20"/>
              </w:rPr>
            </w:pPr>
          </w:p>
          <w:p w14:paraId="58C95821" w14:textId="77777777" w:rsidR="00EA46C6" w:rsidRPr="00BE6F3A" w:rsidRDefault="00EA46C6">
            <w:pPr>
              <w:keepNext/>
              <w:keepLines/>
              <w:spacing w:after="0" w:line="240" w:lineRule="auto"/>
              <w:rPr>
                <w:b/>
                <w:sz w:val="20"/>
              </w:rPr>
            </w:pPr>
            <w:r w:rsidRPr="00BE6F3A">
              <w:rPr>
                <w:b/>
                <w:sz w:val="20"/>
              </w:rPr>
              <w:t xml:space="preserve">INPATIENT_SERVICES: </w:t>
            </w:r>
          </w:p>
          <w:p w14:paraId="3F46D283" w14:textId="77777777" w:rsidR="00EA46C6" w:rsidRPr="00BE6F3A" w:rsidRDefault="00EA46C6">
            <w:pPr>
              <w:keepNext/>
              <w:keepLines/>
              <w:spacing w:after="0" w:line="240" w:lineRule="auto"/>
              <w:rPr>
                <w:sz w:val="20"/>
              </w:rPr>
            </w:pPr>
            <w:r w:rsidRPr="00BE6F3A">
              <w:rPr>
                <w:sz w:val="20"/>
              </w:rPr>
              <w:t>ENROLID</w:t>
            </w:r>
          </w:p>
          <w:p w14:paraId="1B06D458" w14:textId="77777777" w:rsidR="00EA46C6" w:rsidRPr="00BE6F3A" w:rsidRDefault="00EA46C6">
            <w:pPr>
              <w:keepNext/>
              <w:keepLines/>
              <w:spacing w:after="0" w:line="240" w:lineRule="auto"/>
              <w:rPr>
                <w:sz w:val="20"/>
              </w:rPr>
            </w:pPr>
          </w:p>
          <w:p w14:paraId="700CE4E5" w14:textId="77777777" w:rsidR="00EA46C6" w:rsidRPr="00BE6F3A" w:rsidRDefault="00EA46C6">
            <w:pPr>
              <w:keepNext/>
              <w:keepLines/>
              <w:spacing w:after="0" w:line="240" w:lineRule="auto"/>
              <w:rPr>
                <w:b/>
                <w:sz w:val="20"/>
              </w:rPr>
            </w:pPr>
            <w:r w:rsidRPr="00BE6F3A">
              <w:rPr>
                <w:b/>
                <w:sz w:val="20"/>
              </w:rPr>
              <w:t xml:space="preserve">INPATIENT_ADMISSION: </w:t>
            </w:r>
          </w:p>
          <w:p w14:paraId="39B6167C" w14:textId="77777777" w:rsidR="00EA46C6" w:rsidRPr="00BE6F3A" w:rsidRDefault="00EA46C6">
            <w:pPr>
              <w:keepNext/>
              <w:keepLines/>
              <w:spacing w:after="0" w:line="240" w:lineRule="auto"/>
              <w:rPr>
                <w:sz w:val="20"/>
              </w:rPr>
            </w:pPr>
            <w:r w:rsidRPr="00BE6F3A">
              <w:rPr>
                <w:sz w:val="20"/>
              </w:rPr>
              <w:t>ENROLID</w:t>
            </w:r>
          </w:p>
          <w:p w14:paraId="19895F1A" w14:textId="77777777" w:rsidR="001C482E" w:rsidRPr="00BE6F3A" w:rsidRDefault="001C482E">
            <w:pPr>
              <w:keepNext/>
              <w:keepLines/>
              <w:spacing w:after="0" w:line="240" w:lineRule="auto"/>
              <w:rPr>
                <w:sz w:val="20"/>
              </w:rPr>
            </w:pPr>
          </w:p>
          <w:p w14:paraId="461229EF" w14:textId="1687E488" w:rsidR="001C482E" w:rsidRPr="00BE6F3A" w:rsidRDefault="00CF73F6">
            <w:pPr>
              <w:keepNext/>
              <w:keepLines/>
              <w:spacing w:after="0" w:line="240" w:lineRule="auto"/>
              <w:rPr>
                <w:b/>
                <w:sz w:val="20"/>
              </w:rPr>
            </w:pPr>
            <w:r w:rsidRPr="00BE6F3A">
              <w:rPr>
                <w:b/>
                <w:sz w:val="20"/>
              </w:rPr>
              <w:t>LONG_TERM_CARE</w:t>
            </w:r>
            <w:r w:rsidR="001C482E" w:rsidRPr="00BE6F3A">
              <w:rPr>
                <w:b/>
                <w:sz w:val="20"/>
              </w:rPr>
              <w:t>:</w:t>
            </w:r>
          </w:p>
          <w:p w14:paraId="41DF8639" w14:textId="77777777" w:rsidR="001C482E" w:rsidRPr="00BE6F3A" w:rsidRDefault="001C482E">
            <w:pPr>
              <w:keepNext/>
              <w:keepLines/>
              <w:spacing w:after="0" w:line="240" w:lineRule="auto"/>
              <w:rPr>
                <w:sz w:val="20"/>
              </w:rPr>
            </w:pPr>
            <w:r w:rsidRPr="00BE6F3A">
              <w:rPr>
                <w:sz w:val="20"/>
              </w:rPr>
              <w:t>ENROLID</w:t>
            </w:r>
          </w:p>
        </w:tc>
        <w:tc>
          <w:tcPr>
            <w:tcW w:w="1222" w:type="pct"/>
          </w:tcPr>
          <w:p w14:paraId="372D0EBA" w14:textId="77777777" w:rsidR="00EA46C6" w:rsidRDefault="00EA46C6">
            <w:pPr>
              <w:keepNext/>
              <w:keepLines/>
              <w:spacing w:after="0" w:line="240" w:lineRule="auto"/>
              <w:rPr>
                <w:sz w:val="20"/>
              </w:rPr>
            </w:pPr>
          </w:p>
        </w:tc>
        <w:tc>
          <w:tcPr>
            <w:tcW w:w="1372" w:type="pct"/>
          </w:tcPr>
          <w:p w14:paraId="569ABD20" w14:textId="77777777" w:rsidR="00EA46C6" w:rsidRPr="008521DB" w:rsidRDefault="00EA46C6">
            <w:pPr>
              <w:keepNext/>
              <w:keepLines/>
              <w:spacing w:after="0" w:line="240" w:lineRule="auto"/>
              <w:rPr>
                <w:sz w:val="20"/>
              </w:rPr>
            </w:pPr>
          </w:p>
        </w:tc>
      </w:tr>
      <w:tr w:rsidR="00362A5D" w:rsidRPr="008521DB" w14:paraId="3B350AB2" w14:textId="77777777" w:rsidTr="00FC26C0">
        <w:trPr>
          <w:cantSplit/>
        </w:trPr>
        <w:tc>
          <w:tcPr>
            <w:tcW w:w="996" w:type="pct"/>
          </w:tcPr>
          <w:p w14:paraId="51BBFDFE"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CONCEPT_ID</w:t>
            </w:r>
          </w:p>
        </w:tc>
        <w:tc>
          <w:tcPr>
            <w:tcW w:w="1410" w:type="pct"/>
          </w:tcPr>
          <w:p w14:paraId="340BDF2D" w14:textId="77777777" w:rsidR="00EA46C6" w:rsidRPr="00BE6F3A" w:rsidRDefault="00EA46C6">
            <w:pPr>
              <w:keepNext/>
              <w:keepLines/>
              <w:spacing w:after="0" w:line="240" w:lineRule="auto"/>
              <w:rPr>
                <w:b/>
                <w:sz w:val="20"/>
              </w:rPr>
            </w:pPr>
            <w:r w:rsidRPr="00BE6F3A">
              <w:rPr>
                <w:b/>
                <w:sz w:val="20"/>
              </w:rPr>
              <w:t>FACILITY_HEADER:</w:t>
            </w:r>
          </w:p>
          <w:p w14:paraId="467D9C63" w14:textId="77777777" w:rsidR="00EA46C6" w:rsidRPr="00BE6F3A" w:rsidRDefault="00EA46C6">
            <w:pPr>
              <w:keepNext/>
              <w:keepLines/>
              <w:spacing w:after="0" w:line="240" w:lineRule="auto"/>
              <w:rPr>
                <w:sz w:val="20"/>
              </w:rPr>
            </w:pPr>
            <w:r w:rsidRPr="00BE6F3A">
              <w:rPr>
                <w:sz w:val="20"/>
              </w:rPr>
              <w:t>DX1, DX2, DX3, DX4, DX5, DX6, DX7, DX8, DX9</w:t>
            </w:r>
          </w:p>
          <w:p w14:paraId="5BE5500A" w14:textId="77777777" w:rsidR="00EA46C6" w:rsidRPr="00BE6F3A" w:rsidRDefault="00EA46C6">
            <w:pPr>
              <w:keepNext/>
              <w:keepLines/>
              <w:spacing w:after="0" w:line="240" w:lineRule="auto"/>
              <w:rPr>
                <w:sz w:val="20"/>
              </w:rPr>
            </w:pPr>
          </w:p>
          <w:p w14:paraId="073C73D1" w14:textId="13846037" w:rsidR="00EA46C6" w:rsidRPr="00BE6F3A" w:rsidRDefault="00EA46C6" w:rsidP="009F24FF">
            <w:pPr>
              <w:keepNext/>
              <w:keepLines/>
              <w:spacing w:after="0" w:line="240" w:lineRule="auto"/>
              <w:rPr>
                <w:sz w:val="20"/>
              </w:rPr>
            </w:pPr>
            <w:r w:rsidRPr="00BE6F3A">
              <w:rPr>
                <w:b/>
                <w:sz w:val="20"/>
              </w:rPr>
              <w:t xml:space="preserve">OUTPATIENT_SERVICES: </w:t>
            </w:r>
            <w:r w:rsidRPr="00BE6F3A">
              <w:rPr>
                <w:sz w:val="20"/>
              </w:rPr>
              <w:t>DX1</w:t>
            </w:r>
            <w:r w:rsidR="00C939E4" w:rsidRPr="00BE6F3A">
              <w:rPr>
                <w:sz w:val="20"/>
              </w:rPr>
              <w:t>-DX4</w:t>
            </w:r>
            <w:r w:rsidRPr="00BE6F3A">
              <w:rPr>
                <w:sz w:val="20"/>
              </w:rPr>
              <w:t xml:space="preserve"> </w:t>
            </w:r>
          </w:p>
          <w:p w14:paraId="3533C6C8" w14:textId="77777777" w:rsidR="00EA46C6" w:rsidRPr="00BE6F3A" w:rsidRDefault="00EA46C6" w:rsidP="009F24FF">
            <w:pPr>
              <w:keepNext/>
              <w:keepLines/>
              <w:spacing w:after="0" w:line="240" w:lineRule="auto"/>
              <w:rPr>
                <w:sz w:val="20"/>
              </w:rPr>
            </w:pPr>
          </w:p>
          <w:p w14:paraId="1E5DC6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4EAB2365" w14:textId="586BE037" w:rsidR="006C74C9" w:rsidRPr="00BE6F3A" w:rsidRDefault="00EA46C6" w:rsidP="00AC2274">
            <w:pPr>
              <w:keepNext/>
              <w:keepLines/>
              <w:spacing w:after="0" w:line="240" w:lineRule="auto"/>
              <w:rPr>
                <w:sz w:val="20"/>
              </w:rPr>
            </w:pPr>
            <w:r w:rsidRPr="00BE6F3A">
              <w:rPr>
                <w:sz w:val="20"/>
              </w:rPr>
              <w:t>PDX, DX1</w:t>
            </w:r>
            <w:r w:rsidR="00C939E4" w:rsidRPr="00BE6F3A">
              <w:rPr>
                <w:sz w:val="20"/>
              </w:rPr>
              <w:t>-DX4</w:t>
            </w:r>
            <w:r w:rsidR="006C74C9" w:rsidRPr="00BE6F3A">
              <w:rPr>
                <w:sz w:val="20"/>
              </w:rPr>
              <w:t xml:space="preserve"> </w:t>
            </w:r>
          </w:p>
          <w:p w14:paraId="1679BE19" w14:textId="77777777" w:rsidR="00942246" w:rsidRPr="00BE6F3A" w:rsidRDefault="00942246" w:rsidP="00AC2274">
            <w:pPr>
              <w:keepNext/>
              <w:keepLines/>
              <w:spacing w:after="0" w:line="240" w:lineRule="auto"/>
              <w:rPr>
                <w:sz w:val="20"/>
              </w:rPr>
            </w:pPr>
          </w:p>
          <w:p w14:paraId="577E87D8" w14:textId="77777777" w:rsidR="00942246" w:rsidRPr="00BE6F3A" w:rsidRDefault="00942246" w:rsidP="00942246">
            <w:pPr>
              <w:keepNext/>
              <w:keepLines/>
              <w:spacing w:after="0" w:line="240" w:lineRule="auto"/>
              <w:rPr>
                <w:b/>
                <w:sz w:val="20"/>
              </w:rPr>
            </w:pPr>
            <w:r w:rsidRPr="00BE6F3A">
              <w:rPr>
                <w:b/>
                <w:sz w:val="20"/>
              </w:rPr>
              <w:t>LONG_TERM_CARE:</w:t>
            </w:r>
          </w:p>
          <w:p w14:paraId="0EA00EF3" w14:textId="3D858DB3" w:rsidR="00EA46C6" w:rsidRPr="00BE6F3A" w:rsidRDefault="00942246" w:rsidP="009F24FF">
            <w:pPr>
              <w:keepNext/>
              <w:keepLines/>
              <w:spacing w:after="0" w:line="240" w:lineRule="auto"/>
              <w:rPr>
                <w:sz w:val="20"/>
              </w:rPr>
            </w:pPr>
            <w:r w:rsidRPr="00BE6F3A">
              <w:rPr>
                <w:sz w:val="20"/>
              </w:rPr>
              <w:t>DX1</w:t>
            </w:r>
            <w:r w:rsidR="00C939E4" w:rsidRPr="00BE6F3A">
              <w:rPr>
                <w:sz w:val="20"/>
              </w:rPr>
              <w:t>-DX4</w:t>
            </w:r>
            <w:r w:rsidR="00EA46C6" w:rsidRPr="00BE6F3A">
              <w:rPr>
                <w:sz w:val="20"/>
              </w:rPr>
              <w:t xml:space="preserve"> </w:t>
            </w:r>
          </w:p>
          <w:p w14:paraId="2D6A3268" w14:textId="77777777" w:rsidR="00EA46C6" w:rsidRPr="00BE6F3A" w:rsidRDefault="00EA46C6" w:rsidP="009F24FF">
            <w:pPr>
              <w:keepNext/>
              <w:keepLines/>
              <w:spacing w:after="0" w:line="240" w:lineRule="auto"/>
              <w:rPr>
                <w:sz w:val="20"/>
              </w:rPr>
            </w:pPr>
          </w:p>
          <w:p w14:paraId="682C119F" w14:textId="5A0254F0" w:rsidR="001C482E" w:rsidRPr="00BE6F3A" w:rsidRDefault="00EA46C6">
            <w:pPr>
              <w:keepNext/>
              <w:keepLines/>
              <w:spacing w:after="0" w:line="240" w:lineRule="auto"/>
              <w:rPr>
                <w:b/>
                <w:sz w:val="20"/>
              </w:rPr>
            </w:pPr>
            <w:r w:rsidRPr="00BE6F3A">
              <w:rPr>
                <w:b/>
                <w:sz w:val="20"/>
              </w:rPr>
              <w:t xml:space="preserve">INPATIENT_ADMISSION: </w:t>
            </w:r>
            <w:r w:rsidRPr="00BE6F3A">
              <w:rPr>
                <w:sz w:val="20"/>
              </w:rPr>
              <w:t>PDX, DX1, DX2, DX3, DX4, DX5, DX6, DX7, DX8, DX9, DX10, DX11, DX12, DX13, DX14, DX15</w:t>
            </w:r>
          </w:p>
        </w:tc>
        <w:tc>
          <w:tcPr>
            <w:tcW w:w="1222" w:type="pct"/>
          </w:tcPr>
          <w:p w14:paraId="7DACE65C" w14:textId="77777777" w:rsidR="00833F07" w:rsidRDefault="00833F07" w:rsidP="00EA46C6">
            <w:pPr>
              <w:keepNext/>
              <w:keepLines/>
              <w:spacing w:after="0"/>
              <w:rPr>
                <w:sz w:val="20"/>
                <w:szCs w:val="20"/>
              </w:rPr>
            </w:pPr>
            <w:r>
              <w:rPr>
                <w:sz w:val="20"/>
                <w:szCs w:val="20"/>
              </w:rPr>
              <w:t xml:space="preserve">Use the code in </w:t>
            </w:r>
            <w:r w:rsidRPr="00D56E6E">
              <w:rPr>
                <w:sz w:val="20"/>
                <w:szCs w:val="20"/>
              </w:rPr>
              <w:t>Section</w:t>
            </w:r>
            <w:r>
              <w:rPr>
                <w:sz w:val="20"/>
                <w:szCs w:val="20"/>
              </w:rPr>
              <w:t xml:space="preserve"> 3.1.2.</w:t>
            </w:r>
          </w:p>
          <w:p w14:paraId="6D0E6350" w14:textId="77777777" w:rsidR="00833F07" w:rsidRDefault="00833F07" w:rsidP="00EA46C6">
            <w:pPr>
              <w:keepNext/>
              <w:keepLines/>
              <w:spacing w:after="0"/>
              <w:rPr>
                <w:sz w:val="20"/>
                <w:szCs w:val="20"/>
              </w:rPr>
            </w:pPr>
            <w:commentRangeStart w:id="38"/>
          </w:p>
          <w:p w14:paraId="5C04D2B2" w14:textId="77777777" w:rsidR="00833F07" w:rsidRDefault="00833F07" w:rsidP="00EA46C6">
            <w:pPr>
              <w:keepNext/>
              <w:keepLines/>
              <w:spacing w:after="0"/>
              <w:rPr>
                <w:sz w:val="20"/>
                <w:szCs w:val="20"/>
              </w:rPr>
            </w:pPr>
            <w:r>
              <w:rPr>
                <w:sz w:val="20"/>
                <w:szCs w:val="20"/>
              </w:rPr>
              <w:t>Filters:</w:t>
            </w:r>
          </w:p>
          <w:p w14:paraId="4013E063" w14:textId="2A60CDB9" w:rsidR="00833F07" w:rsidRPr="00B16104" w:rsidRDefault="00833F07" w:rsidP="00833F07">
            <w:pPr>
              <w:autoSpaceDE w:val="0"/>
              <w:autoSpaceDN w:val="0"/>
              <w:adjustRightInd w:val="0"/>
              <w:spacing w:after="0" w:line="240" w:lineRule="auto"/>
              <w:rPr>
                <w:rFonts w:ascii="Consolas" w:hAnsi="Consolas"/>
                <w:sz w:val="16"/>
              </w:rPr>
            </w:pPr>
            <w:r w:rsidRPr="00B16104">
              <w:rPr>
                <w:rFonts w:ascii="Consolas" w:hAnsi="Consolas"/>
                <w:color w:val="0000FF"/>
                <w:sz w:val="16"/>
              </w:rPr>
              <w:t>WHERE</w:t>
            </w:r>
            <w:r w:rsidRPr="00B16104">
              <w:rPr>
                <w:rFonts w:ascii="Consolas" w:hAnsi="Consolas"/>
                <w:sz w:val="16"/>
              </w:rPr>
              <w:t xml:space="preserve"> </w:t>
            </w:r>
            <w:r w:rsidRPr="00D31708">
              <w:rPr>
                <w:rFonts w:ascii="Consolas" w:hAnsi="Consolas" w:cs="Consolas"/>
                <w:sz w:val="16"/>
                <w:szCs w:val="19"/>
              </w:rPr>
              <w:t>SOURCE</w:t>
            </w:r>
            <w:r w:rsidRPr="00B16104">
              <w:rPr>
                <w:rFonts w:ascii="Consolas" w:hAnsi="Consolas"/>
                <w:sz w:val="16"/>
              </w:rPr>
              <w:t xml:space="preserv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55941B1E" w14:textId="77777777" w:rsidR="00833F07" w:rsidRPr="00D31708" w:rsidRDefault="00833F07" w:rsidP="00833F0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DE12FFB" w14:textId="65DF1781" w:rsidR="00833F07" w:rsidRPr="00B16104" w:rsidRDefault="00833F07" w:rsidP="00833F07">
            <w:pPr>
              <w:autoSpaceDE w:val="0"/>
              <w:autoSpaceDN w:val="0"/>
              <w:adjustRightInd w:val="0"/>
              <w:spacing w:after="0" w:line="240" w:lineRule="auto"/>
              <w:rPr>
                <w:rFonts w:ascii="Consolas" w:hAnsi="Consolas"/>
                <w:color w:val="808080"/>
                <w:sz w:val="16"/>
              </w:rPr>
            </w:pPr>
            <w:r w:rsidRPr="00B16104">
              <w:rPr>
                <w:rFonts w:ascii="Consolas" w:hAnsi="Consolas"/>
                <w:color w:val="808080"/>
                <w:sz w:val="16"/>
              </w:rPr>
              <w:t>AND</w:t>
            </w:r>
            <w:r w:rsidRPr="00B16104">
              <w:rPr>
                <w:rFonts w:ascii="Consolas" w:hAnsi="Consolas"/>
                <w:sz w:val="16"/>
              </w:rPr>
              <w:t xml:space="preserve"> </w:t>
            </w:r>
            <w:r w:rsidRPr="00D31708">
              <w:rPr>
                <w:rFonts w:ascii="Consolas" w:hAnsi="Consolas" w:cs="Consolas"/>
                <w:sz w:val="16"/>
                <w:szCs w:val="19"/>
              </w:rPr>
              <w:t>TARGET_</w:t>
            </w:r>
            <w:r w:rsidRPr="00B16104">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commentRangeEnd w:id="38"/>
            <w:r w:rsidR="004D1B93">
              <w:rPr>
                <w:rStyle w:val="CommentReference"/>
              </w:rPr>
              <w:commentReference w:id="38"/>
            </w:r>
          </w:p>
          <w:p w14:paraId="4F37C93E" w14:textId="42B966DD" w:rsidR="001C482E" w:rsidRPr="0082116C" w:rsidRDefault="001C482E" w:rsidP="00B16104">
            <w:pPr>
              <w:keepNext/>
              <w:keepLines/>
              <w:spacing w:after="0" w:line="240" w:lineRule="auto"/>
              <w:rPr>
                <w:sz w:val="20"/>
              </w:rPr>
            </w:pPr>
          </w:p>
        </w:tc>
        <w:tc>
          <w:tcPr>
            <w:tcW w:w="1372" w:type="pct"/>
          </w:tcPr>
          <w:p w14:paraId="2A302099" w14:textId="77777777" w:rsidR="00EA46C6" w:rsidRDefault="00D416B0" w:rsidP="00EA46C6">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14:paraId="135F5597" w14:textId="77777777" w:rsidR="00D416B0" w:rsidRDefault="00D416B0" w:rsidP="00EA46C6">
            <w:pPr>
              <w:keepNext/>
              <w:keepLines/>
              <w:spacing w:after="0" w:line="240" w:lineRule="auto"/>
              <w:rPr>
                <w:sz w:val="20"/>
              </w:rPr>
            </w:pPr>
          </w:p>
          <w:p w14:paraId="4B634AAF" w14:textId="77777777" w:rsidR="00D416B0" w:rsidRPr="008521DB" w:rsidRDefault="00D416B0">
            <w:pPr>
              <w:keepNext/>
              <w:keepLines/>
              <w:spacing w:after="0" w:line="240" w:lineRule="auto"/>
              <w:rPr>
                <w:sz w:val="20"/>
              </w:rPr>
            </w:pPr>
            <w:r>
              <w:rPr>
                <w:sz w:val="20"/>
              </w:rPr>
              <w:t>Other domains will need to go to their respective tables.  For PROCEDURE_OCCURRENCE and D</w:t>
            </w:r>
            <w:r w:rsidR="00173224">
              <w:rPr>
                <w:sz w:val="20"/>
              </w:rPr>
              <w:t>R</w:t>
            </w:r>
            <w:r>
              <w:rPr>
                <w:sz w:val="20"/>
              </w:rPr>
              <w:t>UG_EXPOSURE treat the DX as an incoming procedure or drug with the lowest priority.  MEASUREMENT and OBSERVATION data is described in more detail in their respective sections.</w:t>
            </w:r>
          </w:p>
        </w:tc>
      </w:tr>
      <w:tr w:rsidR="00362A5D" w:rsidRPr="008521DB" w14:paraId="0B5502D6" w14:textId="77777777" w:rsidTr="00FC26C0">
        <w:trPr>
          <w:cantSplit/>
        </w:trPr>
        <w:tc>
          <w:tcPr>
            <w:tcW w:w="996" w:type="pct"/>
          </w:tcPr>
          <w:p w14:paraId="7CE81073" w14:textId="77777777" w:rsidR="00EA46C6" w:rsidRPr="00BE6F3A" w:rsidRDefault="00EA46C6">
            <w:pPr>
              <w:keepNext/>
              <w:keepLines/>
              <w:spacing w:after="0" w:line="240" w:lineRule="auto"/>
              <w:rPr>
                <w:sz w:val="20"/>
              </w:rPr>
            </w:pPr>
            <w:r w:rsidRPr="00BE6F3A">
              <w:rPr>
                <w:sz w:val="20"/>
              </w:rPr>
              <w:t>CONDITION_START_DATE</w:t>
            </w:r>
          </w:p>
        </w:tc>
        <w:tc>
          <w:tcPr>
            <w:tcW w:w="1410" w:type="pct"/>
          </w:tcPr>
          <w:p w14:paraId="72001CF9" w14:textId="47D3B467" w:rsidR="001C482E" w:rsidRPr="00BE6F3A" w:rsidRDefault="00EA46C6">
            <w:pPr>
              <w:keepNext/>
              <w:keepLines/>
              <w:spacing w:after="0" w:line="240" w:lineRule="auto"/>
              <w:rPr>
                <w:b/>
                <w:sz w:val="20"/>
              </w:rPr>
            </w:pPr>
            <w:r w:rsidRPr="00BE6F3A">
              <w:rPr>
                <w:b/>
                <w:sz w:val="20"/>
                <w:szCs w:val="20"/>
              </w:rPr>
              <w:t>VISIT_OCCURRENCE</w:t>
            </w:r>
            <w:r w:rsidRPr="00BE6F3A">
              <w:rPr>
                <w:sz w:val="20"/>
                <w:szCs w:val="20"/>
              </w:rPr>
              <w:t xml:space="preserve"> </w:t>
            </w:r>
            <w:r w:rsidRPr="00BE6F3A">
              <w:rPr>
                <w:b/>
                <w:sz w:val="20"/>
                <w:szCs w:val="20"/>
              </w:rPr>
              <w:t>–</w:t>
            </w:r>
            <w:r w:rsidRPr="00BE6F3A">
              <w:rPr>
                <w:sz w:val="20"/>
                <w:szCs w:val="20"/>
              </w:rPr>
              <w:t>VISIT_START_DATE</w:t>
            </w:r>
          </w:p>
        </w:tc>
        <w:tc>
          <w:tcPr>
            <w:tcW w:w="1222" w:type="pct"/>
          </w:tcPr>
          <w:p w14:paraId="09648355" w14:textId="77777777" w:rsidR="00EA46C6" w:rsidRDefault="00EA46C6">
            <w:pPr>
              <w:keepNext/>
              <w:keepLines/>
              <w:spacing w:after="0" w:line="240" w:lineRule="auto"/>
              <w:rPr>
                <w:sz w:val="20"/>
              </w:rPr>
            </w:pPr>
          </w:p>
        </w:tc>
        <w:tc>
          <w:tcPr>
            <w:tcW w:w="1372" w:type="pct"/>
          </w:tcPr>
          <w:p w14:paraId="700F058E" w14:textId="77777777" w:rsidR="00EA46C6" w:rsidRPr="008521DB" w:rsidRDefault="00EA46C6">
            <w:pPr>
              <w:keepNext/>
              <w:keepLines/>
              <w:spacing w:after="0" w:line="240" w:lineRule="auto"/>
              <w:rPr>
                <w:sz w:val="20"/>
              </w:rPr>
            </w:pPr>
          </w:p>
        </w:tc>
      </w:tr>
      <w:tr w:rsidR="00362A5D" w:rsidRPr="008521DB" w14:paraId="1F99AC6D" w14:textId="77777777" w:rsidTr="00FC26C0">
        <w:trPr>
          <w:cantSplit/>
        </w:trPr>
        <w:tc>
          <w:tcPr>
            <w:tcW w:w="996" w:type="pct"/>
          </w:tcPr>
          <w:p w14:paraId="575A94F2" w14:textId="77777777" w:rsidR="00EA46C6" w:rsidRPr="00BE6F3A" w:rsidRDefault="00EA46C6">
            <w:pPr>
              <w:keepNext/>
              <w:keepLines/>
              <w:spacing w:after="0" w:line="240" w:lineRule="auto"/>
              <w:rPr>
                <w:sz w:val="20"/>
              </w:rPr>
            </w:pPr>
            <w:r w:rsidRPr="00BE6F3A">
              <w:rPr>
                <w:sz w:val="20"/>
              </w:rPr>
              <w:t>CONDITION_END_</w:t>
            </w:r>
            <w:r w:rsidR="00987BA7" w:rsidRPr="00BE6F3A">
              <w:rPr>
                <w:sz w:val="20"/>
              </w:rPr>
              <w:br/>
            </w:r>
            <w:r w:rsidRPr="00BE6F3A">
              <w:rPr>
                <w:sz w:val="20"/>
              </w:rPr>
              <w:t>DATE</w:t>
            </w:r>
          </w:p>
        </w:tc>
        <w:tc>
          <w:tcPr>
            <w:tcW w:w="1410" w:type="pct"/>
          </w:tcPr>
          <w:p w14:paraId="4910F383" w14:textId="77777777" w:rsidR="00EA46C6" w:rsidRPr="00BE6F3A" w:rsidRDefault="00EA46C6">
            <w:pPr>
              <w:keepNext/>
              <w:keepLines/>
              <w:spacing w:after="0" w:line="240" w:lineRule="auto"/>
              <w:rPr>
                <w:sz w:val="20"/>
              </w:rPr>
            </w:pPr>
            <w:r w:rsidRPr="00BE6F3A">
              <w:rPr>
                <w:sz w:val="20"/>
              </w:rPr>
              <w:t>-</w:t>
            </w:r>
          </w:p>
        </w:tc>
        <w:tc>
          <w:tcPr>
            <w:tcW w:w="1222" w:type="pct"/>
          </w:tcPr>
          <w:p w14:paraId="2A5ABC23" w14:textId="77777777" w:rsidR="00EA46C6" w:rsidRDefault="00EA46C6">
            <w:pPr>
              <w:keepNext/>
              <w:keepLines/>
              <w:spacing w:after="0" w:line="240" w:lineRule="auto"/>
              <w:rPr>
                <w:sz w:val="20"/>
              </w:rPr>
            </w:pPr>
            <w:r>
              <w:rPr>
                <w:sz w:val="20"/>
              </w:rPr>
              <w:t>NULL</w:t>
            </w:r>
          </w:p>
        </w:tc>
        <w:tc>
          <w:tcPr>
            <w:tcW w:w="1372" w:type="pct"/>
          </w:tcPr>
          <w:p w14:paraId="75F0527E" w14:textId="77777777" w:rsidR="00EA46C6" w:rsidRPr="008521DB" w:rsidRDefault="00EA46C6">
            <w:pPr>
              <w:keepNext/>
              <w:keepLines/>
              <w:spacing w:after="0" w:line="240" w:lineRule="auto"/>
              <w:rPr>
                <w:sz w:val="20"/>
              </w:rPr>
            </w:pPr>
          </w:p>
        </w:tc>
      </w:tr>
      <w:tr w:rsidR="00362A5D" w:rsidRPr="008521DB" w14:paraId="63F1EC5C" w14:textId="77777777" w:rsidTr="00FC26C0">
        <w:tc>
          <w:tcPr>
            <w:tcW w:w="996" w:type="pct"/>
          </w:tcPr>
          <w:p w14:paraId="6578A6CA" w14:textId="11C95E2E" w:rsidR="00EA46C6" w:rsidRPr="00BE6F3A" w:rsidRDefault="00EA46C6">
            <w:pPr>
              <w:keepNext/>
              <w:keepLines/>
              <w:spacing w:after="0" w:line="240" w:lineRule="auto"/>
              <w:rPr>
                <w:sz w:val="20"/>
              </w:rPr>
            </w:pPr>
            <w:r w:rsidRPr="00BE6F3A">
              <w:rPr>
                <w:sz w:val="20"/>
              </w:rPr>
              <w:t>CONDITION_TYPE_CONCEPT_ID</w:t>
            </w:r>
          </w:p>
        </w:tc>
        <w:tc>
          <w:tcPr>
            <w:tcW w:w="1410" w:type="pct"/>
          </w:tcPr>
          <w:p w14:paraId="60A38160" w14:textId="77777777" w:rsidR="00EA46C6" w:rsidRPr="00BE6F3A" w:rsidRDefault="00EA46C6">
            <w:pPr>
              <w:keepNext/>
              <w:keepLines/>
              <w:spacing w:after="0" w:line="240" w:lineRule="auto"/>
              <w:rPr>
                <w:sz w:val="20"/>
              </w:rPr>
            </w:pPr>
            <w:r w:rsidRPr="00BE6F3A">
              <w:rPr>
                <w:sz w:val="20"/>
              </w:rPr>
              <w:t>-</w:t>
            </w:r>
          </w:p>
          <w:p w14:paraId="7BA73296" w14:textId="77777777" w:rsidR="00EA46C6" w:rsidRPr="00BE6F3A" w:rsidRDefault="00EA46C6">
            <w:pPr>
              <w:keepNext/>
              <w:keepLines/>
              <w:spacing w:after="0" w:line="240" w:lineRule="auto"/>
              <w:rPr>
                <w:sz w:val="20"/>
              </w:rPr>
            </w:pPr>
          </w:p>
        </w:tc>
        <w:tc>
          <w:tcPr>
            <w:tcW w:w="1222" w:type="pct"/>
          </w:tcPr>
          <w:p w14:paraId="584CA837" w14:textId="77777777" w:rsidR="00EA46C6" w:rsidRDefault="00EA46C6" w:rsidP="00EA46C6">
            <w:pPr>
              <w:keepNext/>
              <w:keepLines/>
              <w:spacing w:after="0" w:line="240" w:lineRule="auto"/>
              <w:rPr>
                <w:sz w:val="20"/>
              </w:rPr>
            </w:pPr>
            <w:r w:rsidRPr="00EC1B0F">
              <w:rPr>
                <w:sz w:val="20"/>
              </w:rPr>
              <w:t>Refer to logic above to assign CONDITION_TYPE_CONCEPT_ID</w:t>
            </w:r>
          </w:p>
          <w:p w14:paraId="0FDE2C43" w14:textId="77777777" w:rsidR="001C482E" w:rsidRDefault="001C482E" w:rsidP="00EA46C6">
            <w:pPr>
              <w:keepNext/>
              <w:keepLines/>
              <w:spacing w:after="0" w:line="240" w:lineRule="auto"/>
              <w:rPr>
                <w:sz w:val="20"/>
              </w:rPr>
            </w:pPr>
          </w:p>
          <w:p w14:paraId="5954B77E" w14:textId="77777777" w:rsidR="001C482E" w:rsidRPr="00910F6C" w:rsidRDefault="001C482E">
            <w:pPr>
              <w:keepNext/>
              <w:keepLines/>
              <w:spacing w:after="0" w:line="240" w:lineRule="auto"/>
              <w:rPr>
                <w:sz w:val="14"/>
              </w:rPr>
            </w:pPr>
            <w:r>
              <w:rPr>
                <w:sz w:val="20"/>
              </w:rPr>
              <w:t xml:space="preserve">If the record is coming from another table, like the OBSERVATION, keep </w:t>
            </w:r>
            <w:r>
              <w:rPr>
                <w:sz w:val="20"/>
              </w:rPr>
              <w:lastRenderedPageBreak/>
              <w:t>the types that would have been assigned in that table.</w:t>
            </w:r>
          </w:p>
        </w:tc>
        <w:tc>
          <w:tcPr>
            <w:tcW w:w="1372" w:type="pct"/>
          </w:tcPr>
          <w:p w14:paraId="22103C9C" w14:textId="77777777" w:rsidR="00EA46C6" w:rsidRPr="008521DB" w:rsidRDefault="00EA46C6">
            <w:pPr>
              <w:keepNext/>
              <w:keepLines/>
              <w:spacing w:after="0" w:line="240" w:lineRule="auto"/>
              <w:rPr>
                <w:sz w:val="20"/>
              </w:rPr>
            </w:pPr>
          </w:p>
        </w:tc>
      </w:tr>
      <w:tr w:rsidR="00362A5D" w:rsidRPr="008521DB" w14:paraId="1DD4F9F0" w14:textId="77777777" w:rsidTr="00FC26C0">
        <w:trPr>
          <w:cantSplit/>
        </w:trPr>
        <w:tc>
          <w:tcPr>
            <w:tcW w:w="996" w:type="pct"/>
          </w:tcPr>
          <w:p w14:paraId="53056E65" w14:textId="77777777" w:rsidR="00EA46C6" w:rsidRPr="00BE6F3A" w:rsidRDefault="00EA46C6">
            <w:pPr>
              <w:keepNext/>
              <w:keepLines/>
              <w:spacing w:after="0" w:line="240" w:lineRule="auto"/>
              <w:rPr>
                <w:sz w:val="20"/>
              </w:rPr>
            </w:pPr>
            <w:r w:rsidRPr="00BE6F3A">
              <w:rPr>
                <w:sz w:val="20"/>
              </w:rPr>
              <w:t>STOP_REASON</w:t>
            </w:r>
          </w:p>
        </w:tc>
        <w:tc>
          <w:tcPr>
            <w:tcW w:w="1410" w:type="pct"/>
          </w:tcPr>
          <w:p w14:paraId="126904E4" w14:textId="77777777" w:rsidR="00EA46C6" w:rsidRPr="00BE6F3A" w:rsidRDefault="00EA46C6">
            <w:pPr>
              <w:keepNext/>
              <w:keepLines/>
              <w:spacing w:after="0" w:line="240" w:lineRule="auto"/>
              <w:rPr>
                <w:sz w:val="20"/>
              </w:rPr>
            </w:pPr>
            <w:r w:rsidRPr="00BE6F3A">
              <w:rPr>
                <w:sz w:val="20"/>
              </w:rPr>
              <w:t>-</w:t>
            </w:r>
          </w:p>
        </w:tc>
        <w:tc>
          <w:tcPr>
            <w:tcW w:w="1222" w:type="pct"/>
          </w:tcPr>
          <w:p w14:paraId="61ED5D64" w14:textId="77777777" w:rsidR="00EA46C6" w:rsidRDefault="00EA46C6">
            <w:pPr>
              <w:keepNext/>
              <w:keepLines/>
              <w:spacing w:after="0" w:line="240" w:lineRule="auto"/>
              <w:rPr>
                <w:sz w:val="20"/>
              </w:rPr>
            </w:pPr>
            <w:r>
              <w:rPr>
                <w:sz w:val="20"/>
              </w:rPr>
              <w:t>NULL</w:t>
            </w:r>
          </w:p>
        </w:tc>
        <w:tc>
          <w:tcPr>
            <w:tcW w:w="1372" w:type="pct"/>
          </w:tcPr>
          <w:p w14:paraId="6A24B8DE" w14:textId="77777777" w:rsidR="00EA46C6" w:rsidRPr="008521DB" w:rsidRDefault="00EA46C6">
            <w:pPr>
              <w:keepNext/>
              <w:keepLines/>
              <w:spacing w:after="0" w:line="240" w:lineRule="auto"/>
              <w:rPr>
                <w:sz w:val="20"/>
              </w:rPr>
            </w:pPr>
          </w:p>
        </w:tc>
      </w:tr>
      <w:tr w:rsidR="00362A5D" w:rsidRPr="008521DB" w14:paraId="6690318E" w14:textId="77777777" w:rsidTr="00FC26C0">
        <w:trPr>
          <w:cantSplit/>
        </w:trPr>
        <w:tc>
          <w:tcPr>
            <w:tcW w:w="996" w:type="pct"/>
          </w:tcPr>
          <w:p w14:paraId="0E852523" w14:textId="5DAC0EE4" w:rsidR="00EA46C6" w:rsidRPr="00BE6F3A" w:rsidRDefault="00EA46C6">
            <w:pPr>
              <w:keepNext/>
              <w:keepLines/>
              <w:spacing w:after="0" w:line="240" w:lineRule="auto"/>
              <w:rPr>
                <w:sz w:val="20"/>
              </w:rPr>
            </w:pPr>
            <w:r w:rsidRPr="00BE6F3A">
              <w:rPr>
                <w:sz w:val="20"/>
              </w:rPr>
              <w:t>PROVIDER_ID</w:t>
            </w:r>
          </w:p>
        </w:tc>
        <w:tc>
          <w:tcPr>
            <w:tcW w:w="1410" w:type="pct"/>
          </w:tcPr>
          <w:p w14:paraId="24EE64FE" w14:textId="77777777" w:rsidR="00EA46C6" w:rsidRPr="00BE6F3A" w:rsidRDefault="00EA46C6">
            <w:pPr>
              <w:keepNext/>
              <w:keepLines/>
              <w:spacing w:after="0" w:line="240" w:lineRule="auto"/>
              <w:rPr>
                <w:sz w:val="20"/>
              </w:rPr>
            </w:pPr>
            <w:r w:rsidRPr="00BE6F3A">
              <w:rPr>
                <w:sz w:val="20"/>
              </w:rPr>
              <w:t>-</w:t>
            </w:r>
          </w:p>
        </w:tc>
        <w:tc>
          <w:tcPr>
            <w:tcW w:w="1222" w:type="pct"/>
          </w:tcPr>
          <w:p w14:paraId="68A51D5E" w14:textId="77777777" w:rsidR="00EA46C6" w:rsidRPr="00691243" w:rsidRDefault="00EA46C6">
            <w:pPr>
              <w:keepNext/>
              <w:keepLines/>
              <w:spacing w:after="0" w:line="240" w:lineRule="auto"/>
              <w:rPr>
                <w:sz w:val="20"/>
              </w:rPr>
            </w:pPr>
            <w:r>
              <w:rPr>
                <w:sz w:val="20"/>
              </w:rPr>
              <w:t xml:space="preserve">Refer to logic in building </w:t>
            </w:r>
            <w:r w:rsidRPr="00512773">
              <w:rPr>
                <w:sz w:val="20"/>
              </w:rPr>
              <w:t>VISIT_OCCURRENCE</w:t>
            </w:r>
            <w:r>
              <w:rPr>
                <w:sz w:val="20"/>
              </w:rPr>
              <w:t xml:space="preserve"> table for assigning </w:t>
            </w:r>
            <w:r w:rsidRPr="00C327CE">
              <w:rPr>
                <w:sz w:val="20"/>
              </w:rPr>
              <w:t>VISIT_PROVID and VISIT_PROVSTD</w:t>
            </w:r>
            <w:r>
              <w:rPr>
                <w:sz w:val="20"/>
              </w:rPr>
              <w:t xml:space="preserve">, and map them to </w:t>
            </w:r>
            <w:r w:rsidRPr="00691243">
              <w:rPr>
                <w:sz w:val="20"/>
              </w:rPr>
              <w:t>PROVIDER_SOURCE_VALUE</w:t>
            </w:r>
            <w:r>
              <w:rPr>
                <w:sz w:val="20"/>
              </w:rPr>
              <w:t xml:space="preserve"> and </w:t>
            </w:r>
          </w:p>
          <w:p w14:paraId="216488B9" w14:textId="77777777" w:rsidR="00EA46C6" w:rsidRPr="00B95241" w:rsidRDefault="00EA46C6">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1372" w:type="pct"/>
          </w:tcPr>
          <w:p w14:paraId="28DDF86D" w14:textId="6E8440F8" w:rsidR="00EA46C6" w:rsidRPr="008521DB" w:rsidRDefault="00BC109D">
            <w:pPr>
              <w:keepNext/>
              <w:keepLines/>
              <w:spacing w:after="0" w:line="240" w:lineRule="auto"/>
              <w:rPr>
                <w:sz w:val="20"/>
              </w:rPr>
            </w:pPr>
            <w:ins w:id="39" w:author="Blacketer, Margaret [JRDUS]" w:date="2017-03-27T10:34:00Z">
              <w:r>
                <w:rPr>
                  <w:sz w:val="20"/>
                </w:rPr>
                <w:t>If there is no associated PROVIDER_</w:t>
              </w:r>
              <w:proofErr w:type="gramStart"/>
              <w:r>
                <w:rPr>
                  <w:sz w:val="20"/>
                </w:rPr>
                <w:t>ID</w:t>
              </w:r>
              <w:proofErr w:type="gramEnd"/>
              <w:r>
                <w:rPr>
                  <w:sz w:val="20"/>
                </w:rPr>
                <w:t xml:space="preserve"> then set as NULL</w:t>
              </w:r>
            </w:ins>
          </w:p>
        </w:tc>
      </w:tr>
      <w:tr w:rsidR="00362A5D" w:rsidRPr="008521DB" w14:paraId="74957C41" w14:textId="77777777" w:rsidTr="00FC26C0">
        <w:trPr>
          <w:cantSplit/>
        </w:trPr>
        <w:tc>
          <w:tcPr>
            <w:tcW w:w="996" w:type="pct"/>
          </w:tcPr>
          <w:p w14:paraId="44CA0B1F" w14:textId="77777777" w:rsidR="00EA46C6" w:rsidRPr="00BE6F3A" w:rsidRDefault="00EA46C6">
            <w:pPr>
              <w:keepNext/>
              <w:keepLines/>
              <w:spacing w:after="0" w:line="240" w:lineRule="auto"/>
              <w:rPr>
                <w:sz w:val="20"/>
              </w:rPr>
            </w:pPr>
            <w:r w:rsidRPr="00BE6F3A">
              <w:rPr>
                <w:sz w:val="20"/>
              </w:rPr>
              <w:t>VISIT_OCCURRENCE_ID</w:t>
            </w:r>
          </w:p>
        </w:tc>
        <w:tc>
          <w:tcPr>
            <w:tcW w:w="1410" w:type="pct"/>
          </w:tcPr>
          <w:p w14:paraId="16198BBE" w14:textId="77777777" w:rsidR="00EA46C6" w:rsidRPr="00BE6F3A" w:rsidRDefault="00EA46C6">
            <w:pPr>
              <w:keepNext/>
              <w:keepLines/>
              <w:spacing w:after="0" w:line="240" w:lineRule="auto"/>
              <w:rPr>
                <w:b/>
                <w:sz w:val="20"/>
              </w:rPr>
            </w:pPr>
            <w:r w:rsidRPr="00BE6F3A">
              <w:rPr>
                <w:b/>
                <w:sz w:val="20"/>
              </w:rPr>
              <w:t>VISIT_OCCURRENCE:</w:t>
            </w:r>
          </w:p>
          <w:p w14:paraId="2EE00716" w14:textId="48E87EC1" w:rsidR="001C482E" w:rsidRPr="00BE6F3A" w:rsidRDefault="00EA46C6">
            <w:pPr>
              <w:keepNext/>
              <w:keepLines/>
              <w:spacing w:after="0" w:line="240" w:lineRule="auto"/>
              <w:rPr>
                <w:sz w:val="20"/>
              </w:rPr>
            </w:pPr>
            <w:r w:rsidRPr="00BE6F3A">
              <w:rPr>
                <w:sz w:val="20"/>
              </w:rPr>
              <w:t>VISIT_OCCURRENCE_ID</w:t>
            </w:r>
          </w:p>
        </w:tc>
        <w:tc>
          <w:tcPr>
            <w:tcW w:w="1222" w:type="pct"/>
          </w:tcPr>
          <w:p w14:paraId="389ACEFD" w14:textId="1D8A6E50" w:rsidR="001C482E" w:rsidRPr="00F30A37" w:rsidRDefault="00EA46C6">
            <w:pPr>
              <w:keepNext/>
              <w:keepLines/>
              <w:spacing w:after="0" w:line="240" w:lineRule="auto"/>
              <w:rPr>
                <w:sz w:val="20"/>
                <w:highlight w:val="yellow"/>
              </w:rPr>
            </w:pPr>
            <w:r>
              <w:rPr>
                <w:sz w:val="20"/>
              </w:rPr>
              <w:t xml:space="preserve">Refer to logic in building </w:t>
            </w:r>
            <w:r w:rsidRPr="00512773">
              <w:rPr>
                <w:sz w:val="20"/>
              </w:rPr>
              <w:t>VISIT_OCCURRENCE</w:t>
            </w:r>
            <w:r>
              <w:rPr>
                <w:sz w:val="20"/>
              </w:rPr>
              <w:t xml:space="preserve"> table for </w:t>
            </w:r>
            <w:r w:rsidRPr="00562904">
              <w:rPr>
                <w:sz w:val="20"/>
              </w:rPr>
              <w:t>link</w:t>
            </w:r>
            <w:r>
              <w:rPr>
                <w:sz w:val="20"/>
              </w:rPr>
              <w:t>ing</w:t>
            </w:r>
            <w:r w:rsidRPr="00562904">
              <w:rPr>
                <w:sz w:val="20"/>
              </w:rPr>
              <w:t xml:space="preserve"> with </w:t>
            </w:r>
            <w:r w:rsidRPr="00512773">
              <w:rPr>
                <w:sz w:val="20"/>
              </w:rPr>
              <w:t>VISIT_OCCURRENCE_ID</w:t>
            </w:r>
          </w:p>
        </w:tc>
        <w:tc>
          <w:tcPr>
            <w:tcW w:w="1372" w:type="pct"/>
          </w:tcPr>
          <w:p w14:paraId="2603A31E" w14:textId="77777777" w:rsidR="00EA46C6" w:rsidRPr="008521DB" w:rsidRDefault="00EA46C6">
            <w:pPr>
              <w:keepNext/>
              <w:keepLines/>
              <w:spacing w:after="0" w:line="240" w:lineRule="auto"/>
              <w:rPr>
                <w:sz w:val="20"/>
              </w:rPr>
            </w:pPr>
          </w:p>
        </w:tc>
      </w:tr>
      <w:tr w:rsidR="00362A5D" w:rsidRPr="008521DB" w14:paraId="02188866" w14:textId="77777777" w:rsidTr="00FC26C0">
        <w:trPr>
          <w:cantSplit/>
        </w:trPr>
        <w:tc>
          <w:tcPr>
            <w:tcW w:w="996" w:type="pct"/>
          </w:tcPr>
          <w:p w14:paraId="25CCB8F5" w14:textId="77777777" w:rsidR="00EA46C6" w:rsidRPr="00BE6F3A" w:rsidRDefault="00EA46C6">
            <w:pPr>
              <w:keepNext/>
              <w:keepLines/>
              <w:spacing w:after="0" w:line="240" w:lineRule="auto"/>
              <w:rPr>
                <w:sz w:val="20"/>
              </w:rPr>
            </w:pPr>
            <w:r w:rsidRPr="00BE6F3A">
              <w:rPr>
                <w:sz w:val="20"/>
              </w:rPr>
              <w:t>CONDITION_</w:t>
            </w:r>
            <w:r w:rsidR="00987BA7" w:rsidRPr="00BE6F3A">
              <w:rPr>
                <w:sz w:val="20"/>
              </w:rPr>
              <w:br/>
            </w:r>
            <w:r w:rsidRPr="00BE6F3A">
              <w:rPr>
                <w:sz w:val="20"/>
              </w:rPr>
              <w:t>SOURCE_VALUE</w:t>
            </w:r>
          </w:p>
        </w:tc>
        <w:tc>
          <w:tcPr>
            <w:tcW w:w="1410" w:type="pct"/>
          </w:tcPr>
          <w:p w14:paraId="39E065B2" w14:textId="77777777" w:rsidR="00EA46C6" w:rsidRPr="00BE6F3A" w:rsidRDefault="00EA46C6">
            <w:pPr>
              <w:keepNext/>
              <w:keepLines/>
              <w:spacing w:after="0" w:line="240" w:lineRule="auto"/>
              <w:rPr>
                <w:b/>
                <w:sz w:val="20"/>
              </w:rPr>
            </w:pPr>
            <w:r w:rsidRPr="00BE6F3A">
              <w:rPr>
                <w:b/>
                <w:sz w:val="20"/>
              </w:rPr>
              <w:t>FACILITY_HEADER:</w:t>
            </w:r>
          </w:p>
          <w:p w14:paraId="70AA3D92" w14:textId="77777777" w:rsidR="00EA46C6" w:rsidRPr="00BE6F3A" w:rsidRDefault="00EA46C6" w:rsidP="00D416B0">
            <w:pPr>
              <w:keepNext/>
              <w:keepLines/>
              <w:spacing w:after="0" w:line="240" w:lineRule="auto"/>
              <w:rPr>
                <w:sz w:val="20"/>
              </w:rPr>
            </w:pPr>
            <w:r w:rsidRPr="00BE6F3A">
              <w:rPr>
                <w:sz w:val="20"/>
              </w:rPr>
              <w:t>DX1, DX2, DX3, DX4, DX5, DX6, DX7, DX8, DX9</w:t>
            </w:r>
          </w:p>
          <w:p w14:paraId="4E08F70F" w14:textId="77777777" w:rsidR="00EA46C6" w:rsidRPr="00BE6F3A" w:rsidRDefault="00EA46C6">
            <w:pPr>
              <w:keepNext/>
              <w:keepLines/>
              <w:spacing w:after="0" w:line="240" w:lineRule="auto"/>
              <w:rPr>
                <w:sz w:val="20"/>
              </w:rPr>
            </w:pPr>
          </w:p>
          <w:p w14:paraId="48FADF61" w14:textId="7A796134" w:rsidR="00EA46C6" w:rsidRPr="00BE6F3A" w:rsidRDefault="00EA46C6" w:rsidP="00D416B0">
            <w:pPr>
              <w:keepNext/>
              <w:keepLines/>
              <w:spacing w:after="0" w:line="240" w:lineRule="auto"/>
              <w:rPr>
                <w:sz w:val="20"/>
              </w:rPr>
            </w:pPr>
            <w:r w:rsidRPr="00BE6F3A">
              <w:rPr>
                <w:b/>
                <w:sz w:val="20"/>
              </w:rPr>
              <w:t>OUTPATIENT_SERVICES:</w:t>
            </w:r>
            <w:r w:rsidR="00C939E4" w:rsidRPr="00BE6F3A">
              <w:rPr>
                <w:sz w:val="20"/>
              </w:rPr>
              <w:t>DX1-DX4</w:t>
            </w:r>
          </w:p>
          <w:p w14:paraId="5B58596A" w14:textId="77777777" w:rsidR="00EA46C6" w:rsidRPr="00BE6F3A" w:rsidRDefault="00EA46C6" w:rsidP="009F24FF">
            <w:pPr>
              <w:keepNext/>
              <w:keepLines/>
              <w:spacing w:after="0" w:line="240" w:lineRule="auto"/>
              <w:rPr>
                <w:sz w:val="20"/>
              </w:rPr>
            </w:pPr>
          </w:p>
          <w:p w14:paraId="676B14CB" w14:textId="77777777" w:rsidR="00EA46C6" w:rsidRPr="00BE6F3A" w:rsidRDefault="00EA46C6" w:rsidP="009F24FF">
            <w:pPr>
              <w:keepNext/>
              <w:keepLines/>
              <w:spacing w:after="0" w:line="240" w:lineRule="auto"/>
              <w:rPr>
                <w:b/>
                <w:sz w:val="20"/>
              </w:rPr>
            </w:pPr>
            <w:r w:rsidRPr="00BE6F3A">
              <w:rPr>
                <w:b/>
                <w:sz w:val="20"/>
              </w:rPr>
              <w:t xml:space="preserve">INPATIENT_SERVICES: </w:t>
            </w:r>
          </w:p>
          <w:p w14:paraId="2537B136" w14:textId="77777777" w:rsidR="00C939E4" w:rsidRPr="00BE6F3A" w:rsidRDefault="00EA46C6" w:rsidP="00C939E4">
            <w:pPr>
              <w:keepNext/>
              <w:keepLines/>
              <w:spacing w:after="0" w:line="240" w:lineRule="auto"/>
              <w:rPr>
                <w:sz w:val="20"/>
              </w:rPr>
            </w:pPr>
            <w:r w:rsidRPr="00BE6F3A">
              <w:rPr>
                <w:sz w:val="20"/>
              </w:rPr>
              <w:t xml:space="preserve">PDX, </w:t>
            </w:r>
            <w:r w:rsidR="00C939E4" w:rsidRPr="00BE6F3A">
              <w:rPr>
                <w:sz w:val="20"/>
              </w:rPr>
              <w:t>DX1-DX4</w:t>
            </w:r>
          </w:p>
          <w:p w14:paraId="45E22414" w14:textId="2BBE9D12" w:rsidR="006C74C9" w:rsidRPr="00BE6F3A" w:rsidRDefault="006C74C9" w:rsidP="00AC2274">
            <w:pPr>
              <w:keepNext/>
              <w:keepLines/>
              <w:spacing w:after="0" w:line="240" w:lineRule="auto"/>
              <w:rPr>
                <w:sz w:val="20"/>
              </w:rPr>
            </w:pPr>
          </w:p>
          <w:p w14:paraId="0F8EED1C" w14:textId="77777777" w:rsidR="00BB7DEA" w:rsidRPr="00BE6F3A" w:rsidRDefault="00BB7DEA" w:rsidP="00AC2274">
            <w:pPr>
              <w:keepNext/>
              <w:keepLines/>
              <w:spacing w:after="0" w:line="240" w:lineRule="auto"/>
              <w:rPr>
                <w:sz w:val="20"/>
              </w:rPr>
            </w:pPr>
          </w:p>
          <w:p w14:paraId="792AF67A" w14:textId="77777777" w:rsidR="00BB7DEA" w:rsidRPr="00BE6F3A" w:rsidRDefault="00BB7DEA" w:rsidP="00BB7DEA">
            <w:pPr>
              <w:keepNext/>
              <w:keepLines/>
              <w:spacing w:after="0" w:line="240" w:lineRule="auto"/>
              <w:rPr>
                <w:b/>
                <w:sz w:val="20"/>
              </w:rPr>
            </w:pPr>
            <w:r w:rsidRPr="00BE6F3A">
              <w:rPr>
                <w:b/>
                <w:sz w:val="20"/>
              </w:rPr>
              <w:t>LONG_TERM_CARE:</w:t>
            </w:r>
          </w:p>
          <w:p w14:paraId="12C6BA8F" w14:textId="77777777" w:rsidR="00C939E4" w:rsidRPr="00BE6F3A" w:rsidRDefault="00C939E4" w:rsidP="00C939E4">
            <w:pPr>
              <w:keepNext/>
              <w:keepLines/>
              <w:spacing w:after="0" w:line="240" w:lineRule="auto"/>
              <w:rPr>
                <w:sz w:val="20"/>
              </w:rPr>
            </w:pPr>
            <w:r w:rsidRPr="00BE6F3A">
              <w:rPr>
                <w:sz w:val="20"/>
              </w:rPr>
              <w:t>DX1-DX4</w:t>
            </w:r>
          </w:p>
          <w:p w14:paraId="13C1E7BA" w14:textId="77777777" w:rsidR="00EA46C6" w:rsidRPr="00BE6F3A" w:rsidRDefault="00EA46C6" w:rsidP="009F24FF">
            <w:pPr>
              <w:keepNext/>
              <w:keepLines/>
              <w:spacing w:after="0" w:line="240" w:lineRule="auto"/>
              <w:rPr>
                <w:sz w:val="20"/>
              </w:rPr>
            </w:pPr>
          </w:p>
          <w:p w14:paraId="22166619" w14:textId="67B3B02B" w:rsidR="001C482E" w:rsidRPr="00BE6F3A" w:rsidRDefault="00EA46C6">
            <w:pPr>
              <w:keepNext/>
              <w:keepLines/>
              <w:spacing w:after="0" w:line="240" w:lineRule="auto"/>
              <w:rPr>
                <w:sz w:val="20"/>
              </w:rPr>
            </w:pPr>
            <w:r w:rsidRPr="00BE6F3A">
              <w:rPr>
                <w:b/>
                <w:sz w:val="20"/>
              </w:rPr>
              <w:t xml:space="preserve">INPATIENT_ADMISSION: </w:t>
            </w:r>
            <w:r w:rsidRPr="00BE6F3A">
              <w:rPr>
                <w:sz w:val="20"/>
              </w:rPr>
              <w:t xml:space="preserve"> DX1, DX2, DX3, DX4, DX5, DX6, DX7, DX8, DX9, DX10, DX11, DX12, DX13, DX14, DX15</w:t>
            </w:r>
          </w:p>
        </w:tc>
        <w:tc>
          <w:tcPr>
            <w:tcW w:w="1222" w:type="pct"/>
          </w:tcPr>
          <w:p w14:paraId="5057910B" w14:textId="77777777" w:rsidR="00EA46C6" w:rsidRPr="00CE38A4" w:rsidRDefault="00EA46C6">
            <w:pPr>
              <w:keepNext/>
              <w:keepLines/>
              <w:spacing w:after="0" w:line="240" w:lineRule="auto"/>
              <w:rPr>
                <w:sz w:val="20"/>
                <w:highlight w:val="yellow"/>
              </w:rPr>
            </w:pPr>
          </w:p>
        </w:tc>
        <w:tc>
          <w:tcPr>
            <w:tcW w:w="1372" w:type="pct"/>
          </w:tcPr>
          <w:p w14:paraId="4A643A2C" w14:textId="77777777" w:rsidR="00EA46C6" w:rsidRPr="008521DB" w:rsidRDefault="00EA46C6">
            <w:pPr>
              <w:keepNext/>
              <w:keepLines/>
              <w:spacing w:after="0" w:line="240" w:lineRule="auto"/>
              <w:rPr>
                <w:sz w:val="20"/>
              </w:rPr>
            </w:pPr>
          </w:p>
        </w:tc>
      </w:tr>
      <w:tr w:rsidR="00362A5D" w:rsidRPr="008521DB" w14:paraId="3742AA6D" w14:textId="77777777" w:rsidTr="00362A5D">
        <w:trPr>
          <w:cantSplit/>
          <w:trHeight w:val="539"/>
        </w:trPr>
        <w:tc>
          <w:tcPr>
            <w:tcW w:w="996" w:type="pct"/>
          </w:tcPr>
          <w:p w14:paraId="02355F70" w14:textId="77777777" w:rsidR="000C1324" w:rsidRPr="00910F6C" w:rsidRDefault="000C1324" w:rsidP="00EA46C6">
            <w:pPr>
              <w:keepNext/>
              <w:keepLines/>
              <w:spacing w:after="0" w:line="240" w:lineRule="auto"/>
              <w:rPr>
                <w:sz w:val="20"/>
              </w:rPr>
            </w:pPr>
            <w:r>
              <w:rPr>
                <w:sz w:val="20"/>
              </w:rPr>
              <w:t>CONDITION_</w:t>
            </w:r>
            <w:r w:rsidR="00987BA7">
              <w:rPr>
                <w:sz w:val="20"/>
              </w:rPr>
              <w:br/>
            </w:r>
            <w:r>
              <w:rPr>
                <w:sz w:val="20"/>
              </w:rPr>
              <w:t>SOURCE_CONCEPT_</w:t>
            </w:r>
            <w:r w:rsidR="00987BA7">
              <w:rPr>
                <w:sz w:val="20"/>
              </w:rPr>
              <w:br/>
            </w:r>
            <w:r>
              <w:rPr>
                <w:sz w:val="20"/>
              </w:rPr>
              <w:t>ID</w:t>
            </w:r>
          </w:p>
        </w:tc>
        <w:tc>
          <w:tcPr>
            <w:tcW w:w="1410" w:type="pct"/>
          </w:tcPr>
          <w:p w14:paraId="549B0FE0" w14:textId="77777777" w:rsidR="000C1324" w:rsidRDefault="000C1324" w:rsidP="00EA46C6">
            <w:pPr>
              <w:keepNext/>
              <w:keepLines/>
              <w:spacing w:after="0" w:line="240" w:lineRule="auto"/>
              <w:rPr>
                <w:b/>
                <w:sz w:val="20"/>
              </w:rPr>
            </w:pPr>
            <w:r>
              <w:rPr>
                <w:b/>
                <w:sz w:val="20"/>
              </w:rPr>
              <w:t>-</w:t>
            </w:r>
          </w:p>
          <w:p w14:paraId="5BBCDA16" w14:textId="77777777" w:rsidR="001C482E" w:rsidRDefault="001C482E" w:rsidP="00EA46C6">
            <w:pPr>
              <w:keepNext/>
              <w:keepLines/>
              <w:spacing w:after="0" w:line="240" w:lineRule="auto"/>
              <w:rPr>
                <w:b/>
                <w:sz w:val="20"/>
              </w:rPr>
            </w:pPr>
          </w:p>
        </w:tc>
        <w:tc>
          <w:tcPr>
            <w:tcW w:w="1222" w:type="pct"/>
          </w:tcPr>
          <w:p w14:paraId="77076EC2" w14:textId="77777777" w:rsidR="00221876" w:rsidRDefault="00221876" w:rsidP="00221876">
            <w:pPr>
              <w:keepNext/>
              <w:keepLines/>
              <w:spacing w:after="0"/>
              <w:rPr>
                <w:sz w:val="20"/>
                <w:szCs w:val="20"/>
              </w:rPr>
            </w:pPr>
            <w:r>
              <w:rPr>
                <w:sz w:val="20"/>
                <w:szCs w:val="20"/>
              </w:rPr>
              <w:t>Use the code in Section 3.1.1.</w:t>
            </w:r>
          </w:p>
          <w:p w14:paraId="7330F079" w14:textId="77777777" w:rsidR="00A60374" w:rsidRDefault="00A60374" w:rsidP="00A60374">
            <w:pPr>
              <w:autoSpaceDE w:val="0"/>
              <w:autoSpaceDN w:val="0"/>
              <w:adjustRightInd w:val="0"/>
              <w:spacing w:after="0" w:line="240" w:lineRule="auto"/>
              <w:rPr>
                <w:rFonts w:ascii="Consolas" w:hAnsi="Consolas" w:cs="Consolas"/>
                <w:color w:val="FF0000"/>
                <w:sz w:val="19"/>
                <w:szCs w:val="19"/>
              </w:rPr>
            </w:pPr>
          </w:p>
          <w:p w14:paraId="378656A8" w14:textId="77777777" w:rsidR="00221876" w:rsidRPr="00D31708" w:rsidRDefault="00221876" w:rsidP="00D31708">
            <w:pPr>
              <w:keepNext/>
              <w:keepLines/>
              <w:spacing w:after="0"/>
              <w:rPr>
                <w:sz w:val="20"/>
                <w:szCs w:val="20"/>
              </w:rPr>
            </w:pPr>
            <w:r w:rsidRPr="00D31708">
              <w:rPr>
                <w:sz w:val="20"/>
                <w:szCs w:val="20"/>
              </w:rPr>
              <w:t>Filters:</w:t>
            </w:r>
          </w:p>
          <w:p w14:paraId="37B738E2" w14:textId="77777777" w:rsidR="00221876" w:rsidRPr="00D31708" w:rsidRDefault="00221876" w:rsidP="00221876">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14:paraId="42AAAB83" w14:textId="64379A4B" w:rsidR="001C482E" w:rsidRPr="00B16104" w:rsidRDefault="00221876" w:rsidP="001E4000">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tc>
        <w:tc>
          <w:tcPr>
            <w:tcW w:w="1372" w:type="pct"/>
          </w:tcPr>
          <w:p w14:paraId="2882A6B8" w14:textId="77777777" w:rsidR="000C1324" w:rsidRPr="008521DB" w:rsidRDefault="000C1324" w:rsidP="00EA46C6">
            <w:pPr>
              <w:keepNext/>
              <w:keepLines/>
              <w:spacing w:after="0" w:line="240" w:lineRule="auto"/>
              <w:rPr>
                <w:sz w:val="20"/>
              </w:rPr>
            </w:pPr>
          </w:p>
        </w:tc>
      </w:tr>
    </w:tbl>
    <w:p w14:paraId="1390D950" w14:textId="77777777" w:rsidR="00EA46C6" w:rsidRDefault="00EA46C6" w:rsidP="00B16104">
      <w:pPr>
        <w:spacing w:after="0" w:line="240" w:lineRule="auto"/>
      </w:pPr>
    </w:p>
    <w:p w14:paraId="36ED9101" w14:textId="2066E63D" w:rsidR="00EA1086" w:rsidRDefault="00EA1086" w:rsidP="007D2C5B">
      <w:pPr>
        <w:spacing w:after="0" w:line="240" w:lineRule="auto"/>
      </w:pPr>
    </w:p>
    <w:p w14:paraId="52E09D04" w14:textId="77777777" w:rsidR="006650BE" w:rsidRPr="00B16104" w:rsidRDefault="006650BE" w:rsidP="00B16104">
      <w:pPr>
        <w:spacing w:after="0"/>
        <w:rPr>
          <w:sz w:val="2"/>
        </w:rPr>
      </w:pPr>
    </w:p>
    <w:p w14:paraId="0DF49180" w14:textId="77777777" w:rsidR="00102FD8" w:rsidRDefault="00102FD8" w:rsidP="00102FD8">
      <w:pPr>
        <w:pStyle w:val="Heading2"/>
        <w:spacing w:before="0"/>
      </w:pPr>
      <w:bookmarkStart w:id="40" w:name="_Toc368404509"/>
      <w:bookmarkStart w:id="41" w:name="_Toc475696911"/>
      <w:r>
        <w:lastRenderedPageBreak/>
        <w:t>Table Name:  CONDITION_ERA</w:t>
      </w:r>
      <w:bookmarkEnd w:id="40"/>
      <w:bookmarkEnd w:id="41"/>
    </w:p>
    <w:p w14:paraId="7A7E9651" w14:textId="77777777" w:rsidR="00102FD8" w:rsidRDefault="00102FD8" w:rsidP="00102FD8">
      <w:pPr>
        <w:spacing w:after="0"/>
      </w:pPr>
      <w:r w:rsidRPr="005830A1">
        <w:t xml:space="preserve">Similar to </w:t>
      </w:r>
      <w:r>
        <w:t>DRUG_ERAs</w:t>
      </w:r>
      <w:r w:rsidRPr="005830A1">
        <w:t xml:space="preserve">, </w:t>
      </w:r>
      <w:r>
        <w:t>CONDITION_ERAs are chronological periods of condition o</w:t>
      </w:r>
      <w:r w:rsidRPr="005830A1">
        <w:t xml:space="preserve">ccurrence. </w:t>
      </w:r>
      <w:r w:rsidR="00141C9C">
        <w:t xml:space="preserve"> </w:t>
      </w:r>
      <w:r w:rsidRPr="005830A1">
        <w:t>Combining</w:t>
      </w:r>
      <w:r>
        <w:t xml:space="preserve"> individual CONDITION_OCCURRENCEs into a single CONDITION_ERA</w:t>
      </w:r>
      <w:r w:rsidRPr="005830A1">
        <w:t xml:space="preserve"> serves two purposes:</w:t>
      </w:r>
    </w:p>
    <w:p w14:paraId="655991D1" w14:textId="77777777" w:rsidR="00102FD8" w:rsidRDefault="00102FD8" w:rsidP="00D14A4D">
      <w:pPr>
        <w:numPr>
          <w:ilvl w:val="1"/>
          <w:numId w:val="2"/>
        </w:numPr>
        <w:spacing w:after="0"/>
        <w:ind w:left="720"/>
      </w:pPr>
      <w:r w:rsidRPr="005830A1">
        <w:t>It allows aggregation of chronic conditions that require frequent ongoing care, instead of treating</w:t>
      </w:r>
      <w:r>
        <w:t xml:space="preserve"> </w:t>
      </w:r>
      <w:r w:rsidRPr="005830A1">
        <w:t>each Condition Occurrence as an independent event.</w:t>
      </w:r>
    </w:p>
    <w:p w14:paraId="383BEA73" w14:textId="77777777" w:rsidR="00102FD8" w:rsidRDefault="00102FD8" w:rsidP="00D14A4D">
      <w:pPr>
        <w:numPr>
          <w:ilvl w:val="1"/>
          <w:numId w:val="2"/>
        </w:numPr>
        <w:ind w:left="720"/>
      </w:pPr>
      <w:r w:rsidRPr="005830A1">
        <w:t>It allows aggregation of multiple, closely timed doctor visits for the same condition to avoid</w:t>
      </w:r>
      <w:r>
        <w:t xml:space="preserve"> </w:t>
      </w:r>
      <w:r w:rsidRPr="005830A1">
        <w:t>double-counting the Condition Occurrences.</w:t>
      </w:r>
    </w:p>
    <w:p w14:paraId="6D9E0A5A" w14:textId="77777777" w:rsidR="00A760C6" w:rsidRDefault="00A760C6" w:rsidP="00A760C6">
      <w:pPr>
        <w:spacing w:after="0"/>
      </w:pPr>
      <w:r>
        <w:t>Key conventions:</w:t>
      </w:r>
    </w:p>
    <w:p w14:paraId="630010F6" w14:textId="77777777" w:rsidR="00A760C6" w:rsidRDefault="00A760C6" w:rsidP="00D14A4D">
      <w:pPr>
        <w:pStyle w:val="ListParagraph"/>
        <w:numPr>
          <w:ilvl w:val="0"/>
          <w:numId w:val="7"/>
        </w:numPr>
      </w:pPr>
      <w:r>
        <w:t>The CONDITION_ERAs are not aggregated to a higher-level class, therefore the CONDITION_CONCEPT_ID is unchanged</w:t>
      </w:r>
      <w:r w:rsidRPr="00BB6A9B">
        <w:t>.</w:t>
      </w:r>
      <w:r>
        <w:t xml:space="preserve">  </w:t>
      </w:r>
    </w:p>
    <w:p w14:paraId="1497875C" w14:textId="77777777" w:rsidR="00A760C6" w:rsidRDefault="00A760C6" w:rsidP="00D14A4D">
      <w:pPr>
        <w:pStyle w:val="ListParagraph"/>
        <w:numPr>
          <w:ilvl w:val="0"/>
          <w:numId w:val="7"/>
        </w:numPr>
        <w:spacing w:after="0"/>
      </w:pPr>
      <w:r>
        <w:t xml:space="preserve">Use the following steps to build this table off </w:t>
      </w:r>
      <w:r w:rsidRPr="002607A8">
        <w:t>CONDITION_OCCURRENCE table</w:t>
      </w:r>
      <w:r>
        <w:t>:</w:t>
      </w:r>
    </w:p>
    <w:p w14:paraId="14308DAC" w14:textId="77777777" w:rsidR="00A760C6" w:rsidRDefault="00A760C6" w:rsidP="00D14A4D">
      <w:pPr>
        <w:keepNext/>
        <w:keepLines/>
        <w:numPr>
          <w:ilvl w:val="0"/>
          <w:numId w:val="6"/>
        </w:numPr>
        <w:spacing w:after="0"/>
      </w:pPr>
      <w:r>
        <w:t xml:space="preserve">Exclude records with </w:t>
      </w:r>
      <w:r w:rsidRPr="002607A8">
        <w:t>CONDITION_CONCEPT_ID = 0</w:t>
      </w:r>
      <w:r>
        <w:t xml:space="preserve">. </w:t>
      </w:r>
    </w:p>
    <w:p w14:paraId="25B7AA45" w14:textId="77777777" w:rsidR="00A760C6" w:rsidRDefault="00A760C6" w:rsidP="00D14A4D">
      <w:pPr>
        <w:keepNext/>
        <w:keepLines/>
        <w:numPr>
          <w:ilvl w:val="0"/>
          <w:numId w:val="6"/>
        </w:numPr>
        <w:spacing w:after="0"/>
      </w:pPr>
      <w:r w:rsidRPr="00C31E2F">
        <w:t>Set CONDITION_END_DATE</w:t>
      </w:r>
      <w:r>
        <w:t xml:space="preserve"> </w:t>
      </w:r>
      <w:r w:rsidRPr="00C31E2F">
        <w:t>=</w:t>
      </w:r>
      <w:r>
        <w:t xml:space="preserve"> CONDITION_START_DATE.</w:t>
      </w:r>
    </w:p>
    <w:p w14:paraId="120BE80B" w14:textId="77777777" w:rsidR="00A760C6" w:rsidRDefault="00A760C6" w:rsidP="00D14A4D">
      <w:pPr>
        <w:keepNext/>
        <w:keepLines/>
        <w:numPr>
          <w:ilvl w:val="0"/>
          <w:numId w:val="6"/>
        </w:numPr>
        <w:spacing w:after="0"/>
      </w:pPr>
      <w:r>
        <w:t xml:space="preserve">Sort </w:t>
      </w:r>
      <w:r w:rsidRPr="002607A8">
        <w:t>CONDITION_OCCURRENCE table</w:t>
      </w:r>
      <w:r>
        <w:t xml:space="preserve"> by PERSON_ID, </w:t>
      </w:r>
      <w:r w:rsidRPr="002607A8">
        <w:t>CONDITION_CONCEPT_ID</w:t>
      </w:r>
      <w:r w:rsidR="00AE76F6">
        <w:t xml:space="preserve"> and CONDITION_START_DATE in ascending order.</w:t>
      </w:r>
    </w:p>
    <w:p w14:paraId="6DD1B2B4" w14:textId="77777777" w:rsidR="00A760C6" w:rsidRDefault="00A760C6" w:rsidP="00D14A4D">
      <w:pPr>
        <w:keepNext/>
        <w:keepLines/>
        <w:numPr>
          <w:ilvl w:val="0"/>
          <w:numId w:val="6"/>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20C192E3" w14:textId="77777777" w:rsidR="00A760C6" w:rsidRDefault="00A760C6" w:rsidP="00102FD8">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102FD8" w:rsidRPr="008521DB" w14:paraId="7AB6F999" w14:textId="77777777" w:rsidTr="00AC2274">
        <w:tc>
          <w:tcPr>
            <w:tcW w:w="9576" w:type="dxa"/>
            <w:gridSpan w:val="4"/>
            <w:shd w:val="clear" w:color="auto" w:fill="A6A6A6"/>
          </w:tcPr>
          <w:p w14:paraId="3D2CCCBB" w14:textId="77777777" w:rsidR="00102FD8" w:rsidRPr="008521DB" w:rsidRDefault="00DE64E1" w:rsidP="00AC2274">
            <w:pPr>
              <w:keepNext/>
              <w:keepLines/>
              <w:spacing w:after="0" w:line="240" w:lineRule="auto"/>
              <w:rPr>
                <w:b/>
              </w:rPr>
            </w:pPr>
            <w:r>
              <w:rPr>
                <w:b/>
                <w:sz w:val="28"/>
              </w:rPr>
              <w:lastRenderedPageBreak/>
              <w:t>Table 8</w:t>
            </w:r>
            <w:r w:rsidR="00102FD8" w:rsidRPr="008521DB">
              <w:rPr>
                <w:b/>
                <w:sz w:val="28"/>
              </w:rPr>
              <w:t xml:space="preserve">:  </w:t>
            </w:r>
            <w:r w:rsidR="00102FD8">
              <w:rPr>
                <w:b/>
                <w:sz w:val="28"/>
              </w:rPr>
              <w:t>CONDITION_ERA</w:t>
            </w:r>
          </w:p>
        </w:tc>
      </w:tr>
      <w:tr w:rsidR="00102FD8" w:rsidRPr="008521DB" w14:paraId="0FF33D9D" w14:textId="77777777" w:rsidTr="00AC2274">
        <w:tc>
          <w:tcPr>
            <w:tcW w:w="2380" w:type="dxa"/>
            <w:shd w:val="clear" w:color="auto" w:fill="D9D9D9"/>
          </w:tcPr>
          <w:p w14:paraId="5892505A" w14:textId="77777777" w:rsidR="00102FD8" w:rsidRPr="008521DB" w:rsidRDefault="00102FD8" w:rsidP="00AC2274">
            <w:pPr>
              <w:keepNext/>
              <w:keepLines/>
              <w:spacing w:after="0" w:line="240" w:lineRule="auto"/>
              <w:rPr>
                <w:b/>
              </w:rPr>
            </w:pPr>
            <w:r w:rsidRPr="008521DB">
              <w:rPr>
                <w:b/>
              </w:rPr>
              <w:t>Destination Field</w:t>
            </w:r>
          </w:p>
        </w:tc>
        <w:tc>
          <w:tcPr>
            <w:tcW w:w="1799" w:type="dxa"/>
            <w:shd w:val="clear" w:color="auto" w:fill="D9D9D9"/>
          </w:tcPr>
          <w:p w14:paraId="00216A96" w14:textId="77777777" w:rsidR="00102FD8" w:rsidRPr="008521DB" w:rsidRDefault="00102FD8" w:rsidP="00AC2274">
            <w:pPr>
              <w:keepNext/>
              <w:keepLines/>
              <w:spacing w:after="0" w:line="240" w:lineRule="auto"/>
              <w:rPr>
                <w:b/>
              </w:rPr>
            </w:pPr>
            <w:r w:rsidRPr="008521DB">
              <w:rPr>
                <w:b/>
              </w:rPr>
              <w:t>Source Field</w:t>
            </w:r>
          </w:p>
        </w:tc>
        <w:tc>
          <w:tcPr>
            <w:tcW w:w="2679" w:type="dxa"/>
            <w:shd w:val="clear" w:color="auto" w:fill="D9D9D9"/>
          </w:tcPr>
          <w:p w14:paraId="1D02A076" w14:textId="77777777" w:rsidR="00102FD8" w:rsidRPr="008521DB" w:rsidRDefault="00102FD8" w:rsidP="00AC2274">
            <w:pPr>
              <w:keepNext/>
              <w:keepLines/>
              <w:spacing w:after="0" w:line="240" w:lineRule="auto"/>
              <w:rPr>
                <w:b/>
              </w:rPr>
            </w:pPr>
            <w:r w:rsidRPr="008521DB">
              <w:rPr>
                <w:b/>
              </w:rPr>
              <w:t>Applied Rule</w:t>
            </w:r>
          </w:p>
        </w:tc>
        <w:tc>
          <w:tcPr>
            <w:tcW w:w="2718" w:type="dxa"/>
            <w:shd w:val="clear" w:color="auto" w:fill="D9D9D9"/>
          </w:tcPr>
          <w:p w14:paraId="08D2898B" w14:textId="77777777" w:rsidR="00102FD8" w:rsidRPr="008521DB" w:rsidRDefault="00102FD8" w:rsidP="00AC2274">
            <w:pPr>
              <w:keepNext/>
              <w:keepLines/>
              <w:spacing w:after="0" w:line="240" w:lineRule="auto"/>
              <w:rPr>
                <w:b/>
              </w:rPr>
            </w:pPr>
            <w:r w:rsidRPr="008521DB">
              <w:rPr>
                <w:b/>
              </w:rPr>
              <w:t>Comment</w:t>
            </w:r>
          </w:p>
        </w:tc>
      </w:tr>
      <w:tr w:rsidR="00102FD8" w:rsidRPr="008521DB" w14:paraId="60334BEA" w14:textId="77777777" w:rsidTr="00AC2274">
        <w:tc>
          <w:tcPr>
            <w:tcW w:w="2380" w:type="dxa"/>
          </w:tcPr>
          <w:p w14:paraId="018F78A5" w14:textId="77777777" w:rsidR="00102FD8" w:rsidRPr="005830A1" w:rsidRDefault="00102FD8" w:rsidP="00AC2274">
            <w:pPr>
              <w:keepNext/>
              <w:keepLines/>
              <w:spacing w:after="0" w:line="240" w:lineRule="auto"/>
              <w:rPr>
                <w:sz w:val="20"/>
              </w:rPr>
            </w:pPr>
            <w:r w:rsidRPr="005830A1">
              <w:rPr>
                <w:sz w:val="20"/>
              </w:rPr>
              <w:t>CONDITION_ERA_ID</w:t>
            </w:r>
          </w:p>
        </w:tc>
        <w:tc>
          <w:tcPr>
            <w:tcW w:w="1799" w:type="dxa"/>
          </w:tcPr>
          <w:p w14:paraId="781405CA" w14:textId="77777777" w:rsidR="00102FD8" w:rsidRPr="008521DB" w:rsidRDefault="00102FD8" w:rsidP="00AC2274">
            <w:pPr>
              <w:keepNext/>
              <w:keepLines/>
              <w:spacing w:after="0" w:line="240" w:lineRule="auto"/>
              <w:rPr>
                <w:sz w:val="20"/>
              </w:rPr>
            </w:pPr>
            <w:r>
              <w:rPr>
                <w:sz w:val="20"/>
              </w:rPr>
              <w:t>-</w:t>
            </w:r>
          </w:p>
        </w:tc>
        <w:tc>
          <w:tcPr>
            <w:tcW w:w="2679" w:type="dxa"/>
          </w:tcPr>
          <w:p w14:paraId="332F0AE6" w14:textId="77777777" w:rsidR="00102FD8" w:rsidRPr="008521DB" w:rsidRDefault="00102FD8" w:rsidP="00AC2274">
            <w:pPr>
              <w:keepNext/>
              <w:keepLines/>
              <w:spacing w:after="0" w:line="240" w:lineRule="auto"/>
              <w:rPr>
                <w:sz w:val="20"/>
              </w:rPr>
            </w:pPr>
            <w:r>
              <w:rPr>
                <w:sz w:val="20"/>
              </w:rPr>
              <w:t>System generated.</w:t>
            </w:r>
          </w:p>
        </w:tc>
        <w:tc>
          <w:tcPr>
            <w:tcW w:w="2718" w:type="dxa"/>
          </w:tcPr>
          <w:p w14:paraId="2EC1E9CE" w14:textId="77777777" w:rsidR="00102FD8" w:rsidRPr="008521DB" w:rsidRDefault="00102FD8" w:rsidP="00AC2274">
            <w:pPr>
              <w:keepNext/>
              <w:keepLines/>
              <w:spacing w:after="0" w:line="240" w:lineRule="auto"/>
              <w:rPr>
                <w:sz w:val="20"/>
              </w:rPr>
            </w:pPr>
          </w:p>
        </w:tc>
      </w:tr>
      <w:tr w:rsidR="00102FD8" w:rsidRPr="008521DB" w14:paraId="37A1A936" w14:textId="77777777" w:rsidTr="00AC2274">
        <w:tc>
          <w:tcPr>
            <w:tcW w:w="2380" w:type="dxa"/>
          </w:tcPr>
          <w:p w14:paraId="2AF4462C" w14:textId="77777777" w:rsidR="00102FD8" w:rsidRPr="005830A1" w:rsidRDefault="00102FD8" w:rsidP="00AC2274">
            <w:pPr>
              <w:keepNext/>
              <w:keepLines/>
              <w:spacing w:after="0" w:line="240" w:lineRule="auto"/>
              <w:rPr>
                <w:sz w:val="20"/>
              </w:rPr>
            </w:pPr>
            <w:r w:rsidRPr="005830A1">
              <w:rPr>
                <w:sz w:val="20"/>
              </w:rPr>
              <w:t>PERSON_ID</w:t>
            </w:r>
          </w:p>
        </w:tc>
        <w:tc>
          <w:tcPr>
            <w:tcW w:w="1799" w:type="dxa"/>
          </w:tcPr>
          <w:p w14:paraId="7834CA9E" w14:textId="77777777" w:rsidR="00102FD8" w:rsidRDefault="00102FD8" w:rsidP="00AC2274">
            <w:pPr>
              <w:keepNext/>
              <w:keepLines/>
              <w:spacing w:after="0" w:line="240" w:lineRule="auto"/>
              <w:rPr>
                <w:sz w:val="20"/>
              </w:rPr>
            </w:pPr>
            <w:r>
              <w:rPr>
                <w:sz w:val="20"/>
              </w:rPr>
              <w:t>PERSON_ID</w:t>
            </w:r>
          </w:p>
        </w:tc>
        <w:tc>
          <w:tcPr>
            <w:tcW w:w="2679" w:type="dxa"/>
          </w:tcPr>
          <w:p w14:paraId="1C4DF7ED" w14:textId="77777777" w:rsidR="00102FD8" w:rsidRDefault="00102FD8" w:rsidP="00AC2274">
            <w:pPr>
              <w:keepNext/>
              <w:keepLines/>
              <w:spacing w:after="0" w:line="240" w:lineRule="auto"/>
              <w:rPr>
                <w:sz w:val="20"/>
              </w:rPr>
            </w:pPr>
          </w:p>
        </w:tc>
        <w:tc>
          <w:tcPr>
            <w:tcW w:w="2718" w:type="dxa"/>
          </w:tcPr>
          <w:p w14:paraId="762D018E" w14:textId="77777777" w:rsidR="00102FD8" w:rsidRPr="008521DB" w:rsidRDefault="00102FD8" w:rsidP="00AC2274">
            <w:pPr>
              <w:keepNext/>
              <w:keepLines/>
              <w:spacing w:after="0" w:line="240" w:lineRule="auto"/>
              <w:rPr>
                <w:sz w:val="20"/>
              </w:rPr>
            </w:pPr>
          </w:p>
        </w:tc>
      </w:tr>
      <w:tr w:rsidR="00102FD8" w:rsidRPr="008521DB" w14:paraId="0DE3477F" w14:textId="77777777" w:rsidTr="00AC2274">
        <w:tc>
          <w:tcPr>
            <w:tcW w:w="2380" w:type="dxa"/>
          </w:tcPr>
          <w:p w14:paraId="4FE5436C" w14:textId="77777777" w:rsidR="00102FD8" w:rsidRPr="005830A1" w:rsidRDefault="00102FD8" w:rsidP="00AC2274">
            <w:pPr>
              <w:keepNext/>
              <w:keepLines/>
              <w:spacing w:after="0" w:line="240" w:lineRule="auto"/>
              <w:rPr>
                <w:sz w:val="20"/>
              </w:rPr>
            </w:pPr>
            <w:r w:rsidRPr="005830A1">
              <w:rPr>
                <w:sz w:val="20"/>
              </w:rPr>
              <w:t>CONDITION_CONCEPT_ID</w:t>
            </w:r>
          </w:p>
        </w:tc>
        <w:tc>
          <w:tcPr>
            <w:tcW w:w="1799" w:type="dxa"/>
          </w:tcPr>
          <w:p w14:paraId="29587907" w14:textId="77777777" w:rsidR="00102FD8" w:rsidRDefault="00102FD8" w:rsidP="00AC2274">
            <w:pPr>
              <w:keepNext/>
              <w:keepLines/>
              <w:spacing w:after="0" w:line="240" w:lineRule="auto"/>
              <w:rPr>
                <w:sz w:val="20"/>
              </w:rPr>
            </w:pPr>
            <w:r>
              <w:rPr>
                <w:sz w:val="20"/>
              </w:rPr>
              <w:t>CONDITION_CONCEPT_ID</w:t>
            </w:r>
          </w:p>
        </w:tc>
        <w:tc>
          <w:tcPr>
            <w:tcW w:w="2679" w:type="dxa"/>
          </w:tcPr>
          <w:p w14:paraId="4227BF82" w14:textId="77777777" w:rsidR="00102FD8" w:rsidRDefault="00102FD8" w:rsidP="00AC2274">
            <w:pPr>
              <w:keepNext/>
              <w:keepLines/>
              <w:spacing w:after="0" w:line="240" w:lineRule="auto"/>
              <w:rPr>
                <w:sz w:val="20"/>
              </w:rPr>
            </w:pPr>
            <w:r>
              <w:rPr>
                <w:sz w:val="20"/>
              </w:rPr>
              <w:t>Do not build CONDITION_ERAS where the CONDITION_OCCURRENCE.CONDITION_CONCEPT_ID is 0.</w:t>
            </w:r>
          </w:p>
        </w:tc>
        <w:tc>
          <w:tcPr>
            <w:tcW w:w="2718" w:type="dxa"/>
          </w:tcPr>
          <w:p w14:paraId="09EAC063" w14:textId="77777777" w:rsidR="00102FD8" w:rsidRPr="008521DB" w:rsidRDefault="00102FD8" w:rsidP="00AC2274">
            <w:pPr>
              <w:keepNext/>
              <w:keepLines/>
              <w:spacing w:after="0" w:line="240" w:lineRule="auto"/>
              <w:rPr>
                <w:sz w:val="20"/>
              </w:rPr>
            </w:pPr>
          </w:p>
        </w:tc>
      </w:tr>
      <w:tr w:rsidR="00102FD8" w:rsidRPr="008521DB" w14:paraId="6421230C" w14:textId="77777777" w:rsidTr="00AC2274">
        <w:tc>
          <w:tcPr>
            <w:tcW w:w="2380" w:type="dxa"/>
          </w:tcPr>
          <w:p w14:paraId="633A8915" w14:textId="77777777" w:rsidR="00102FD8" w:rsidRPr="005830A1" w:rsidRDefault="00102FD8" w:rsidP="00AC2274">
            <w:pPr>
              <w:keepNext/>
              <w:keepLines/>
              <w:spacing w:after="0" w:line="240" w:lineRule="auto"/>
              <w:rPr>
                <w:sz w:val="20"/>
              </w:rPr>
            </w:pPr>
            <w:r w:rsidRPr="005830A1">
              <w:rPr>
                <w:sz w:val="20"/>
              </w:rPr>
              <w:t>CONDITION_ERA_START_DATE</w:t>
            </w:r>
          </w:p>
        </w:tc>
        <w:tc>
          <w:tcPr>
            <w:tcW w:w="1799" w:type="dxa"/>
          </w:tcPr>
          <w:p w14:paraId="57A9E270" w14:textId="77777777" w:rsidR="00102FD8" w:rsidRDefault="00102FD8" w:rsidP="00AC2274">
            <w:pPr>
              <w:keepNext/>
              <w:keepLines/>
              <w:spacing w:after="0" w:line="240" w:lineRule="auto"/>
              <w:rPr>
                <w:sz w:val="20"/>
              </w:rPr>
            </w:pPr>
            <w:r w:rsidRPr="00604012">
              <w:rPr>
                <w:sz w:val="20"/>
              </w:rPr>
              <w:t>CONDITION_START_DATE</w:t>
            </w:r>
          </w:p>
        </w:tc>
        <w:tc>
          <w:tcPr>
            <w:tcW w:w="2679" w:type="dxa"/>
          </w:tcPr>
          <w:p w14:paraId="2B60CD89" w14:textId="77777777" w:rsidR="00102FD8" w:rsidRDefault="00102FD8" w:rsidP="00AC2274">
            <w:pPr>
              <w:keepNext/>
              <w:keepLines/>
              <w:spacing w:after="0" w:line="240" w:lineRule="auto"/>
              <w:rPr>
                <w:sz w:val="20"/>
              </w:rPr>
            </w:pPr>
          </w:p>
        </w:tc>
        <w:tc>
          <w:tcPr>
            <w:tcW w:w="2718" w:type="dxa"/>
          </w:tcPr>
          <w:p w14:paraId="3BB9DB5C" w14:textId="77777777" w:rsidR="00102FD8" w:rsidRPr="008521DB" w:rsidRDefault="00102FD8" w:rsidP="00AC2274">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102FD8" w:rsidRPr="008521DB" w14:paraId="3473A307" w14:textId="77777777" w:rsidTr="00AC2274">
        <w:tc>
          <w:tcPr>
            <w:tcW w:w="2380" w:type="dxa"/>
          </w:tcPr>
          <w:p w14:paraId="664A8043" w14:textId="77777777" w:rsidR="00102FD8" w:rsidRPr="005830A1" w:rsidRDefault="00102FD8" w:rsidP="00AC2274">
            <w:pPr>
              <w:keepNext/>
              <w:keepLines/>
              <w:spacing w:after="0" w:line="240" w:lineRule="auto"/>
              <w:rPr>
                <w:sz w:val="20"/>
              </w:rPr>
            </w:pPr>
            <w:r w:rsidRPr="005830A1">
              <w:rPr>
                <w:sz w:val="20"/>
              </w:rPr>
              <w:t>CONDITION_ERA_END_DATE</w:t>
            </w:r>
          </w:p>
        </w:tc>
        <w:tc>
          <w:tcPr>
            <w:tcW w:w="1799" w:type="dxa"/>
          </w:tcPr>
          <w:p w14:paraId="532782AD" w14:textId="77777777" w:rsidR="00102FD8" w:rsidRDefault="00102FD8" w:rsidP="00AC2274">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2DCCF5C0" w14:textId="77777777" w:rsidR="00102FD8" w:rsidRDefault="00102FD8" w:rsidP="00AC2274">
            <w:pPr>
              <w:keepNext/>
              <w:keepLines/>
              <w:spacing w:after="0" w:line="240" w:lineRule="auto"/>
              <w:rPr>
                <w:sz w:val="20"/>
              </w:rPr>
            </w:pPr>
          </w:p>
        </w:tc>
        <w:tc>
          <w:tcPr>
            <w:tcW w:w="2718" w:type="dxa"/>
          </w:tcPr>
          <w:p w14:paraId="2AFC847E" w14:textId="77777777" w:rsidR="00102FD8" w:rsidRPr="008521DB" w:rsidRDefault="00102FD8" w:rsidP="00AC2274">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102FD8" w:rsidRPr="008521DB" w14:paraId="1806ED13" w14:textId="77777777" w:rsidTr="00AC2274">
        <w:tc>
          <w:tcPr>
            <w:tcW w:w="2380" w:type="dxa"/>
          </w:tcPr>
          <w:p w14:paraId="5342016F" w14:textId="77777777" w:rsidR="00102FD8" w:rsidRPr="005830A1" w:rsidRDefault="00102FD8" w:rsidP="00AC2274">
            <w:pPr>
              <w:keepNext/>
              <w:keepLines/>
              <w:spacing w:after="0" w:line="240" w:lineRule="auto"/>
              <w:rPr>
                <w:sz w:val="20"/>
              </w:rPr>
            </w:pPr>
            <w:r w:rsidRPr="005830A1">
              <w:rPr>
                <w:sz w:val="20"/>
              </w:rPr>
              <w:t>CONDITION_OCCURRENCE_COUNT</w:t>
            </w:r>
          </w:p>
        </w:tc>
        <w:tc>
          <w:tcPr>
            <w:tcW w:w="1799" w:type="dxa"/>
          </w:tcPr>
          <w:p w14:paraId="263DDA84" w14:textId="77777777" w:rsidR="00102FD8" w:rsidRDefault="00102FD8" w:rsidP="00AC2274">
            <w:pPr>
              <w:keepNext/>
              <w:keepLines/>
              <w:spacing w:after="0" w:line="240" w:lineRule="auto"/>
              <w:rPr>
                <w:sz w:val="20"/>
              </w:rPr>
            </w:pPr>
            <w:r>
              <w:rPr>
                <w:sz w:val="20"/>
              </w:rPr>
              <w:t>-</w:t>
            </w:r>
          </w:p>
        </w:tc>
        <w:tc>
          <w:tcPr>
            <w:tcW w:w="2679" w:type="dxa"/>
          </w:tcPr>
          <w:p w14:paraId="2DF4AF9A" w14:textId="77777777" w:rsidR="00102FD8" w:rsidRDefault="00102FD8" w:rsidP="00AC2274">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1F0182E2" w14:textId="77777777" w:rsidR="00102FD8" w:rsidRPr="008521DB" w:rsidRDefault="00102FD8" w:rsidP="00AC2274">
            <w:pPr>
              <w:keepNext/>
              <w:keepLines/>
              <w:spacing w:after="0" w:line="240" w:lineRule="auto"/>
              <w:rPr>
                <w:sz w:val="20"/>
              </w:rPr>
            </w:pPr>
          </w:p>
        </w:tc>
      </w:tr>
    </w:tbl>
    <w:p w14:paraId="5CC1A4A1" w14:textId="77777777" w:rsidR="00707702" w:rsidRDefault="00707702" w:rsidP="00286A5A"/>
    <w:p w14:paraId="0BD58D35" w14:textId="269B7C44" w:rsidR="00E40D74" w:rsidRPr="00707702" w:rsidRDefault="00E40D74" w:rsidP="00707702">
      <w:pPr>
        <w:rPr>
          <w:rFonts w:ascii="Cambria" w:eastAsia="Times New Roman" w:hAnsi="Cambria"/>
          <w:color w:val="4F81BD"/>
          <w:sz w:val="26"/>
          <w:szCs w:val="26"/>
        </w:rPr>
      </w:pPr>
    </w:p>
    <w:p w14:paraId="1A96E021" w14:textId="77777777" w:rsidR="005F5C8E" w:rsidRDefault="005F5C8E" w:rsidP="005F5C8E">
      <w:pPr>
        <w:pStyle w:val="Heading2"/>
        <w:spacing w:before="0"/>
      </w:pPr>
      <w:bookmarkStart w:id="42" w:name="_Toc368404510"/>
      <w:bookmarkStart w:id="43" w:name="_Toc475696912"/>
      <w:r>
        <w:lastRenderedPageBreak/>
        <w:t>Table Name:  PROCEDURE_OCCURRENCE</w:t>
      </w:r>
      <w:bookmarkEnd w:id="42"/>
      <w:bookmarkEnd w:id="43"/>
    </w:p>
    <w:p w14:paraId="29211C78" w14:textId="77777777" w:rsidR="005F5C8E" w:rsidRDefault="005F5C8E" w:rsidP="005F5C8E">
      <w:pPr>
        <w:keepNext/>
        <w:keepLines/>
      </w:pPr>
      <w:r>
        <w:t xml:space="preserve">Procedure data can be found in the FACILITY_HEADER, OUTPATIENT_SERVICES, INPATIENT_SERVICES, and INPATIENT_ADMISSIONS tables.  These tables’ procedure columns have CPT-4s, HCPCs, and ICD9s procedure codes. </w:t>
      </w:r>
    </w:p>
    <w:p w14:paraId="764DF032" w14:textId="77777777" w:rsidR="004948F6" w:rsidRDefault="005F5C8E" w:rsidP="004948F6">
      <w:pPr>
        <w:keepNext/>
        <w:keepLines/>
        <w:spacing w:after="0" w:line="240" w:lineRule="auto"/>
      </w:pPr>
      <w:r>
        <w:t>Key conventions:</w:t>
      </w:r>
      <w:r w:rsidR="00C4755D">
        <w:t xml:space="preserve"> </w:t>
      </w:r>
    </w:p>
    <w:p w14:paraId="2704AEBE" w14:textId="77777777" w:rsidR="00C4755D" w:rsidRDefault="00C4755D" w:rsidP="00302929">
      <w:pPr>
        <w:keepNext/>
        <w:keepLines/>
        <w:numPr>
          <w:ilvl w:val="0"/>
          <w:numId w:val="33"/>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procedure information. </w:t>
      </w:r>
      <w:r w:rsidR="001E4000">
        <w:t xml:space="preserve">The DOMAIN_ID mappings created in the VISIT_OCCURRENCE step will be used to help populate this table. Any code with a domain of ‘Procedure’ should be added to this table, regardless if it is a diagnosis (DX) field or procedure (PROC) field. </w:t>
      </w:r>
      <w:r>
        <w:t xml:space="preserve">PPROC </w:t>
      </w:r>
      <w:r w:rsidRPr="00A13306">
        <w:t>appears in both</w:t>
      </w:r>
      <w:r>
        <w:t xml:space="preserve"> </w:t>
      </w:r>
      <w:proofErr w:type="spellStart"/>
      <w:r>
        <w:t>Truven</w:t>
      </w:r>
      <w:proofErr w:type="spellEnd"/>
      <w:r>
        <w:t xml:space="preserve"> INPATIENT_SERVICES and INPATIENT_ADMISSIONS tables. To avoid duplicates, extract PPROC only from the TEMP_INPATIENT_ADMISSIONS table.</w:t>
      </w:r>
      <w:r w:rsidR="00397B2B">
        <w:t xml:space="preserve"> </w:t>
      </w:r>
    </w:p>
    <w:p w14:paraId="16B86C36" w14:textId="77777777" w:rsidR="00E567BB" w:rsidRDefault="00E567BB" w:rsidP="00E567BB">
      <w:pPr>
        <w:keepNext/>
        <w:keepLines/>
        <w:numPr>
          <w:ilvl w:val="0"/>
          <w:numId w:val="23"/>
        </w:numPr>
        <w:spacing w:after="0"/>
      </w:pPr>
      <w:r>
        <w:t xml:space="preserve">For procedure (PROC1) from </w:t>
      </w:r>
      <w:r w:rsidRPr="006E2452">
        <w:rPr>
          <w:b/>
        </w:rPr>
        <w:t>TEMP_MEDICAL</w:t>
      </w:r>
      <w:r>
        <w:t xml:space="preserve"> table: Each record with a value in PROC1 in this table will be kept as one line in the COST table, and assign </w:t>
      </w:r>
      <w:r w:rsidRPr="00B13A2F">
        <w:t>SVCDATE</w:t>
      </w:r>
      <w:r>
        <w:t xml:space="preserve"> as </w:t>
      </w:r>
      <w:r w:rsidRPr="00C231C2">
        <w:t>PROCEDURE_DATE</w:t>
      </w:r>
      <w:r>
        <w:t xml:space="preserve">.  </w:t>
      </w:r>
    </w:p>
    <w:p w14:paraId="3C1C1CD3" w14:textId="77777777" w:rsidR="00E567BB" w:rsidRDefault="00E567BB" w:rsidP="00E567BB">
      <w:pPr>
        <w:keepNext/>
        <w:keepLines/>
        <w:numPr>
          <w:ilvl w:val="1"/>
          <w:numId w:val="23"/>
        </w:numPr>
        <w:spacing w:after="0"/>
      </w:pPr>
      <w:commentRangeStart w:id="44"/>
      <w:r>
        <w:t xml:space="preserve">For a </w:t>
      </w:r>
      <w:r w:rsidRPr="000C4989">
        <w:rPr>
          <w:b/>
        </w:rPr>
        <w:t>TEMP_MEDICAL</w:t>
      </w:r>
      <w:r>
        <w:rPr>
          <w:b/>
        </w:rPr>
        <w:t xml:space="preserve"> </w:t>
      </w:r>
      <w:r>
        <w:t xml:space="preserve">record with no value in PROC1: If the record contains any cost information (value other than 0 in COB, COINS, COPAY, DEDUCT, NETPAY, PAY) but if PROC1 is blank then a record should be created in PROCEDURE_OCCURRENCE with PROCEDURE_CONCEPT_ID = 0, else no record should be created. </w:t>
      </w:r>
      <w:commentRangeEnd w:id="44"/>
      <w:r>
        <w:rPr>
          <w:rStyle w:val="CommentReference"/>
        </w:rPr>
        <w:commentReference w:id="44"/>
      </w:r>
    </w:p>
    <w:p w14:paraId="34D2866C" w14:textId="77777777" w:rsidR="00E567BB" w:rsidRDefault="00E567BB" w:rsidP="00E567BB">
      <w:pPr>
        <w:keepNext/>
        <w:keepLines/>
        <w:numPr>
          <w:ilvl w:val="0"/>
          <w:numId w:val="23"/>
        </w:numPr>
        <w:spacing w:after="0"/>
      </w:pPr>
      <w:r>
        <w:rPr>
          <w:rFonts w:hint="eastAsia"/>
          <w:lang w:eastAsia="zh-CN"/>
        </w:rPr>
        <w:t xml:space="preserve">For each row in </w:t>
      </w:r>
      <w:r>
        <w:t>TEMP_MEDICAL table</w:t>
      </w:r>
      <w:r>
        <w:rPr>
          <w:lang w:eastAsia="zh-CN"/>
        </w:rPr>
        <w:t xml:space="preserve">, assign a unique </w:t>
      </w:r>
      <w:r>
        <w:t xml:space="preserve">COST_ID which will be used for creating COST table. Data will be sorted by </w:t>
      </w:r>
      <w:r w:rsidRPr="008631BD">
        <w:t>VISIT_OCCURRENCE_ID,</w:t>
      </w:r>
      <w:r>
        <w:t xml:space="preserve"> </w:t>
      </w:r>
      <w:r w:rsidRPr="008631BD">
        <w:t>PROC1,</w:t>
      </w:r>
      <w:r w:rsidRPr="0055261B">
        <w:t xml:space="preserve"> </w:t>
      </w:r>
      <w:r w:rsidRPr="00C231C2">
        <w:t>PROCEDURE_DATE</w:t>
      </w:r>
      <w:r>
        <w:t xml:space="preserve">, </w:t>
      </w:r>
      <w:r w:rsidRPr="008631BD">
        <w:t xml:space="preserve">PROVID and STDPROV in ascending order, a unique procedure occurrence is defined by the combination of </w:t>
      </w:r>
      <w:r w:rsidRPr="00C231C2">
        <w:t>VISIT_OCCURRENCE_ID, PROC1</w:t>
      </w:r>
      <w:r>
        <w:t xml:space="preserve"> and</w:t>
      </w:r>
      <w:r w:rsidRPr="00C231C2">
        <w:t xml:space="preserve"> PROCEDURE_DATE</w:t>
      </w:r>
      <w:r>
        <w:t xml:space="preserve">, and always choose PROVID and STDPROV from the first line of each procedure occurrence as PPROV, PPROVCAT (associated provider id and its specialty for the procedure occurrence, will be used to populate </w:t>
      </w:r>
      <w:r w:rsidRPr="008631BD">
        <w:t>ASSOCIATED_PROVIDER_ID</w:t>
      </w:r>
      <w:r>
        <w:t>)</w:t>
      </w:r>
      <w:r w:rsidRPr="00E33B6C">
        <w:t>.</w:t>
      </w:r>
      <w:r>
        <w:t xml:space="preserve"> Assign Priority =1 and Position =1.</w:t>
      </w:r>
    </w:p>
    <w:p w14:paraId="79B07D2C" w14:textId="41647857" w:rsidR="00C612A1" w:rsidRDefault="00E567BB" w:rsidP="00E567BB">
      <w:pPr>
        <w:keepNext/>
        <w:keepLines/>
        <w:numPr>
          <w:ilvl w:val="1"/>
          <w:numId w:val="23"/>
        </w:numPr>
        <w:spacing w:after="0"/>
      </w:pPr>
      <w:commentRangeStart w:id="45"/>
      <w:r>
        <w:t xml:space="preserve">Only a procedure (PROC1) in </w:t>
      </w:r>
      <w:r>
        <w:rPr>
          <w:b/>
        </w:rPr>
        <w:t>TEMP_MEDICAL</w:t>
      </w:r>
      <w:r>
        <w:t xml:space="preserve"> will have a modifier in the </w:t>
      </w:r>
      <w:r w:rsidRPr="000C4989">
        <w:rPr>
          <w:b/>
        </w:rPr>
        <w:t>PROCMOD</w:t>
      </w:r>
      <w:r>
        <w:rPr>
          <w:b/>
        </w:rPr>
        <w:t xml:space="preserve"> </w:t>
      </w:r>
      <w:r>
        <w:t>and the modifier will only ever apply to a CPT4 code in PROC1. Refer to the table below for how to map these codes to standard concepts</w:t>
      </w:r>
      <w:commentRangeEnd w:id="45"/>
      <w:r>
        <w:rPr>
          <w:rStyle w:val="CommentReference"/>
        </w:rPr>
        <w:commentReference w:id="45"/>
      </w:r>
      <w:r>
        <w:t>.</w:t>
      </w:r>
    </w:p>
    <w:p w14:paraId="02BEEC23" w14:textId="0A458A41" w:rsidR="00C612A1" w:rsidRDefault="00C612A1" w:rsidP="00302929">
      <w:pPr>
        <w:pStyle w:val="ListParagraph"/>
        <w:keepNext/>
        <w:keepLines/>
        <w:numPr>
          <w:ilvl w:val="0"/>
          <w:numId w:val="23"/>
        </w:numPr>
        <w:spacing w:after="0"/>
      </w:pPr>
      <w:r>
        <w:t xml:space="preserve">For procedure (PPROC, PROC1-PROC15) from </w:t>
      </w:r>
      <w:r w:rsidR="00136948" w:rsidRPr="00136948">
        <w:rPr>
          <w:b/>
        </w:rPr>
        <w:t>TEMP_INPATIENT_ADMISSIONS</w:t>
      </w:r>
      <w:r w:rsidR="00136948">
        <w:t xml:space="preserve"> </w:t>
      </w:r>
      <w:r>
        <w:t xml:space="preserve">table:  </w:t>
      </w:r>
      <w:r w:rsidRPr="0038188E">
        <w:t xml:space="preserve">Assign position =1 </w:t>
      </w:r>
      <w:r>
        <w:t xml:space="preserve">for PPROC and 2 for PROC1, etc., </w:t>
      </w:r>
      <w:r w:rsidR="00E123BA">
        <w:t xml:space="preserve">set </w:t>
      </w:r>
      <w:r w:rsidRPr="0038188E">
        <w:t xml:space="preserve">VISIT_END_DATE as PROCEDURE_DATE, </w:t>
      </w:r>
      <w:r w:rsidR="00E953BD" w:rsidRPr="00E554E6">
        <w:t>VISIT_PROV</w:t>
      </w:r>
      <w:r w:rsidR="00E953BD">
        <w:t>ID and VISIT_PROVSTD</w:t>
      </w:r>
      <w:r w:rsidR="00E953BD" w:rsidRPr="002F56E7">
        <w:t xml:space="preserve"> </w:t>
      </w:r>
      <w:r w:rsidRPr="002F56E7">
        <w:t>as PPROV and PROVCAT</w:t>
      </w:r>
      <w:r>
        <w:t xml:space="preserve">. Assign Priority =2.  </w:t>
      </w:r>
    </w:p>
    <w:p w14:paraId="7175A472" w14:textId="324E349C" w:rsidR="00C4755D" w:rsidRDefault="00C612A1" w:rsidP="00302929">
      <w:pPr>
        <w:pStyle w:val="ListParagraph"/>
        <w:keepNext/>
        <w:keepLines/>
        <w:numPr>
          <w:ilvl w:val="0"/>
          <w:numId w:val="23"/>
        </w:numPr>
        <w:spacing w:after="0"/>
      </w:pPr>
      <w:r>
        <w:t xml:space="preserve">For procedure (PROC1-PROC6) from </w:t>
      </w:r>
      <w:r w:rsidR="00503FC4" w:rsidRPr="00503FC4">
        <w:rPr>
          <w:b/>
        </w:rPr>
        <w:t>TEMP_FACILITY_HEADER</w:t>
      </w:r>
      <w:r>
        <w:t xml:space="preserve"> table:  Assign position =2</w:t>
      </w:r>
      <w:r w:rsidRPr="0038188E">
        <w:t xml:space="preserve"> </w:t>
      </w:r>
      <w:r>
        <w:t xml:space="preserve">for PROC1 and 3 for PROC2, etc., </w:t>
      </w:r>
      <w:r w:rsidRPr="0038188E">
        <w:t xml:space="preserve">VISIT_END_DATE as PROCEDURE_DATE, and </w:t>
      </w:r>
      <w:r w:rsidR="00503FC4" w:rsidRPr="00E554E6">
        <w:t>VISIT_PROV</w:t>
      </w:r>
      <w:r w:rsidR="00503FC4">
        <w:t>ID and VISIT_PROVSTD</w:t>
      </w:r>
      <w:r w:rsidR="00503FC4" w:rsidRPr="002F56E7">
        <w:t xml:space="preserve"> as PPROV and PROVCAT</w:t>
      </w:r>
      <w:r w:rsidR="00503FC4">
        <w:t xml:space="preserve">. </w:t>
      </w:r>
      <w:r>
        <w:t xml:space="preserve">Assign Priority =3.  </w:t>
      </w:r>
    </w:p>
    <w:p w14:paraId="4932B049" w14:textId="2CCA0014" w:rsidR="00DC19A1" w:rsidRDefault="00DC19A1" w:rsidP="00DC19A1">
      <w:pPr>
        <w:pStyle w:val="ListParagraph"/>
        <w:keepNext/>
        <w:keepLines/>
        <w:numPr>
          <w:ilvl w:val="0"/>
          <w:numId w:val="23"/>
        </w:numPr>
        <w:spacing w:after="0"/>
      </w:pPr>
      <w:r>
        <w:t xml:space="preserve">For any procedure coming from a DX field in </w:t>
      </w:r>
      <w:r w:rsidRPr="006E2452">
        <w:rPr>
          <w:b/>
        </w:rPr>
        <w:t>TEMP_MEDICAL</w:t>
      </w:r>
      <w:r>
        <w:rPr>
          <w:b/>
        </w:rPr>
        <w:t xml:space="preserve"> </w:t>
      </w:r>
      <w:r>
        <w:t>(PDX, DX1-DX5) assign position=</w:t>
      </w:r>
      <w:r w:rsidR="00695877">
        <w:t>2</w:t>
      </w:r>
      <w:r>
        <w:t xml:space="preserve"> for PDX, </w:t>
      </w:r>
      <w:r w:rsidR="00695877">
        <w:t>3</w:t>
      </w:r>
      <w:r>
        <w:t xml:space="preserve"> for DX1, etc. set VISIT_END_DATE as PROCEDURE_DATE, VISIT_PROVID and VISIT_PROVSTD as PPROV and PROVCAT. Assign priority = 4.</w:t>
      </w:r>
    </w:p>
    <w:p w14:paraId="38A1CF7D" w14:textId="77777777" w:rsidR="00DC19A1" w:rsidRPr="00DC19A1" w:rsidRDefault="00DC19A1" w:rsidP="00DC19A1">
      <w:pPr>
        <w:pStyle w:val="ListParagraph"/>
        <w:keepNext/>
        <w:keepLines/>
        <w:numPr>
          <w:ilvl w:val="0"/>
          <w:numId w:val="23"/>
        </w:numPr>
        <w:spacing w:after="0"/>
      </w:pPr>
      <w:r>
        <w:lastRenderedPageBreak/>
        <w:t xml:space="preserve">For any procedure coming from a DX field in </w:t>
      </w:r>
      <w:r w:rsidRPr="00DC19A1">
        <w:rPr>
          <w:b/>
        </w:rPr>
        <w:t xml:space="preserve">TEMP_INPATIENT_ADMISSIONS </w:t>
      </w:r>
      <w:r>
        <w:t>(PDX, DX1-DX15) assign position=1</w:t>
      </w:r>
      <w:r w:rsidR="00695877">
        <w:t>7 for PDX, 18</w:t>
      </w:r>
      <w:r>
        <w:t xml:space="preserve"> for DX1, etc. set VISIT_END_DATE as PROCEDURE_DATE, VISIT_PROVID and VISIT_PROVSTD as PPROV and PROVCAT. Assign priority = 5.</w:t>
      </w:r>
    </w:p>
    <w:p w14:paraId="32A1C8A0" w14:textId="77777777" w:rsidR="00DC19A1" w:rsidRDefault="00DC19A1" w:rsidP="00DC19A1">
      <w:pPr>
        <w:pStyle w:val="ListParagraph"/>
        <w:keepNext/>
        <w:keepLines/>
        <w:numPr>
          <w:ilvl w:val="0"/>
          <w:numId w:val="23"/>
        </w:numPr>
        <w:spacing w:after="0"/>
      </w:pPr>
      <w:r>
        <w:t xml:space="preserve">For any procedure coming from a DX field in </w:t>
      </w:r>
      <w:r w:rsidRPr="00DC19A1">
        <w:rPr>
          <w:b/>
        </w:rPr>
        <w:t xml:space="preserve">TEMP_FACILITY_HEADER </w:t>
      </w:r>
      <w:r>
        <w:t>(DX1-DX9) assign position=</w:t>
      </w:r>
      <w:r w:rsidR="00471492">
        <w:t>8</w:t>
      </w:r>
      <w:r>
        <w:t xml:space="preserve"> for DX1, </w:t>
      </w:r>
      <w:r w:rsidR="00471492">
        <w:t xml:space="preserve">9 </w:t>
      </w:r>
      <w:r>
        <w:t>for DX2, etc. set VISIT_END_DATE as PROCEDURE_DATE, VISIT_PROVID and VISIT_PROVSTD as PPROV and PROVCAT. Assign priority = 6.</w:t>
      </w:r>
    </w:p>
    <w:p w14:paraId="039A7047" w14:textId="77777777" w:rsidR="00DC19A1" w:rsidRDefault="00DC19A1" w:rsidP="00302929">
      <w:pPr>
        <w:pStyle w:val="ListParagraph"/>
        <w:keepNext/>
        <w:keepLines/>
        <w:spacing w:after="0"/>
        <w:ind w:left="707"/>
      </w:pPr>
    </w:p>
    <w:p w14:paraId="56D21893" w14:textId="77777777" w:rsidR="00FD7507" w:rsidRDefault="00F47B30" w:rsidP="00D14A4D">
      <w:pPr>
        <w:keepNext/>
        <w:keepLines/>
        <w:numPr>
          <w:ilvl w:val="0"/>
          <w:numId w:val="4"/>
        </w:numPr>
        <w:spacing w:after="0"/>
      </w:pPr>
      <w:r>
        <w:t>Merge procedure information extracted above as one table</w:t>
      </w:r>
      <w:r w:rsidRPr="00834F1E">
        <w:rPr>
          <w:b/>
        </w:rPr>
        <w:t xml:space="preserve">. </w:t>
      </w:r>
      <w:r w:rsidR="00FE4F5E" w:rsidRPr="00834F1E">
        <w:rPr>
          <w:b/>
        </w:rPr>
        <w:t xml:space="preserve"> For one visit (identified by VISIT_OCCURRENCE_ID), if multiple records for a same procedure code exist on the same date</w:t>
      </w:r>
      <w:r w:rsidR="00FE4F5E">
        <w:t>,  use the following logic to define priority and only keep the one with highest p</w:t>
      </w:r>
      <w:r w:rsidR="00491D71">
        <w:t>riority (1&gt;2&gt;3) and highest position (1&gt;2&gt;3…). Then a</w:t>
      </w:r>
      <w:r w:rsidR="00FC6E88">
        <w:t>ssign  PROCEDURE_</w:t>
      </w:r>
      <w:r w:rsidR="00FC6E88" w:rsidRPr="00CC5E9C">
        <w:t>TYPE_CONCEPT_ID use the following logic:</w:t>
      </w:r>
    </w:p>
    <w:p w14:paraId="5505B5DD" w14:textId="77777777" w:rsidR="00DE1768" w:rsidRDefault="00DE1768" w:rsidP="00302929">
      <w:pPr>
        <w:spacing w:after="0" w:line="240" w:lineRule="auto"/>
      </w:pPr>
    </w:p>
    <w:tbl>
      <w:tblPr>
        <w:tblW w:w="10306" w:type="dxa"/>
        <w:tblLayout w:type="fixed"/>
        <w:tblLook w:val="04A0" w:firstRow="1" w:lastRow="0" w:firstColumn="1" w:lastColumn="0" w:noHBand="0" w:noVBand="1"/>
      </w:tblPr>
      <w:tblGrid>
        <w:gridCol w:w="1203"/>
        <w:gridCol w:w="2775"/>
        <w:gridCol w:w="1350"/>
        <w:gridCol w:w="1617"/>
        <w:gridCol w:w="3361"/>
      </w:tblGrid>
      <w:tr w:rsidR="00673D61" w:rsidRPr="00673D61" w14:paraId="340E25C5" w14:textId="77777777" w:rsidTr="00BB07E1">
        <w:trPr>
          <w:trHeight w:val="1095"/>
        </w:trPr>
        <w:tc>
          <w:tcPr>
            <w:tcW w:w="1203"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571EBFCB" w14:textId="77777777" w:rsidR="00673D61" w:rsidRPr="00673D61" w:rsidRDefault="00F90B9A" w:rsidP="00673D61">
            <w:pPr>
              <w:spacing w:after="0" w:line="240" w:lineRule="auto"/>
              <w:rPr>
                <w:rFonts w:eastAsia="Times New Roman" w:cs="Calibri"/>
                <w:b/>
                <w:bCs/>
                <w:color w:val="000000"/>
                <w:lang w:eastAsia="zh-CN"/>
              </w:rPr>
            </w:pPr>
            <w:r>
              <w:t xml:space="preserve">    </w:t>
            </w:r>
            <w:r w:rsidR="00673D61" w:rsidRPr="00673D61">
              <w:rPr>
                <w:rFonts w:eastAsia="Times New Roman" w:cs="Calibri"/>
                <w:b/>
                <w:bCs/>
                <w:color w:val="000000"/>
                <w:lang w:eastAsia="zh-CN"/>
              </w:rPr>
              <w:t>Type of Associated Visit</w:t>
            </w:r>
          </w:p>
        </w:tc>
        <w:tc>
          <w:tcPr>
            <w:tcW w:w="2775" w:type="dxa"/>
            <w:tcBorders>
              <w:top w:val="single" w:sz="8" w:space="0" w:color="auto"/>
              <w:left w:val="nil"/>
              <w:bottom w:val="single" w:sz="8" w:space="0" w:color="auto"/>
              <w:right w:val="single" w:sz="8" w:space="0" w:color="auto"/>
            </w:tcBorders>
            <w:shd w:val="clear" w:color="000000" w:fill="808080"/>
            <w:vAlign w:val="center"/>
            <w:hideMark/>
          </w:tcPr>
          <w:p w14:paraId="51B0A6C9" w14:textId="77777777" w:rsidR="00673D61" w:rsidRPr="00673D61" w:rsidRDefault="00673D61" w:rsidP="00673D6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p>
        </w:tc>
        <w:tc>
          <w:tcPr>
            <w:tcW w:w="1350" w:type="dxa"/>
            <w:tcBorders>
              <w:top w:val="single" w:sz="8" w:space="0" w:color="auto"/>
              <w:left w:val="nil"/>
              <w:bottom w:val="single" w:sz="8" w:space="0" w:color="auto"/>
              <w:right w:val="single" w:sz="8" w:space="0" w:color="auto"/>
            </w:tcBorders>
            <w:shd w:val="clear" w:color="000000" w:fill="808080"/>
            <w:vAlign w:val="center"/>
            <w:hideMark/>
          </w:tcPr>
          <w:p w14:paraId="00FB5746"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p>
        </w:tc>
        <w:tc>
          <w:tcPr>
            <w:tcW w:w="1617" w:type="dxa"/>
            <w:tcBorders>
              <w:top w:val="single" w:sz="8" w:space="0" w:color="auto"/>
              <w:left w:val="nil"/>
              <w:bottom w:val="single" w:sz="8" w:space="0" w:color="auto"/>
              <w:right w:val="single" w:sz="8" w:space="0" w:color="auto"/>
            </w:tcBorders>
            <w:shd w:val="clear" w:color="000000" w:fill="808080"/>
            <w:vAlign w:val="center"/>
            <w:hideMark/>
          </w:tcPr>
          <w:p w14:paraId="454FBB45" w14:textId="77777777" w:rsidR="00673D61" w:rsidRPr="00673D61" w:rsidRDefault="00673D61" w:rsidP="00673D61">
            <w:pPr>
              <w:spacing w:after="0" w:line="240" w:lineRule="auto"/>
              <w:jc w:val="center"/>
              <w:rPr>
                <w:rFonts w:ascii="Courier New" w:eastAsia="Times New Roman" w:hAnsi="Courier New" w:cs="Courier New"/>
                <w:b/>
                <w:bCs/>
                <w:color w:val="000000"/>
                <w:sz w:val="20"/>
                <w:szCs w:val="20"/>
                <w:lang w:eastAsia="zh-CN"/>
              </w:rPr>
            </w:pPr>
            <w:r w:rsidRPr="00673D61">
              <w:rPr>
                <w:rFonts w:ascii="Courier New" w:eastAsia="Times New Roman" w:hAnsi="Courier New" w:cs="Courier New"/>
                <w:b/>
                <w:bCs/>
                <w:color w:val="000000"/>
                <w:sz w:val="20"/>
                <w:szCs w:val="20"/>
                <w:lang w:eastAsia="zh-CN"/>
              </w:rPr>
              <w:t>CONDITION_</w:t>
            </w:r>
            <w:r w:rsidR="003E79E8">
              <w:rPr>
                <w:rFonts w:ascii="Courier New" w:eastAsia="Times New Roman" w:hAnsi="Courier New" w:cs="Courier New"/>
                <w:b/>
                <w:bCs/>
                <w:color w:val="000000"/>
                <w:sz w:val="20"/>
                <w:szCs w:val="20"/>
                <w:lang w:eastAsia="zh-CN"/>
              </w:rPr>
              <w:br/>
            </w:r>
            <w:r w:rsidRPr="00673D61">
              <w:rPr>
                <w:rFonts w:ascii="Courier New" w:eastAsia="Times New Roman" w:hAnsi="Courier New" w:cs="Courier New"/>
                <w:b/>
                <w:bCs/>
                <w:color w:val="000000"/>
                <w:sz w:val="20"/>
                <w:szCs w:val="20"/>
                <w:lang w:eastAsia="zh-CN"/>
              </w:rPr>
              <w:t>TYPE_CONCEPT_ID</w:t>
            </w:r>
          </w:p>
        </w:tc>
        <w:tc>
          <w:tcPr>
            <w:tcW w:w="3361" w:type="dxa"/>
            <w:tcBorders>
              <w:top w:val="single" w:sz="8" w:space="0" w:color="auto"/>
              <w:left w:val="nil"/>
              <w:bottom w:val="single" w:sz="8" w:space="0" w:color="auto"/>
              <w:right w:val="single" w:sz="8" w:space="0" w:color="auto"/>
            </w:tcBorders>
            <w:shd w:val="clear" w:color="000000" w:fill="808080"/>
            <w:vAlign w:val="center"/>
            <w:hideMark/>
          </w:tcPr>
          <w:p w14:paraId="1ED031AB" w14:textId="77777777" w:rsidR="00673D61" w:rsidRPr="00673D61" w:rsidRDefault="00673D61" w:rsidP="00673D6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BB07E1" w:rsidRPr="00673D61" w14:paraId="43C551D8"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1DCBB65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IP</w:t>
            </w:r>
          </w:p>
        </w:tc>
        <w:tc>
          <w:tcPr>
            <w:tcW w:w="2775" w:type="dxa"/>
            <w:tcBorders>
              <w:top w:val="single" w:sz="8" w:space="0" w:color="auto"/>
              <w:left w:val="nil"/>
              <w:right w:val="single" w:sz="8" w:space="0" w:color="auto"/>
            </w:tcBorders>
            <w:shd w:val="clear" w:color="auto" w:fill="auto"/>
            <w:vAlign w:val="center"/>
            <w:hideMark/>
          </w:tcPr>
          <w:p w14:paraId="2B1EA476" w14:textId="77777777" w:rsidR="00BB07E1" w:rsidRPr="00673D61" w:rsidRDefault="00BB07E1" w:rsidP="00DC19A1">
            <w:pPr>
              <w:spacing w:after="0" w:line="240" w:lineRule="auto"/>
              <w:rPr>
                <w:rFonts w:eastAsia="Times New Roman" w:cs="Calibri"/>
                <w:color w:val="000000"/>
                <w:lang w:eastAsia="zh-CN"/>
              </w:rPr>
            </w:pPr>
            <w:r w:rsidRPr="00673D61">
              <w:rPr>
                <w:rFonts w:eastAsia="Times New Roman" w:cs="Calibri"/>
                <w:color w:val="000000"/>
                <w:lang w:eastAsia="zh-CN"/>
              </w:rPr>
              <w:t>INPATIENT_SERVICES and OUTPATIENT_SERVICES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5198049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4FF4871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38000249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72EE873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detail - 1st position</w:t>
            </w:r>
          </w:p>
        </w:tc>
      </w:tr>
      <w:tr w:rsidR="00695877" w:rsidRPr="00673D61" w14:paraId="4C7F9FF9" w14:textId="77777777" w:rsidTr="00302929">
        <w:trPr>
          <w:trHeight w:val="315"/>
        </w:trPr>
        <w:tc>
          <w:tcPr>
            <w:tcW w:w="1203" w:type="dxa"/>
            <w:vMerge/>
            <w:tcBorders>
              <w:left w:val="single" w:sz="8" w:space="0" w:color="auto"/>
              <w:right w:val="single" w:sz="8" w:space="0" w:color="auto"/>
            </w:tcBorders>
            <w:vAlign w:val="center"/>
            <w:hideMark/>
          </w:tcPr>
          <w:p w14:paraId="03E1ACA8" w14:textId="77777777" w:rsidR="00695877" w:rsidRPr="00673D61" w:rsidRDefault="00695877"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03A94CB3"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INPATIENT_ADMISSIONS and 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0F0343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(PPROC)</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A0EE203"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38000250</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58017F5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primary position</w:t>
            </w:r>
          </w:p>
        </w:tc>
      </w:tr>
      <w:tr w:rsidR="00695877" w:rsidRPr="00673D61" w14:paraId="2BC745F0" w14:textId="77777777" w:rsidTr="00302929">
        <w:trPr>
          <w:trHeight w:val="315"/>
        </w:trPr>
        <w:tc>
          <w:tcPr>
            <w:tcW w:w="1203" w:type="dxa"/>
            <w:vMerge/>
            <w:tcBorders>
              <w:left w:val="single" w:sz="8" w:space="0" w:color="auto"/>
              <w:right w:val="single" w:sz="8" w:space="0" w:color="auto"/>
            </w:tcBorders>
            <w:vAlign w:val="center"/>
            <w:hideMark/>
          </w:tcPr>
          <w:p w14:paraId="5728EC19"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57F650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755B4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2</w:t>
            </w:r>
            <w:r>
              <w:rPr>
                <w:rFonts w:eastAsia="Times New Roman" w:cs="Calibri"/>
                <w:color w:val="000000"/>
                <w:lang w:eastAsia="zh-CN"/>
              </w:rPr>
              <w:t xml:space="preserve"> (PROC1)</w:t>
            </w:r>
          </w:p>
        </w:tc>
        <w:tc>
          <w:tcPr>
            <w:tcW w:w="1617" w:type="dxa"/>
            <w:tcBorders>
              <w:top w:val="nil"/>
              <w:left w:val="nil"/>
              <w:bottom w:val="single" w:sz="8" w:space="0" w:color="auto"/>
              <w:right w:val="single" w:sz="8" w:space="0" w:color="auto"/>
            </w:tcBorders>
            <w:shd w:val="clear" w:color="auto" w:fill="auto"/>
            <w:noWrap/>
            <w:vAlign w:val="center"/>
            <w:hideMark/>
          </w:tcPr>
          <w:p w14:paraId="743C3AD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tcBorders>
              <w:top w:val="nil"/>
              <w:left w:val="nil"/>
              <w:bottom w:val="single" w:sz="8" w:space="0" w:color="auto"/>
              <w:right w:val="single" w:sz="8" w:space="0" w:color="auto"/>
            </w:tcBorders>
            <w:shd w:val="clear" w:color="auto" w:fill="auto"/>
            <w:noWrap/>
            <w:vAlign w:val="center"/>
            <w:hideMark/>
          </w:tcPr>
          <w:p w14:paraId="45AA27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695877" w:rsidRPr="00673D61" w14:paraId="07438E4A" w14:textId="77777777" w:rsidTr="00302929">
        <w:trPr>
          <w:trHeight w:val="315"/>
        </w:trPr>
        <w:tc>
          <w:tcPr>
            <w:tcW w:w="1203" w:type="dxa"/>
            <w:vMerge/>
            <w:tcBorders>
              <w:left w:val="single" w:sz="8" w:space="0" w:color="auto"/>
              <w:right w:val="single" w:sz="8" w:space="0" w:color="auto"/>
            </w:tcBorders>
            <w:vAlign w:val="center"/>
            <w:hideMark/>
          </w:tcPr>
          <w:p w14:paraId="16D2D2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30D1B3C3"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7EA14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w:t>
            </w:r>
            <w:r>
              <w:rPr>
                <w:rFonts w:eastAsia="Times New Roman" w:cs="Calibri"/>
                <w:color w:val="000000"/>
                <w:lang w:eastAsia="zh-CN"/>
              </w:rPr>
              <w:t xml:space="preserve"> (PROC2) </w:t>
            </w:r>
          </w:p>
        </w:tc>
        <w:tc>
          <w:tcPr>
            <w:tcW w:w="1617" w:type="dxa"/>
            <w:tcBorders>
              <w:top w:val="nil"/>
              <w:left w:val="nil"/>
              <w:bottom w:val="single" w:sz="8" w:space="0" w:color="auto"/>
              <w:right w:val="single" w:sz="8" w:space="0" w:color="auto"/>
            </w:tcBorders>
            <w:shd w:val="clear" w:color="auto" w:fill="auto"/>
            <w:noWrap/>
            <w:vAlign w:val="center"/>
            <w:hideMark/>
          </w:tcPr>
          <w:p w14:paraId="6A27628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tcBorders>
              <w:top w:val="nil"/>
              <w:left w:val="nil"/>
              <w:bottom w:val="single" w:sz="8" w:space="0" w:color="auto"/>
              <w:right w:val="single" w:sz="8" w:space="0" w:color="auto"/>
            </w:tcBorders>
            <w:shd w:val="clear" w:color="auto" w:fill="auto"/>
            <w:noWrap/>
            <w:vAlign w:val="center"/>
            <w:hideMark/>
          </w:tcPr>
          <w:p w14:paraId="03FC75E5"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695877" w:rsidRPr="00673D61" w14:paraId="2C75C199" w14:textId="77777777" w:rsidTr="00302929">
        <w:trPr>
          <w:trHeight w:val="315"/>
        </w:trPr>
        <w:tc>
          <w:tcPr>
            <w:tcW w:w="1203" w:type="dxa"/>
            <w:vMerge/>
            <w:tcBorders>
              <w:left w:val="single" w:sz="8" w:space="0" w:color="auto"/>
              <w:right w:val="single" w:sz="8" w:space="0" w:color="auto"/>
            </w:tcBorders>
            <w:vAlign w:val="center"/>
            <w:hideMark/>
          </w:tcPr>
          <w:p w14:paraId="45B653EC"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EBE508F"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66257742"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4</w:t>
            </w:r>
            <w:r>
              <w:rPr>
                <w:rFonts w:eastAsia="Times New Roman" w:cs="Calibri"/>
                <w:color w:val="000000"/>
                <w:lang w:eastAsia="zh-CN"/>
              </w:rPr>
              <w:t xml:space="preserve"> (PROC3)</w:t>
            </w:r>
          </w:p>
        </w:tc>
        <w:tc>
          <w:tcPr>
            <w:tcW w:w="1617" w:type="dxa"/>
            <w:tcBorders>
              <w:top w:val="nil"/>
              <w:left w:val="nil"/>
              <w:bottom w:val="single" w:sz="8" w:space="0" w:color="auto"/>
              <w:right w:val="single" w:sz="8" w:space="0" w:color="auto"/>
            </w:tcBorders>
            <w:shd w:val="clear" w:color="auto" w:fill="auto"/>
            <w:noWrap/>
            <w:vAlign w:val="center"/>
            <w:hideMark/>
          </w:tcPr>
          <w:p w14:paraId="465CFBD0"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tcBorders>
              <w:top w:val="nil"/>
              <w:left w:val="nil"/>
              <w:bottom w:val="single" w:sz="8" w:space="0" w:color="auto"/>
              <w:right w:val="single" w:sz="8" w:space="0" w:color="auto"/>
            </w:tcBorders>
            <w:shd w:val="clear" w:color="auto" w:fill="auto"/>
            <w:noWrap/>
            <w:vAlign w:val="center"/>
            <w:hideMark/>
          </w:tcPr>
          <w:p w14:paraId="7835366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695877" w:rsidRPr="00673D61" w14:paraId="0706C2B0" w14:textId="77777777" w:rsidTr="00302929">
        <w:trPr>
          <w:trHeight w:val="315"/>
        </w:trPr>
        <w:tc>
          <w:tcPr>
            <w:tcW w:w="1203" w:type="dxa"/>
            <w:vMerge/>
            <w:tcBorders>
              <w:left w:val="single" w:sz="8" w:space="0" w:color="auto"/>
              <w:right w:val="single" w:sz="8" w:space="0" w:color="auto"/>
            </w:tcBorders>
            <w:vAlign w:val="center"/>
            <w:hideMark/>
          </w:tcPr>
          <w:p w14:paraId="3C90E7D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E1C0EF6"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576A8A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5</w:t>
            </w:r>
            <w:r>
              <w:rPr>
                <w:rFonts w:eastAsia="Times New Roman" w:cs="Calibri"/>
                <w:color w:val="000000"/>
                <w:lang w:eastAsia="zh-CN"/>
              </w:rPr>
              <w:t xml:space="preserve"> (PROC4) </w:t>
            </w:r>
          </w:p>
        </w:tc>
        <w:tc>
          <w:tcPr>
            <w:tcW w:w="1617" w:type="dxa"/>
            <w:tcBorders>
              <w:top w:val="nil"/>
              <w:left w:val="nil"/>
              <w:bottom w:val="single" w:sz="8" w:space="0" w:color="auto"/>
              <w:right w:val="single" w:sz="8" w:space="0" w:color="auto"/>
            </w:tcBorders>
            <w:shd w:val="clear" w:color="auto" w:fill="auto"/>
            <w:noWrap/>
            <w:vAlign w:val="center"/>
            <w:hideMark/>
          </w:tcPr>
          <w:p w14:paraId="24307B0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tcBorders>
              <w:top w:val="nil"/>
              <w:left w:val="nil"/>
              <w:bottom w:val="single" w:sz="8" w:space="0" w:color="auto"/>
              <w:right w:val="single" w:sz="8" w:space="0" w:color="auto"/>
            </w:tcBorders>
            <w:shd w:val="clear" w:color="auto" w:fill="auto"/>
            <w:noWrap/>
            <w:vAlign w:val="center"/>
            <w:hideMark/>
          </w:tcPr>
          <w:p w14:paraId="72ECF1D7"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695877" w:rsidRPr="00673D61" w14:paraId="7E01378D" w14:textId="77777777" w:rsidTr="00302929">
        <w:trPr>
          <w:trHeight w:val="315"/>
        </w:trPr>
        <w:tc>
          <w:tcPr>
            <w:tcW w:w="1203" w:type="dxa"/>
            <w:vMerge/>
            <w:tcBorders>
              <w:left w:val="single" w:sz="8" w:space="0" w:color="auto"/>
              <w:right w:val="single" w:sz="8" w:space="0" w:color="auto"/>
            </w:tcBorders>
            <w:vAlign w:val="center"/>
            <w:hideMark/>
          </w:tcPr>
          <w:p w14:paraId="29679D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72150BB"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422D70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6</w:t>
            </w:r>
            <w:r>
              <w:rPr>
                <w:rFonts w:eastAsia="Times New Roman" w:cs="Calibri"/>
                <w:color w:val="000000"/>
                <w:lang w:eastAsia="zh-CN"/>
              </w:rPr>
              <w:t xml:space="preserve"> (PROC5)</w:t>
            </w:r>
          </w:p>
        </w:tc>
        <w:tc>
          <w:tcPr>
            <w:tcW w:w="1617" w:type="dxa"/>
            <w:tcBorders>
              <w:top w:val="nil"/>
              <w:left w:val="nil"/>
              <w:bottom w:val="single" w:sz="8" w:space="0" w:color="auto"/>
              <w:right w:val="single" w:sz="8" w:space="0" w:color="auto"/>
            </w:tcBorders>
            <w:shd w:val="clear" w:color="auto" w:fill="auto"/>
            <w:noWrap/>
            <w:vAlign w:val="center"/>
            <w:hideMark/>
          </w:tcPr>
          <w:p w14:paraId="67A0BB47"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tcBorders>
              <w:top w:val="nil"/>
              <w:left w:val="nil"/>
              <w:bottom w:val="single" w:sz="8" w:space="0" w:color="auto"/>
              <w:right w:val="single" w:sz="8" w:space="0" w:color="auto"/>
            </w:tcBorders>
            <w:shd w:val="clear" w:color="auto" w:fill="auto"/>
            <w:noWrap/>
            <w:vAlign w:val="center"/>
            <w:hideMark/>
          </w:tcPr>
          <w:p w14:paraId="1C3D7D6B"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695877" w:rsidRPr="00673D61" w14:paraId="16D83AD8" w14:textId="77777777" w:rsidTr="00302929">
        <w:trPr>
          <w:trHeight w:val="315"/>
        </w:trPr>
        <w:tc>
          <w:tcPr>
            <w:tcW w:w="1203" w:type="dxa"/>
            <w:vMerge/>
            <w:tcBorders>
              <w:left w:val="single" w:sz="8" w:space="0" w:color="auto"/>
              <w:right w:val="single" w:sz="8" w:space="0" w:color="auto"/>
            </w:tcBorders>
            <w:vAlign w:val="center"/>
            <w:hideMark/>
          </w:tcPr>
          <w:p w14:paraId="0FBD199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48B1842"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72E7F7B"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7</w:t>
            </w:r>
            <w:r>
              <w:rPr>
                <w:rFonts w:eastAsia="Times New Roman" w:cs="Calibri"/>
                <w:color w:val="000000"/>
                <w:lang w:eastAsia="zh-CN"/>
              </w:rPr>
              <w:t xml:space="preserve"> (PROC6)</w:t>
            </w:r>
          </w:p>
        </w:tc>
        <w:tc>
          <w:tcPr>
            <w:tcW w:w="1617" w:type="dxa"/>
            <w:tcBorders>
              <w:top w:val="nil"/>
              <w:left w:val="nil"/>
              <w:bottom w:val="single" w:sz="8" w:space="0" w:color="auto"/>
              <w:right w:val="single" w:sz="8" w:space="0" w:color="auto"/>
            </w:tcBorders>
            <w:shd w:val="clear" w:color="auto" w:fill="auto"/>
            <w:noWrap/>
            <w:vAlign w:val="center"/>
            <w:hideMark/>
          </w:tcPr>
          <w:p w14:paraId="5DDD73E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tcBorders>
              <w:top w:val="nil"/>
              <w:left w:val="nil"/>
              <w:bottom w:val="single" w:sz="8" w:space="0" w:color="auto"/>
              <w:right w:val="single" w:sz="8" w:space="0" w:color="auto"/>
            </w:tcBorders>
            <w:shd w:val="clear" w:color="auto" w:fill="auto"/>
            <w:noWrap/>
            <w:vAlign w:val="center"/>
            <w:hideMark/>
          </w:tcPr>
          <w:p w14:paraId="13B4B6DF"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695877" w:rsidRPr="00673D61" w14:paraId="30D37E8D" w14:textId="77777777" w:rsidTr="00302929">
        <w:trPr>
          <w:trHeight w:val="315"/>
        </w:trPr>
        <w:tc>
          <w:tcPr>
            <w:tcW w:w="1203" w:type="dxa"/>
            <w:vMerge/>
            <w:tcBorders>
              <w:left w:val="single" w:sz="8" w:space="0" w:color="auto"/>
              <w:right w:val="single" w:sz="8" w:space="0" w:color="auto"/>
            </w:tcBorders>
            <w:vAlign w:val="center"/>
            <w:hideMark/>
          </w:tcPr>
          <w:p w14:paraId="00561BEE"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27A3A6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6202D96"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8</w:t>
            </w:r>
            <w:r>
              <w:rPr>
                <w:rFonts w:eastAsia="Times New Roman" w:cs="Calibri"/>
                <w:color w:val="000000"/>
                <w:lang w:eastAsia="zh-CN"/>
              </w:rPr>
              <w:t xml:space="preserve"> (PROC7)</w:t>
            </w:r>
          </w:p>
        </w:tc>
        <w:tc>
          <w:tcPr>
            <w:tcW w:w="1617" w:type="dxa"/>
            <w:tcBorders>
              <w:top w:val="nil"/>
              <w:left w:val="nil"/>
              <w:bottom w:val="single" w:sz="8" w:space="0" w:color="auto"/>
              <w:right w:val="single" w:sz="8" w:space="0" w:color="auto"/>
            </w:tcBorders>
            <w:shd w:val="clear" w:color="auto" w:fill="auto"/>
            <w:noWrap/>
            <w:vAlign w:val="center"/>
            <w:hideMark/>
          </w:tcPr>
          <w:p w14:paraId="3B81880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tcBorders>
              <w:top w:val="nil"/>
              <w:left w:val="nil"/>
              <w:bottom w:val="single" w:sz="8" w:space="0" w:color="auto"/>
              <w:right w:val="single" w:sz="8" w:space="0" w:color="auto"/>
            </w:tcBorders>
            <w:shd w:val="clear" w:color="auto" w:fill="auto"/>
            <w:noWrap/>
            <w:vAlign w:val="center"/>
            <w:hideMark/>
          </w:tcPr>
          <w:p w14:paraId="734B74FA"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695877" w:rsidRPr="00673D61" w14:paraId="346F7DF0" w14:textId="77777777" w:rsidTr="00302929">
        <w:trPr>
          <w:trHeight w:val="315"/>
        </w:trPr>
        <w:tc>
          <w:tcPr>
            <w:tcW w:w="1203" w:type="dxa"/>
            <w:vMerge/>
            <w:tcBorders>
              <w:left w:val="single" w:sz="8" w:space="0" w:color="auto"/>
              <w:right w:val="single" w:sz="8" w:space="0" w:color="auto"/>
            </w:tcBorders>
            <w:vAlign w:val="center"/>
            <w:hideMark/>
          </w:tcPr>
          <w:p w14:paraId="3CAAB81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64640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25D4F8F"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9</w:t>
            </w:r>
            <w:r>
              <w:rPr>
                <w:rFonts w:eastAsia="Times New Roman" w:cs="Calibri"/>
                <w:color w:val="000000"/>
                <w:lang w:eastAsia="zh-CN"/>
              </w:rPr>
              <w:t xml:space="preserve"> (PROC8)</w:t>
            </w:r>
          </w:p>
        </w:tc>
        <w:tc>
          <w:tcPr>
            <w:tcW w:w="1617" w:type="dxa"/>
            <w:tcBorders>
              <w:top w:val="nil"/>
              <w:left w:val="nil"/>
              <w:bottom w:val="single" w:sz="8" w:space="0" w:color="auto"/>
              <w:right w:val="single" w:sz="8" w:space="0" w:color="auto"/>
            </w:tcBorders>
            <w:shd w:val="clear" w:color="auto" w:fill="auto"/>
            <w:noWrap/>
            <w:vAlign w:val="center"/>
            <w:hideMark/>
          </w:tcPr>
          <w:p w14:paraId="40C1E8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tcBorders>
              <w:top w:val="nil"/>
              <w:left w:val="nil"/>
              <w:bottom w:val="single" w:sz="8" w:space="0" w:color="auto"/>
              <w:right w:val="single" w:sz="8" w:space="0" w:color="auto"/>
            </w:tcBorders>
            <w:shd w:val="clear" w:color="auto" w:fill="auto"/>
            <w:noWrap/>
            <w:vAlign w:val="center"/>
            <w:hideMark/>
          </w:tcPr>
          <w:p w14:paraId="6A074859"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695877" w:rsidRPr="00673D61" w14:paraId="720CB263" w14:textId="77777777" w:rsidTr="00302929">
        <w:trPr>
          <w:trHeight w:val="315"/>
        </w:trPr>
        <w:tc>
          <w:tcPr>
            <w:tcW w:w="1203" w:type="dxa"/>
            <w:vMerge/>
            <w:tcBorders>
              <w:left w:val="single" w:sz="8" w:space="0" w:color="auto"/>
              <w:right w:val="single" w:sz="8" w:space="0" w:color="auto"/>
            </w:tcBorders>
            <w:vAlign w:val="center"/>
            <w:hideMark/>
          </w:tcPr>
          <w:p w14:paraId="343F207A"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4CDBC50"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3BE3AA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10</w:t>
            </w:r>
            <w:r>
              <w:rPr>
                <w:rFonts w:eastAsia="Times New Roman" w:cs="Calibri"/>
                <w:color w:val="000000"/>
                <w:lang w:eastAsia="zh-CN"/>
              </w:rPr>
              <w:t xml:space="preserve"> (PROC9)</w:t>
            </w:r>
          </w:p>
        </w:tc>
        <w:tc>
          <w:tcPr>
            <w:tcW w:w="1617" w:type="dxa"/>
            <w:tcBorders>
              <w:top w:val="nil"/>
              <w:left w:val="nil"/>
              <w:bottom w:val="single" w:sz="8" w:space="0" w:color="auto"/>
              <w:right w:val="single" w:sz="8" w:space="0" w:color="auto"/>
            </w:tcBorders>
            <w:shd w:val="clear" w:color="auto" w:fill="auto"/>
            <w:noWrap/>
            <w:vAlign w:val="center"/>
            <w:hideMark/>
          </w:tcPr>
          <w:p w14:paraId="03DD009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tcBorders>
              <w:top w:val="nil"/>
              <w:left w:val="nil"/>
              <w:bottom w:val="single" w:sz="8" w:space="0" w:color="auto"/>
              <w:right w:val="single" w:sz="8" w:space="0" w:color="auto"/>
            </w:tcBorders>
            <w:shd w:val="clear" w:color="auto" w:fill="auto"/>
            <w:noWrap/>
            <w:vAlign w:val="center"/>
            <w:hideMark/>
          </w:tcPr>
          <w:p w14:paraId="506C9E96"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695877" w:rsidRPr="00673D61" w14:paraId="3D540A61" w14:textId="77777777" w:rsidTr="00302929">
        <w:trPr>
          <w:trHeight w:val="315"/>
        </w:trPr>
        <w:tc>
          <w:tcPr>
            <w:tcW w:w="1203" w:type="dxa"/>
            <w:vMerge/>
            <w:tcBorders>
              <w:left w:val="single" w:sz="8" w:space="0" w:color="auto"/>
              <w:right w:val="single" w:sz="8" w:space="0" w:color="auto"/>
            </w:tcBorders>
            <w:vAlign w:val="center"/>
            <w:hideMark/>
          </w:tcPr>
          <w:p w14:paraId="6C246E4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4CA6C234"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47511D8"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11</w:t>
            </w:r>
            <w:r>
              <w:rPr>
                <w:rFonts w:eastAsia="Times New Roman" w:cs="Calibri"/>
                <w:color w:val="000000"/>
                <w:lang w:eastAsia="zh-CN"/>
              </w:rPr>
              <w:t xml:space="preserve"> (PROC10)</w:t>
            </w:r>
          </w:p>
        </w:tc>
        <w:tc>
          <w:tcPr>
            <w:tcW w:w="1617" w:type="dxa"/>
            <w:tcBorders>
              <w:top w:val="nil"/>
              <w:left w:val="nil"/>
              <w:bottom w:val="single" w:sz="8" w:space="0" w:color="auto"/>
              <w:right w:val="single" w:sz="8" w:space="0" w:color="auto"/>
            </w:tcBorders>
            <w:shd w:val="clear" w:color="auto" w:fill="auto"/>
            <w:noWrap/>
            <w:vAlign w:val="center"/>
            <w:hideMark/>
          </w:tcPr>
          <w:p w14:paraId="0A3A53DA"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tcBorders>
              <w:top w:val="nil"/>
              <w:left w:val="nil"/>
              <w:bottom w:val="single" w:sz="8" w:space="0" w:color="auto"/>
              <w:right w:val="single" w:sz="8" w:space="0" w:color="auto"/>
            </w:tcBorders>
            <w:shd w:val="clear" w:color="auto" w:fill="auto"/>
            <w:noWrap/>
            <w:vAlign w:val="center"/>
            <w:hideMark/>
          </w:tcPr>
          <w:p w14:paraId="7AAF978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695877" w:rsidRPr="00673D61" w14:paraId="3F28FC37" w14:textId="77777777" w:rsidTr="00302929">
        <w:trPr>
          <w:trHeight w:val="315"/>
        </w:trPr>
        <w:tc>
          <w:tcPr>
            <w:tcW w:w="1203" w:type="dxa"/>
            <w:vMerge/>
            <w:tcBorders>
              <w:left w:val="single" w:sz="8" w:space="0" w:color="auto"/>
              <w:right w:val="single" w:sz="8" w:space="0" w:color="auto"/>
            </w:tcBorders>
            <w:vAlign w:val="center"/>
            <w:hideMark/>
          </w:tcPr>
          <w:p w14:paraId="5C1EEEE6"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29BFC838"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3D70DDF1"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12</w:t>
            </w:r>
            <w:r>
              <w:rPr>
                <w:rFonts w:eastAsia="Times New Roman" w:cs="Calibri"/>
                <w:color w:val="000000"/>
                <w:lang w:eastAsia="zh-CN"/>
              </w:rPr>
              <w:t xml:space="preserve"> (PROC11)</w:t>
            </w:r>
          </w:p>
        </w:tc>
        <w:tc>
          <w:tcPr>
            <w:tcW w:w="1617" w:type="dxa"/>
            <w:tcBorders>
              <w:top w:val="nil"/>
              <w:left w:val="nil"/>
              <w:bottom w:val="single" w:sz="8" w:space="0" w:color="auto"/>
              <w:right w:val="single" w:sz="8" w:space="0" w:color="auto"/>
            </w:tcBorders>
            <w:shd w:val="clear" w:color="auto" w:fill="auto"/>
            <w:noWrap/>
            <w:vAlign w:val="center"/>
            <w:hideMark/>
          </w:tcPr>
          <w:p w14:paraId="2DFF38F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tcBorders>
              <w:top w:val="nil"/>
              <w:left w:val="nil"/>
              <w:bottom w:val="single" w:sz="8" w:space="0" w:color="auto"/>
              <w:right w:val="single" w:sz="8" w:space="0" w:color="auto"/>
            </w:tcBorders>
            <w:shd w:val="clear" w:color="auto" w:fill="auto"/>
            <w:noWrap/>
            <w:vAlign w:val="center"/>
            <w:hideMark/>
          </w:tcPr>
          <w:p w14:paraId="33397ACE"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695877" w:rsidRPr="00673D61" w14:paraId="3B042F39" w14:textId="77777777" w:rsidTr="00302929">
        <w:trPr>
          <w:trHeight w:val="315"/>
        </w:trPr>
        <w:tc>
          <w:tcPr>
            <w:tcW w:w="1203" w:type="dxa"/>
            <w:vMerge/>
            <w:tcBorders>
              <w:left w:val="single" w:sz="8" w:space="0" w:color="auto"/>
              <w:right w:val="single" w:sz="8" w:space="0" w:color="auto"/>
            </w:tcBorders>
            <w:vAlign w:val="center"/>
            <w:hideMark/>
          </w:tcPr>
          <w:p w14:paraId="2260997B"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6EECD2C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E6021D9"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13</w:t>
            </w:r>
            <w:r>
              <w:rPr>
                <w:rFonts w:eastAsia="Times New Roman" w:cs="Calibri"/>
                <w:color w:val="000000"/>
                <w:lang w:eastAsia="zh-CN"/>
              </w:rPr>
              <w:t>(PROC12)</w:t>
            </w:r>
          </w:p>
        </w:tc>
        <w:tc>
          <w:tcPr>
            <w:tcW w:w="1617" w:type="dxa"/>
            <w:tcBorders>
              <w:top w:val="nil"/>
              <w:left w:val="nil"/>
              <w:bottom w:val="single" w:sz="8" w:space="0" w:color="auto"/>
              <w:right w:val="single" w:sz="8" w:space="0" w:color="auto"/>
            </w:tcBorders>
            <w:shd w:val="clear" w:color="auto" w:fill="auto"/>
            <w:noWrap/>
            <w:vAlign w:val="center"/>
            <w:hideMark/>
          </w:tcPr>
          <w:p w14:paraId="18FF42CC"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tcBorders>
              <w:top w:val="nil"/>
              <w:left w:val="nil"/>
              <w:bottom w:val="single" w:sz="8" w:space="0" w:color="auto"/>
              <w:right w:val="single" w:sz="8" w:space="0" w:color="auto"/>
            </w:tcBorders>
            <w:shd w:val="clear" w:color="auto" w:fill="auto"/>
            <w:noWrap/>
            <w:vAlign w:val="center"/>
            <w:hideMark/>
          </w:tcPr>
          <w:p w14:paraId="13B25218"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695877" w:rsidRPr="00673D61" w14:paraId="364E86B8" w14:textId="77777777" w:rsidTr="00302929">
        <w:trPr>
          <w:trHeight w:val="315"/>
        </w:trPr>
        <w:tc>
          <w:tcPr>
            <w:tcW w:w="1203" w:type="dxa"/>
            <w:vMerge/>
            <w:tcBorders>
              <w:left w:val="single" w:sz="8" w:space="0" w:color="auto"/>
              <w:right w:val="single" w:sz="8" w:space="0" w:color="auto"/>
            </w:tcBorders>
            <w:vAlign w:val="center"/>
            <w:hideMark/>
          </w:tcPr>
          <w:p w14:paraId="2A9462A5"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990B9E"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5F5E4E"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14</w:t>
            </w:r>
            <w:r>
              <w:rPr>
                <w:rFonts w:eastAsia="Times New Roman" w:cs="Calibri"/>
                <w:color w:val="000000"/>
                <w:lang w:eastAsia="zh-CN"/>
              </w:rPr>
              <w:t xml:space="preserve"> (PROC13)</w:t>
            </w:r>
          </w:p>
        </w:tc>
        <w:tc>
          <w:tcPr>
            <w:tcW w:w="1617" w:type="dxa"/>
            <w:tcBorders>
              <w:top w:val="nil"/>
              <w:left w:val="nil"/>
              <w:bottom w:val="single" w:sz="8" w:space="0" w:color="auto"/>
              <w:right w:val="single" w:sz="8" w:space="0" w:color="auto"/>
            </w:tcBorders>
            <w:shd w:val="clear" w:color="auto" w:fill="auto"/>
            <w:noWrap/>
            <w:vAlign w:val="center"/>
            <w:hideMark/>
          </w:tcPr>
          <w:p w14:paraId="28B188C4"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tcBorders>
              <w:top w:val="nil"/>
              <w:left w:val="nil"/>
              <w:bottom w:val="single" w:sz="8" w:space="0" w:color="auto"/>
              <w:right w:val="single" w:sz="8" w:space="0" w:color="auto"/>
            </w:tcBorders>
            <w:shd w:val="clear" w:color="auto" w:fill="auto"/>
            <w:noWrap/>
            <w:vAlign w:val="center"/>
            <w:hideMark/>
          </w:tcPr>
          <w:p w14:paraId="3DD8840C"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695877" w:rsidRPr="00673D61" w14:paraId="1981AF46" w14:textId="77777777" w:rsidTr="00302929">
        <w:trPr>
          <w:trHeight w:val="315"/>
        </w:trPr>
        <w:tc>
          <w:tcPr>
            <w:tcW w:w="1203" w:type="dxa"/>
            <w:vMerge/>
            <w:tcBorders>
              <w:left w:val="single" w:sz="8" w:space="0" w:color="auto"/>
              <w:right w:val="single" w:sz="8" w:space="0" w:color="auto"/>
            </w:tcBorders>
            <w:vAlign w:val="center"/>
            <w:hideMark/>
          </w:tcPr>
          <w:p w14:paraId="7D9309D2" w14:textId="77777777" w:rsidR="00695877" w:rsidRPr="00673D61" w:rsidRDefault="00695877"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0CECBA59" w14:textId="77777777" w:rsidR="00695877" w:rsidRPr="00673D61" w:rsidRDefault="00695877"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70B5A1F3" w14:textId="77777777" w:rsidR="00695877" w:rsidRPr="00E367DA" w:rsidRDefault="00695877" w:rsidP="00673D61">
            <w:pPr>
              <w:spacing w:after="0" w:line="240" w:lineRule="auto"/>
              <w:jc w:val="right"/>
            </w:pPr>
            <w:r w:rsidRPr="00673D61">
              <w:rPr>
                <w:rFonts w:eastAsia="Times New Roman" w:cs="Calibri"/>
                <w:color w:val="000000"/>
                <w:lang w:eastAsia="zh-CN"/>
              </w:rPr>
              <w:t>15</w:t>
            </w:r>
            <w:r>
              <w:rPr>
                <w:rFonts w:eastAsia="Times New Roman" w:cs="Calibri"/>
                <w:color w:val="000000"/>
                <w:lang w:eastAsia="zh-CN"/>
              </w:rPr>
              <w:t>(PROC14)</w:t>
            </w:r>
          </w:p>
        </w:tc>
        <w:tc>
          <w:tcPr>
            <w:tcW w:w="1617" w:type="dxa"/>
            <w:tcBorders>
              <w:top w:val="nil"/>
              <w:left w:val="nil"/>
              <w:bottom w:val="single" w:sz="8" w:space="0" w:color="auto"/>
              <w:right w:val="single" w:sz="8" w:space="0" w:color="auto"/>
            </w:tcBorders>
            <w:shd w:val="clear" w:color="auto" w:fill="auto"/>
            <w:noWrap/>
            <w:vAlign w:val="center"/>
            <w:hideMark/>
          </w:tcPr>
          <w:p w14:paraId="0312DB45" w14:textId="77777777" w:rsidR="00695877" w:rsidRPr="00673D61" w:rsidRDefault="00695877"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tcBorders>
              <w:top w:val="nil"/>
              <w:left w:val="nil"/>
              <w:bottom w:val="single" w:sz="8" w:space="0" w:color="auto"/>
              <w:right w:val="single" w:sz="8" w:space="0" w:color="auto"/>
            </w:tcBorders>
            <w:shd w:val="clear" w:color="auto" w:fill="auto"/>
            <w:noWrap/>
            <w:vAlign w:val="center"/>
            <w:hideMark/>
          </w:tcPr>
          <w:p w14:paraId="0572A070" w14:textId="77777777" w:rsidR="00695877" w:rsidRPr="00673D61" w:rsidRDefault="00695877"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BB07E1" w:rsidRPr="00673D61" w14:paraId="3256FE49"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1F2DDEF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3DCEF048"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6E4BFF4"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16</w:t>
            </w:r>
            <w:r>
              <w:rPr>
                <w:rFonts w:eastAsia="Times New Roman" w:cs="Calibri"/>
                <w:color w:val="000000"/>
                <w:lang w:eastAsia="zh-CN"/>
              </w:rPr>
              <w:t>(PROC15)</w:t>
            </w:r>
          </w:p>
        </w:tc>
        <w:tc>
          <w:tcPr>
            <w:tcW w:w="1617" w:type="dxa"/>
            <w:tcBorders>
              <w:top w:val="nil"/>
              <w:left w:val="nil"/>
              <w:bottom w:val="single" w:sz="8" w:space="0" w:color="auto"/>
              <w:right w:val="single" w:sz="8" w:space="0" w:color="auto"/>
            </w:tcBorders>
            <w:shd w:val="clear" w:color="auto" w:fill="auto"/>
            <w:noWrap/>
            <w:vAlign w:val="center"/>
            <w:hideMark/>
          </w:tcPr>
          <w:p w14:paraId="50A4C1F1"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tcBorders>
              <w:top w:val="nil"/>
              <w:left w:val="nil"/>
              <w:bottom w:val="single" w:sz="8" w:space="0" w:color="auto"/>
              <w:right w:val="single" w:sz="8" w:space="0" w:color="auto"/>
            </w:tcBorders>
            <w:shd w:val="clear" w:color="auto" w:fill="auto"/>
            <w:noWrap/>
            <w:vAlign w:val="center"/>
            <w:hideMark/>
          </w:tcPr>
          <w:p w14:paraId="5BB10D4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BB07E1" w:rsidRPr="00673D61" w14:paraId="5FF089EA" w14:textId="77777777" w:rsidTr="00302929">
        <w:trPr>
          <w:trHeight w:val="864"/>
        </w:trPr>
        <w:tc>
          <w:tcPr>
            <w:tcW w:w="1203" w:type="dxa"/>
            <w:vMerge w:val="restart"/>
            <w:tcBorders>
              <w:top w:val="single" w:sz="8" w:space="0" w:color="auto"/>
              <w:left w:val="single" w:sz="8" w:space="0" w:color="auto"/>
              <w:right w:val="single" w:sz="8" w:space="0" w:color="auto"/>
            </w:tcBorders>
            <w:shd w:val="clear" w:color="auto" w:fill="auto"/>
            <w:vAlign w:val="center"/>
            <w:hideMark/>
          </w:tcPr>
          <w:p w14:paraId="4E6617C7" w14:textId="23467B99"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ER or OP</w:t>
            </w:r>
            <w:r w:rsidR="00306779">
              <w:rPr>
                <w:rFonts w:eastAsia="Times New Roman" w:cs="Calibri"/>
                <w:color w:val="000000"/>
                <w:lang w:eastAsia="zh-CN"/>
              </w:rPr>
              <w:t xml:space="preserve"> or LTCP</w:t>
            </w:r>
          </w:p>
        </w:tc>
        <w:tc>
          <w:tcPr>
            <w:tcW w:w="2775" w:type="dxa"/>
            <w:tcBorders>
              <w:top w:val="single" w:sz="8" w:space="0" w:color="auto"/>
              <w:left w:val="nil"/>
              <w:right w:val="single" w:sz="8" w:space="0" w:color="auto"/>
            </w:tcBorders>
            <w:shd w:val="clear" w:color="auto" w:fill="auto"/>
            <w:vAlign w:val="center"/>
            <w:hideMark/>
          </w:tcPr>
          <w:p w14:paraId="3DAAFE4A" w14:textId="0FC1EA88" w:rsidR="00BB07E1" w:rsidRPr="009F24FF" w:rsidRDefault="00BB07E1" w:rsidP="009F24FF">
            <w:pPr>
              <w:keepNext/>
              <w:keepLines/>
              <w:spacing w:after="0" w:line="240" w:lineRule="auto"/>
              <w:rPr>
                <w:b/>
                <w:sz w:val="20"/>
              </w:rPr>
            </w:pPr>
            <w:r w:rsidRPr="00673D61">
              <w:rPr>
                <w:rFonts w:eastAsia="Times New Roman" w:cs="Calibri"/>
                <w:color w:val="000000"/>
                <w:lang w:eastAsia="zh-CN"/>
              </w:rPr>
              <w:t>INPATIENT_SERVICES</w:t>
            </w:r>
            <w:r w:rsidR="00306779">
              <w:rPr>
                <w:rFonts w:eastAsia="Times New Roman" w:cs="Calibri"/>
                <w:color w:val="000000"/>
                <w:lang w:eastAsia="zh-CN"/>
              </w:rPr>
              <w:t>,</w:t>
            </w:r>
            <w:r w:rsidRPr="00673D61">
              <w:rPr>
                <w:rFonts w:eastAsia="Times New Roman" w:cs="Calibri"/>
                <w:color w:val="000000"/>
                <w:lang w:eastAsia="zh-CN"/>
              </w:rPr>
              <w:t xml:space="preserve"> OUTPATIENT_SERVICES TABLES</w:t>
            </w:r>
            <w:r w:rsidR="00306779">
              <w:rPr>
                <w:rFonts w:eastAsia="Times New Roman" w:cs="Calibri"/>
                <w:color w:val="000000"/>
                <w:lang w:eastAsia="zh-CN"/>
              </w:rPr>
              <w:t xml:space="preserve"> and </w:t>
            </w:r>
            <w:r w:rsidR="00306779" w:rsidRPr="00306779">
              <w:rPr>
                <w:rFonts w:eastAsia="Times New Roman" w:cs="Calibri"/>
                <w:color w:val="000000"/>
                <w:lang w:eastAsia="zh-CN"/>
              </w:rPr>
              <w:t>LONG_TERM_CARE</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63EA444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 xml:space="preserve">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2D4A717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38000267</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1BEFF7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detail - 1st position</w:t>
            </w:r>
          </w:p>
        </w:tc>
      </w:tr>
      <w:tr w:rsidR="00BB07E1" w:rsidRPr="00673D61" w14:paraId="7813770E" w14:textId="77777777" w:rsidTr="00302929">
        <w:trPr>
          <w:trHeight w:val="315"/>
        </w:trPr>
        <w:tc>
          <w:tcPr>
            <w:tcW w:w="1203" w:type="dxa"/>
            <w:vMerge/>
            <w:tcBorders>
              <w:left w:val="single" w:sz="8" w:space="0" w:color="auto"/>
              <w:right w:val="single" w:sz="8" w:space="0" w:color="auto"/>
            </w:tcBorders>
            <w:vAlign w:val="center"/>
            <w:hideMark/>
          </w:tcPr>
          <w:p w14:paraId="29E7B086" w14:textId="77777777" w:rsidR="00BB07E1" w:rsidRPr="00673D61" w:rsidRDefault="00BB07E1" w:rsidP="00673D61">
            <w:pPr>
              <w:spacing w:after="0" w:line="240" w:lineRule="auto"/>
              <w:rPr>
                <w:rFonts w:eastAsia="Times New Roman" w:cs="Calibri"/>
                <w:color w:val="000000"/>
                <w:lang w:eastAsia="zh-CN"/>
              </w:rPr>
            </w:pPr>
          </w:p>
        </w:tc>
        <w:tc>
          <w:tcPr>
            <w:tcW w:w="2775" w:type="dxa"/>
            <w:vMerge w:val="restart"/>
            <w:tcBorders>
              <w:top w:val="single" w:sz="8" w:space="0" w:color="auto"/>
              <w:left w:val="single" w:sz="8" w:space="0" w:color="auto"/>
              <w:right w:val="single" w:sz="8" w:space="0" w:color="auto"/>
            </w:tcBorders>
            <w:shd w:val="clear" w:color="auto" w:fill="auto"/>
            <w:vAlign w:val="center"/>
            <w:hideMark/>
          </w:tcPr>
          <w:p w14:paraId="386BC857"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FACILITY_HEADER TABLES</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19F18C4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2 (PROC1)</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29F04A9"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38000269</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0982C02F"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- 1st position</w:t>
            </w:r>
          </w:p>
        </w:tc>
      </w:tr>
      <w:tr w:rsidR="00BB07E1" w:rsidRPr="00673D61" w14:paraId="43B2E492" w14:textId="77777777" w:rsidTr="00302929">
        <w:trPr>
          <w:trHeight w:val="315"/>
        </w:trPr>
        <w:tc>
          <w:tcPr>
            <w:tcW w:w="1203" w:type="dxa"/>
            <w:vMerge/>
            <w:tcBorders>
              <w:left w:val="single" w:sz="8" w:space="0" w:color="auto"/>
              <w:right w:val="single" w:sz="8" w:space="0" w:color="auto"/>
            </w:tcBorders>
            <w:vAlign w:val="center"/>
            <w:hideMark/>
          </w:tcPr>
          <w:p w14:paraId="1DCB45D4"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A42A584"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09D4881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 xml:space="preserve">3 (PROC2) </w:t>
            </w:r>
          </w:p>
        </w:tc>
        <w:tc>
          <w:tcPr>
            <w:tcW w:w="1617" w:type="dxa"/>
            <w:tcBorders>
              <w:top w:val="nil"/>
              <w:left w:val="nil"/>
              <w:bottom w:val="single" w:sz="8" w:space="0" w:color="auto"/>
              <w:right w:val="single" w:sz="8" w:space="0" w:color="auto"/>
            </w:tcBorders>
            <w:shd w:val="clear" w:color="auto" w:fill="auto"/>
            <w:noWrap/>
            <w:vAlign w:val="center"/>
            <w:hideMark/>
          </w:tcPr>
          <w:p w14:paraId="397539EA"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38000270</w:t>
            </w:r>
          </w:p>
        </w:tc>
        <w:tc>
          <w:tcPr>
            <w:tcW w:w="3361" w:type="dxa"/>
            <w:tcBorders>
              <w:top w:val="nil"/>
              <w:left w:val="nil"/>
              <w:bottom w:val="single" w:sz="8" w:space="0" w:color="auto"/>
              <w:right w:val="single" w:sz="8" w:space="0" w:color="auto"/>
            </w:tcBorders>
            <w:shd w:val="clear" w:color="auto" w:fill="auto"/>
            <w:noWrap/>
            <w:vAlign w:val="center"/>
            <w:hideMark/>
          </w:tcPr>
          <w:p w14:paraId="613B86E5"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- 2nd position</w:t>
            </w:r>
          </w:p>
        </w:tc>
      </w:tr>
      <w:tr w:rsidR="00BB07E1" w:rsidRPr="00673D61" w14:paraId="444451D0" w14:textId="77777777" w:rsidTr="00302929">
        <w:trPr>
          <w:trHeight w:val="315"/>
        </w:trPr>
        <w:tc>
          <w:tcPr>
            <w:tcW w:w="1203" w:type="dxa"/>
            <w:vMerge/>
            <w:tcBorders>
              <w:left w:val="single" w:sz="8" w:space="0" w:color="auto"/>
              <w:right w:val="single" w:sz="8" w:space="0" w:color="auto"/>
            </w:tcBorders>
            <w:vAlign w:val="center"/>
            <w:hideMark/>
          </w:tcPr>
          <w:p w14:paraId="40F785AA"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2CF8F5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1FB9F7FC"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4 (PROC3)</w:t>
            </w:r>
          </w:p>
        </w:tc>
        <w:tc>
          <w:tcPr>
            <w:tcW w:w="1617" w:type="dxa"/>
            <w:tcBorders>
              <w:top w:val="nil"/>
              <w:left w:val="nil"/>
              <w:bottom w:val="single" w:sz="8" w:space="0" w:color="auto"/>
              <w:right w:val="single" w:sz="8" w:space="0" w:color="auto"/>
            </w:tcBorders>
            <w:shd w:val="clear" w:color="auto" w:fill="auto"/>
            <w:noWrap/>
            <w:vAlign w:val="center"/>
            <w:hideMark/>
          </w:tcPr>
          <w:p w14:paraId="3C6B450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38000271</w:t>
            </w:r>
          </w:p>
        </w:tc>
        <w:tc>
          <w:tcPr>
            <w:tcW w:w="3361" w:type="dxa"/>
            <w:tcBorders>
              <w:top w:val="nil"/>
              <w:left w:val="nil"/>
              <w:bottom w:val="single" w:sz="8" w:space="0" w:color="auto"/>
              <w:right w:val="single" w:sz="8" w:space="0" w:color="auto"/>
            </w:tcBorders>
            <w:shd w:val="clear" w:color="auto" w:fill="auto"/>
            <w:noWrap/>
            <w:vAlign w:val="center"/>
            <w:hideMark/>
          </w:tcPr>
          <w:p w14:paraId="7A45010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- 3rd position</w:t>
            </w:r>
          </w:p>
        </w:tc>
      </w:tr>
      <w:tr w:rsidR="00BB07E1" w:rsidRPr="00673D61" w14:paraId="6098F7A4" w14:textId="77777777" w:rsidTr="00302929">
        <w:trPr>
          <w:trHeight w:val="315"/>
        </w:trPr>
        <w:tc>
          <w:tcPr>
            <w:tcW w:w="1203" w:type="dxa"/>
            <w:vMerge/>
            <w:tcBorders>
              <w:left w:val="single" w:sz="8" w:space="0" w:color="auto"/>
              <w:right w:val="single" w:sz="8" w:space="0" w:color="auto"/>
            </w:tcBorders>
            <w:vAlign w:val="center"/>
            <w:hideMark/>
          </w:tcPr>
          <w:p w14:paraId="0C03794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7C511F30"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4F2678AF"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5 (PROC4)</w:t>
            </w:r>
          </w:p>
        </w:tc>
        <w:tc>
          <w:tcPr>
            <w:tcW w:w="1617" w:type="dxa"/>
            <w:tcBorders>
              <w:top w:val="nil"/>
              <w:left w:val="nil"/>
              <w:bottom w:val="single" w:sz="8" w:space="0" w:color="auto"/>
              <w:right w:val="single" w:sz="8" w:space="0" w:color="auto"/>
            </w:tcBorders>
            <w:shd w:val="clear" w:color="auto" w:fill="auto"/>
            <w:noWrap/>
            <w:vAlign w:val="center"/>
            <w:hideMark/>
          </w:tcPr>
          <w:p w14:paraId="11F0C258"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38000272</w:t>
            </w:r>
          </w:p>
        </w:tc>
        <w:tc>
          <w:tcPr>
            <w:tcW w:w="3361" w:type="dxa"/>
            <w:tcBorders>
              <w:top w:val="nil"/>
              <w:left w:val="nil"/>
              <w:bottom w:val="single" w:sz="8" w:space="0" w:color="auto"/>
              <w:right w:val="single" w:sz="8" w:space="0" w:color="auto"/>
            </w:tcBorders>
            <w:shd w:val="clear" w:color="auto" w:fill="auto"/>
            <w:noWrap/>
            <w:vAlign w:val="center"/>
            <w:hideMark/>
          </w:tcPr>
          <w:p w14:paraId="5C5C6B9B"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- 4th position</w:t>
            </w:r>
          </w:p>
        </w:tc>
      </w:tr>
      <w:tr w:rsidR="00BB07E1" w:rsidRPr="00673D61" w14:paraId="53ECB039" w14:textId="77777777" w:rsidTr="00302929">
        <w:trPr>
          <w:trHeight w:val="315"/>
        </w:trPr>
        <w:tc>
          <w:tcPr>
            <w:tcW w:w="1203" w:type="dxa"/>
            <w:vMerge/>
            <w:tcBorders>
              <w:left w:val="single" w:sz="8" w:space="0" w:color="auto"/>
              <w:right w:val="single" w:sz="8" w:space="0" w:color="auto"/>
            </w:tcBorders>
            <w:vAlign w:val="center"/>
            <w:hideMark/>
          </w:tcPr>
          <w:p w14:paraId="676142B7"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right w:val="single" w:sz="8" w:space="0" w:color="auto"/>
            </w:tcBorders>
            <w:vAlign w:val="center"/>
            <w:hideMark/>
          </w:tcPr>
          <w:p w14:paraId="19495527"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nil"/>
              <w:left w:val="nil"/>
              <w:bottom w:val="single" w:sz="8" w:space="0" w:color="auto"/>
              <w:right w:val="single" w:sz="8" w:space="0" w:color="auto"/>
            </w:tcBorders>
            <w:shd w:val="clear" w:color="auto" w:fill="auto"/>
            <w:noWrap/>
            <w:vAlign w:val="center"/>
            <w:hideMark/>
          </w:tcPr>
          <w:p w14:paraId="2D547783"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6 (PROC5)</w:t>
            </w:r>
          </w:p>
        </w:tc>
        <w:tc>
          <w:tcPr>
            <w:tcW w:w="1617" w:type="dxa"/>
            <w:tcBorders>
              <w:top w:val="nil"/>
              <w:left w:val="nil"/>
              <w:bottom w:val="single" w:sz="8" w:space="0" w:color="auto"/>
              <w:right w:val="single" w:sz="8" w:space="0" w:color="auto"/>
            </w:tcBorders>
            <w:shd w:val="clear" w:color="auto" w:fill="auto"/>
            <w:noWrap/>
            <w:vAlign w:val="center"/>
            <w:hideMark/>
          </w:tcPr>
          <w:p w14:paraId="1C7994DD"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38000273</w:t>
            </w:r>
          </w:p>
        </w:tc>
        <w:tc>
          <w:tcPr>
            <w:tcW w:w="3361" w:type="dxa"/>
            <w:tcBorders>
              <w:top w:val="nil"/>
              <w:left w:val="nil"/>
              <w:bottom w:val="single" w:sz="8" w:space="0" w:color="auto"/>
              <w:right w:val="single" w:sz="8" w:space="0" w:color="auto"/>
            </w:tcBorders>
            <w:shd w:val="clear" w:color="auto" w:fill="auto"/>
            <w:noWrap/>
            <w:vAlign w:val="center"/>
            <w:hideMark/>
          </w:tcPr>
          <w:p w14:paraId="7F50A591"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- 5th position</w:t>
            </w:r>
          </w:p>
        </w:tc>
      </w:tr>
      <w:tr w:rsidR="00BB07E1" w:rsidRPr="00673D61" w14:paraId="6C956D15" w14:textId="77777777" w:rsidTr="00302929">
        <w:trPr>
          <w:trHeight w:val="288"/>
        </w:trPr>
        <w:tc>
          <w:tcPr>
            <w:tcW w:w="1203" w:type="dxa"/>
            <w:vMerge/>
            <w:tcBorders>
              <w:left w:val="single" w:sz="8" w:space="0" w:color="auto"/>
              <w:bottom w:val="single" w:sz="8" w:space="0" w:color="auto"/>
              <w:right w:val="single" w:sz="8" w:space="0" w:color="auto"/>
            </w:tcBorders>
            <w:vAlign w:val="center"/>
            <w:hideMark/>
          </w:tcPr>
          <w:p w14:paraId="3A3160FC" w14:textId="77777777" w:rsidR="00BB07E1" w:rsidRPr="00673D61" w:rsidRDefault="00BB07E1" w:rsidP="00673D61">
            <w:pPr>
              <w:spacing w:after="0" w:line="240" w:lineRule="auto"/>
              <w:rPr>
                <w:rFonts w:eastAsia="Times New Roman" w:cs="Calibri"/>
                <w:color w:val="000000"/>
                <w:lang w:eastAsia="zh-CN"/>
              </w:rPr>
            </w:pPr>
          </w:p>
        </w:tc>
        <w:tc>
          <w:tcPr>
            <w:tcW w:w="2775" w:type="dxa"/>
            <w:vMerge/>
            <w:tcBorders>
              <w:left w:val="single" w:sz="8" w:space="0" w:color="auto"/>
              <w:bottom w:val="single" w:sz="8" w:space="0" w:color="auto"/>
              <w:right w:val="single" w:sz="8" w:space="0" w:color="auto"/>
            </w:tcBorders>
            <w:vAlign w:val="center"/>
            <w:hideMark/>
          </w:tcPr>
          <w:p w14:paraId="13627B11" w14:textId="77777777" w:rsidR="00BB07E1" w:rsidRPr="00673D61" w:rsidRDefault="00BB07E1" w:rsidP="00673D61">
            <w:pPr>
              <w:spacing w:after="0" w:line="240" w:lineRule="auto"/>
              <w:rPr>
                <w:rFonts w:eastAsia="Times New Roman" w:cs="Calibri"/>
                <w:color w:val="000000"/>
                <w:lang w:eastAsia="zh-CN"/>
              </w:rPr>
            </w:pP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14:paraId="4417F4A5" w14:textId="77777777" w:rsidR="00BB07E1" w:rsidRPr="00673D61" w:rsidRDefault="00BB07E1" w:rsidP="00673D61">
            <w:pPr>
              <w:spacing w:after="0" w:line="240" w:lineRule="auto"/>
              <w:jc w:val="right"/>
              <w:rPr>
                <w:rFonts w:eastAsia="Times New Roman" w:cs="Calibri"/>
                <w:color w:val="000000"/>
                <w:lang w:eastAsia="zh-CN"/>
              </w:rPr>
            </w:pPr>
            <w:r>
              <w:rPr>
                <w:rFonts w:eastAsia="Times New Roman" w:cs="Calibri"/>
                <w:color w:val="000000"/>
                <w:lang w:eastAsia="zh-CN"/>
              </w:rPr>
              <w:t>7 (PROC6)</w:t>
            </w:r>
          </w:p>
        </w:tc>
        <w:tc>
          <w:tcPr>
            <w:tcW w:w="1617" w:type="dxa"/>
            <w:tcBorders>
              <w:top w:val="single" w:sz="8" w:space="0" w:color="auto"/>
              <w:left w:val="nil"/>
              <w:bottom w:val="single" w:sz="8" w:space="0" w:color="auto"/>
              <w:right w:val="single" w:sz="8" w:space="0" w:color="auto"/>
            </w:tcBorders>
            <w:shd w:val="clear" w:color="auto" w:fill="auto"/>
            <w:noWrap/>
            <w:vAlign w:val="center"/>
            <w:hideMark/>
          </w:tcPr>
          <w:p w14:paraId="661143FE" w14:textId="77777777" w:rsidR="00BB07E1" w:rsidRPr="00673D61" w:rsidRDefault="00BB07E1" w:rsidP="00673D61">
            <w:pPr>
              <w:spacing w:after="0" w:line="240" w:lineRule="auto"/>
              <w:jc w:val="right"/>
              <w:rPr>
                <w:rFonts w:eastAsia="Times New Roman" w:cs="Calibri"/>
                <w:color w:val="000000"/>
                <w:lang w:eastAsia="zh-CN"/>
              </w:rPr>
            </w:pPr>
            <w:r w:rsidRPr="00673D61">
              <w:rPr>
                <w:rFonts w:eastAsia="Times New Roman" w:cs="Calibri"/>
                <w:color w:val="000000"/>
                <w:lang w:eastAsia="zh-CN"/>
              </w:rPr>
              <w:t>38000274</w:t>
            </w:r>
          </w:p>
        </w:tc>
        <w:tc>
          <w:tcPr>
            <w:tcW w:w="3361" w:type="dxa"/>
            <w:tcBorders>
              <w:top w:val="single" w:sz="8" w:space="0" w:color="auto"/>
              <w:left w:val="nil"/>
              <w:bottom w:val="single" w:sz="8" w:space="0" w:color="auto"/>
              <w:right w:val="single" w:sz="8" w:space="0" w:color="auto"/>
            </w:tcBorders>
            <w:shd w:val="clear" w:color="auto" w:fill="auto"/>
            <w:noWrap/>
            <w:vAlign w:val="center"/>
            <w:hideMark/>
          </w:tcPr>
          <w:p w14:paraId="3F6A5040" w14:textId="77777777" w:rsidR="00BB07E1" w:rsidRPr="00673D61" w:rsidRDefault="00BB07E1" w:rsidP="00673D61">
            <w:pPr>
              <w:spacing w:after="0" w:line="240" w:lineRule="auto"/>
              <w:rPr>
                <w:rFonts w:eastAsia="Times New Roman" w:cs="Calibri"/>
                <w:color w:val="000000"/>
                <w:lang w:eastAsia="zh-CN"/>
              </w:rPr>
            </w:pPr>
            <w:r w:rsidRPr="00673D61">
              <w:rPr>
                <w:rFonts w:eastAsia="Times New Roman" w:cs="Calibri"/>
                <w:color w:val="000000"/>
                <w:lang w:eastAsia="zh-CN"/>
              </w:rPr>
              <w:t>Outpatient header - 6th position</w:t>
            </w:r>
          </w:p>
        </w:tc>
      </w:tr>
    </w:tbl>
    <w:p w14:paraId="3B86A38F" w14:textId="77777777" w:rsidR="00563094" w:rsidRDefault="00397B2B" w:rsidP="00397B2B">
      <w:pPr>
        <w:keepNext/>
        <w:keepLines/>
        <w:numPr>
          <w:ilvl w:val="0"/>
          <w:numId w:val="4"/>
        </w:numPr>
        <w:spacing w:after="0"/>
      </w:pPr>
      <w:r>
        <w:lastRenderedPageBreak/>
        <w:t>Data from PPROC and PROC columns should create a record in this table (this is so we can associate PROCEDURE_COSTS to the records).  For example, if a PROC code is considered a CONDITION, a record will be written to the CONDITION_OCCURRENCE table but a record will still be written to the PROCEDURE_OCCURRENCE table just with a CONCEPT_ID = 0.</w:t>
      </w:r>
    </w:p>
    <w:p w14:paraId="373D7233" w14:textId="77777777" w:rsidR="00397B2B" w:rsidRDefault="00397B2B" w:rsidP="00AC217F">
      <w:pPr>
        <w:keepNext/>
        <w:keepLines/>
        <w:spacing w:after="0"/>
      </w:pPr>
    </w:p>
    <w:p w14:paraId="4B52F2C8" w14:textId="77777777" w:rsidR="009F6AF0" w:rsidRDefault="009F6AF0" w:rsidP="009F6AF0">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2812"/>
        <w:gridCol w:w="2900"/>
        <w:gridCol w:w="1599"/>
      </w:tblGrid>
      <w:tr w:rsidR="005F5C8E" w:rsidRPr="00BE6F3A" w14:paraId="43D7E37B" w14:textId="77777777" w:rsidTr="00AC2274">
        <w:trPr>
          <w:cantSplit/>
          <w:tblHeader/>
        </w:trPr>
        <w:tc>
          <w:tcPr>
            <w:tcW w:w="5000" w:type="pct"/>
            <w:gridSpan w:val="4"/>
            <w:shd w:val="clear" w:color="auto" w:fill="A6A6A6"/>
          </w:tcPr>
          <w:p w14:paraId="4838BDD8" w14:textId="77777777" w:rsidR="005F5C8E" w:rsidRPr="00BE6F3A" w:rsidRDefault="005F5C8E" w:rsidP="00AC2274">
            <w:pPr>
              <w:keepNext/>
              <w:keepLines/>
              <w:spacing w:after="0" w:line="240" w:lineRule="auto"/>
              <w:rPr>
                <w:b/>
              </w:rPr>
            </w:pPr>
            <w:r w:rsidRPr="00BE6F3A">
              <w:rPr>
                <w:b/>
                <w:sz w:val="28"/>
              </w:rPr>
              <w:lastRenderedPageBreak/>
              <w:t>Table 9:  PROCEDURE_OCCURRENCE</w:t>
            </w:r>
          </w:p>
        </w:tc>
      </w:tr>
      <w:tr w:rsidR="005F5C8E" w:rsidRPr="00BE6F3A" w14:paraId="1BF5236E" w14:textId="77777777" w:rsidTr="00302929">
        <w:trPr>
          <w:cantSplit/>
          <w:tblHeader/>
        </w:trPr>
        <w:tc>
          <w:tcPr>
            <w:tcW w:w="1090" w:type="pct"/>
            <w:shd w:val="clear" w:color="auto" w:fill="D9D9D9"/>
          </w:tcPr>
          <w:p w14:paraId="4C3EC19F" w14:textId="77777777" w:rsidR="005F5C8E" w:rsidRPr="00BE6F3A" w:rsidRDefault="005F5C8E" w:rsidP="00AC2274">
            <w:pPr>
              <w:keepNext/>
              <w:keepLines/>
              <w:spacing w:after="0" w:line="240" w:lineRule="auto"/>
              <w:rPr>
                <w:b/>
              </w:rPr>
            </w:pPr>
            <w:r w:rsidRPr="00BE6F3A">
              <w:rPr>
                <w:b/>
              </w:rPr>
              <w:t>Destination Field</w:t>
            </w:r>
          </w:p>
        </w:tc>
        <w:tc>
          <w:tcPr>
            <w:tcW w:w="1504" w:type="pct"/>
            <w:shd w:val="clear" w:color="auto" w:fill="D9D9D9"/>
          </w:tcPr>
          <w:p w14:paraId="1E96C5BC" w14:textId="77777777" w:rsidR="005F5C8E" w:rsidRPr="00BE6F3A" w:rsidRDefault="005F5C8E" w:rsidP="00AC2274">
            <w:pPr>
              <w:keepNext/>
              <w:keepLines/>
              <w:spacing w:after="0" w:line="240" w:lineRule="auto"/>
              <w:rPr>
                <w:b/>
              </w:rPr>
            </w:pPr>
            <w:r w:rsidRPr="00BE6F3A">
              <w:rPr>
                <w:b/>
              </w:rPr>
              <w:t>Source Field</w:t>
            </w:r>
          </w:p>
        </w:tc>
        <w:tc>
          <w:tcPr>
            <w:tcW w:w="1551" w:type="pct"/>
            <w:shd w:val="clear" w:color="auto" w:fill="D9D9D9"/>
          </w:tcPr>
          <w:p w14:paraId="192C7007" w14:textId="77777777" w:rsidR="005F5C8E" w:rsidRPr="00BE6F3A" w:rsidRDefault="005F5C8E" w:rsidP="00AC2274">
            <w:pPr>
              <w:keepNext/>
              <w:keepLines/>
              <w:spacing w:after="0" w:line="240" w:lineRule="auto"/>
              <w:rPr>
                <w:b/>
              </w:rPr>
            </w:pPr>
            <w:r w:rsidRPr="00BE6F3A">
              <w:rPr>
                <w:b/>
              </w:rPr>
              <w:t>Applied Rule</w:t>
            </w:r>
          </w:p>
        </w:tc>
        <w:tc>
          <w:tcPr>
            <w:tcW w:w="855" w:type="pct"/>
            <w:shd w:val="clear" w:color="auto" w:fill="D9D9D9"/>
          </w:tcPr>
          <w:p w14:paraId="58D26EE5" w14:textId="77777777" w:rsidR="005F5C8E" w:rsidRPr="00BE6F3A" w:rsidRDefault="005F5C8E" w:rsidP="00AC2274">
            <w:pPr>
              <w:keepNext/>
              <w:keepLines/>
              <w:spacing w:after="0" w:line="240" w:lineRule="auto"/>
              <w:rPr>
                <w:b/>
              </w:rPr>
            </w:pPr>
            <w:r w:rsidRPr="00BE6F3A">
              <w:rPr>
                <w:b/>
              </w:rPr>
              <w:t>Comment</w:t>
            </w:r>
          </w:p>
        </w:tc>
      </w:tr>
      <w:tr w:rsidR="005F5C8E" w:rsidRPr="00BE6F3A" w14:paraId="4BC5C66B" w14:textId="77777777" w:rsidTr="00302929">
        <w:trPr>
          <w:cantSplit/>
        </w:trPr>
        <w:tc>
          <w:tcPr>
            <w:tcW w:w="1090" w:type="pct"/>
          </w:tcPr>
          <w:p w14:paraId="265CFD71" w14:textId="77777777" w:rsidR="005F5C8E" w:rsidRPr="00BE6F3A" w:rsidRDefault="005F5C8E" w:rsidP="00AC2274">
            <w:pPr>
              <w:keepNext/>
              <w:keepLines/>
              <w:spacing w:after="0" w:line="240" w:lineRule="auto"/>
              <w:rPr>
                <w:sz w:val="20"/>
              </w:rPr>
            </w:pPr>
            <w:r w:rsidRPr="00BE6F3A">
              <w:rPr>
                <w:sz w:val="20"/>
              </w:rPr>
              <w:t>PROCEDURE_</w:t>
            </w:r>
            <w:smartTag w:uri="schemas-GSKSiteLocations-com/fourthcoffee" w:element="flavor">
              <w:r w:rsidRPr="00BE6F3A">
                <w:rPr>
                  <w:sz w:val="20"/>
                </w:rPr>
                <w:t>OCC</w:t>
              </w:r>
            </w:smartTag>
            <w:r w:rsidRPr="00BE6F3A">
              <w:rPr>
                <w:sz w:val="20"/>
              </w:rPr>
              <w:t>UR</w:t>
            </w:r>
            <w:smartTag w:uri="schemas-GSKSiteLocations-com/fourthcoffee" w:element="flavor">
              <w:r w:rsidRPr="00BE6F3A">
                <w:rPr>
                  <w:sz w:val="20"/>
                </w:rPr>
                <w:t>REN</w:t>
              </w:r>
            </w:smartTag>
            <w:r w:rsidRPr="00BE6F3A">
              <w:rPr>
                <w:sz w:val="20"/>
              </w:rPr>
              <w:t>CE_ID</w:t>
            </w:r>
          </w:p>
        </w:tc>
        <w:tc>
          <w:tcPr>
            <w:tcW w:w="1504" w:type="pct"/>
          </w:tcPr>
          <w:p w14:paraId="5873A0A8"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66E7273E" w14:textId="77777777" w:rsidR="005F5C8E" w:rsidRPr="00BE6F3A" w:rsidRDefault="005F5C8E" w:rsidP="00AC2274">
            <w:pPr>
              <w:keepNext/>
              <w:keepLines/>
              <w:spacing w:after="0" w:line="240" w:lineRule="auto"/>
              <w:rPr>
                <w:sz w:val="20"/>
              </w:rPr>
            </w:pPr>
            <w:r w:rsidRPr="00BE6F3A">
              <w:rPr>
                <w:sz w:val="20"/>
              </w:rPr>
              <w:t>System generated.</w:t>
            </w:r>
          </w:p>
        </w:tc>
        <w:tc>
          <w:tcPr>
            <w:tcW w:w="855" w:type="pct"/>
          </w:tcPr>
          <w:p w14:paraId="4CD96A09" w14:textId="77777777" w:rsidR="005F5C8E" w:rsidRPr="00BE6F3A" w:rsidRDefault="005F5C8E" w:rsidP="00AC2274">
            <w:pPr>
              <w:keepNext/>
              <w:keepLines/>
              <w:spacing w:after="0" w:line="240" w:lineRule="auto"/>
              <w:rPr>
                <w:sz w:val="20"/>
              </w:rPr>
            </w:pPr>
          </w:p>
        </w:tc>
      </w:tr>
      <w:tr w:rsidR="005F5C8E" w:rsidRPr="00BE6F3A" w14:paraId="7632ECE4" w14:textId="77777777" w:rsidTr="00302929">
        <w:trPr>
          <w:cantSplit/>
        </w:trPr>
        <w:tc>
          <w:tcPr>
            <w:tcW w:w="1090" w:type="pct"/>
          </w:tcPr>
          <w:p w14:paraId="7D59C6F7" w14:textId="77777777" w:rsidR="005F5C8E" w:rsidRPr="00BE6F3A" w:rsidRDefault="005F5C8E" w:rsidP="00AC2274">
            <w:pPr>
              <w:keepNext/>
              <w:keepLines/>
              <w:spacing w:after="0" w:line="240" w:lineRule="auto"/>
              <w:rPr>
                <w:sz w:val="20"/>
              </w:rPr>
            </w:pPr>
            <w:r w:rsidRPr="00BE6F3A">
              <w:rPr>
                <w:sz w:val="20"/>
              </w:rPr>
              <w:t>PERSON_ID</w:t>
            </w:r>
          </w:p>
        </w:tc>
        <w:tc>
          <w:tcPr>
            <w:tcW w:w="1504" w:type="pct"/>
          </w:tcPr>
          <w:p w14:paraId="7832F899" w14:textId="77777777" w:rsidR="005F5C8E" w:rsidRPr="00BE6F3A" w:rsidRDefault="005F5C8E" w:rsidP="00AC2274">
            <w:pPr>
              <w:keepNext/>
              <w:keepLines/>
              <w:spacing w:after="0" w:line="240" w:lineRule="auto"/>
              <w:rPr>
                <w:b/>
                <w:sz w:val="20"/>
              </w:rPr>
            </w:pPr>
            <w:r w:rsidRPr="00BE6F3A">
              <w:rPr>
                <w:b/>
                <w:sz w:val="20"/>
              </w:rPr>
              <w:t>FACILITY_HEADER:</w:t>
            </w:r>
          </w:p>
          <w:p w14:paraId="567803FC" w14:textId="77777777" w:rsidR="005F5C8E" w:rsidRPr="00BE6F3A" w:rsidRDefault="005F5C8E" w:rsidP="00AC2274">
            <w:pPr>
              <w:keepNext/>
              <w:keepLines/>
              <w:spacing w:after="0" w:line="240" w:lineRule="auto"/>
              <w:rPr>
                <w:sz w:val="20"/>
              </w:rPr>
            </w:pPr>
            <w:r w:rsidRPr="00BE6F3A">
              <w:rPr>
                <w:sz w:val="20"/>
              </w:rPr>
              <w:t>ENROLID</w:t>
            </w:r>
          </w:p>
          <w:p w14:paraId="553DC4DF" w14:textId="77777777" w:rsidR="005F5C8E" w:rsidRPr="00BE6F3A" w:rsidRDefault="005F5C8E" w:rsidP="00AC2274">
            <w:pPr>
              <w:keepNext/>
              <w:keepLines/>
              <w:spacing w:after="0" w:line="240" w:lineRule="auto"/>
              <w:rPr>
                <w:sz w:val="20"/>
              </w:rPr>
            </w:pPr>
          </w:p>
          <w:p w14:paraId="3DB66F2F" w14:textId="77777777" w:rsidR="005F5C8E" w:rsidRPr="00BE6F3A" w:rsidRDefault="005F5C8E" w:rsidP="00AC2274">
            <w:pPr>
              <w:keepNext/>
              <w:keepLines/>
              <w:spacing w:after="0" w:line="240" w:lineRule="auto"/>
              <w:rPr>
                <w:b/>
                <w:sz w:val="20"/>
              </w:rPr>
            </w:pPr>
            <w:r w:rsidRPr="00BE6F3A">
              <w:rPr>
                <w:b/>
                <w:sz w:val="20"/>
              </w:rPr>
              <w:t>OUTPATIENT_SERVICES:</w:t>
            </w:r>
          </w:p>
          <w:p w14:paraId="1AD4458E" w14:textId="77777777" w:rsidR="005F5C8E" w:rsidRPr="00BE6F3A" w:rsidRDefault="005F5C8E" w:rsidP="00AC2274">
            <w:pPr>
              <w:keepNext/>
              <w:keepLines/>
              <w:spacing w:after="0" w:line="240" w:lineRule="auto"/>
              <w:rPr>
                <w:sz w:val="20"/>
              </w:rPr>
            </w:pPr>
            <w:r w:rsidRPr="00BE6F3A">
              <w:rPr>
                <w:sz w:val="20"/>
              </w:rPr>
              <w:t>ENROLID</w:t>
            </w:r>
          </w:p>
          <w:p w14:paraId="5C7D0624" w14:textId="77777777" w:rsidR="005F5C8E" w:rsidRPr="00BE6F3A" w:rsidRDefault="005F5C8E" w:rsidP="00AC2274">
            <w:pPr>
              <w:keepNext/>
              <w:keepLines/>
              <w:spacing w:after="0" w:line="240" w:lineRule="auto"/>
              <w:rPr>
                <w:sz w:val="20"/>
              </w:rPr>
            </w:pPr>
          </w:p>
          <w:p w14:paraId="43617DB4"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0E202814" w14:textId="77777777" w:rsidR="005F5C8E" w:rsidRPr="00BE6F3A" w:rsidRDefault="005F5C8E" w:rsidP="00AC2274">
            <w:pPr>
              <w:keepNext/>
              <w:keepLines/>
              <w:spacing w:after="0" w:line="240" w:lineRule="auto"/>
              <w:rPr>
                <w:sz w:val="20"/>
              </w:rPr>
            </w:pPr>
            <w:r w:rsidRPr="00BE6F3A">
              <w:rPr>
                <w:sz w:val="20"/>
              </w:rPr>
              <w:t>ENROLID</w:t>
            </w:r>
          </w:p>
          <w:p w14:paraId="02AE37E6" w14:textId="77777777" w:rsidR="005F5C8E" w:rsidRPr="00BE6F3A" w:rsidRDefault="005F5C8E" w:rsidP="00AC2274">
            <w:pPr>
              <w:keepNext/>
              <w:keepLines/>
              <w:spacing w:after="0" w:line="240" w:lineRule="auto"/>
              <w:rPr>
                <w:sz w:val="20"/>
              </w:rPr>
            </w:pPr>
          </w:p>
          <w:p w14:paraId="70A3219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4C39D1BF" w14:textId="77777777" w:rsidR="005F5C8E" w:rsidRPr="00BE6F3A" w:rsidRDefault="005F5C8E" w:rsidP="00AC2274">
            <w:pPr>
              <w:keepNext/>
              <w:keepLines/>
              <w:spacing w:after="0" w:line="240" w:lineRule="auto"/>
              <w:rPr>
                <w:sz w:val="20"/>
              </w:rPr>
            </w:pPr>
            <w:r w:rsidRPr="00BE6F3A">
              <w:rPr>
                <w:sz w:val="20"/>
              </w:rPr>
              <w:t>ENROLID</w:t>
            </w:r>
          </w:p>
          <w:p w14:paraId="61306ED7" w14:textId="77777777" w:rsidR="001F58D5" w:rsidRPr="00BE6F3A" w:rsidRDefault="001F58D5" w:rsidP="00AC2274">
            <w:pPr>
              <w:keepNext/>
              <w:keepLines/>
              <w:spacing w:after="0" w:line="240" w:lineRule="auto"/>
              <w:rPr>
                <w:sz w:val="20"/>
              </w:rPr>
            </w:pPr>
          </w:p>
          <w:p w14:paraId="1A1921DF" w14:textId="77777777" w:rsidR="001F58D5" w:rsidRPr="00BE6F3A" w:rsidRDefault="001F58D5" w:rsidP="001F58D5">
            <w:pPr>
              <w:keepNext/>
              <w:keepLines/>
              <w:spacing w:after="0" w:line="240" w:lineRule="auto"/>
              <w:rPr>
                <w:b/>
                <w:sz w:val="20"/>
              </w:rPr>
            </w:pPr>
            <w:r w:rsidRPr="00BE6F3A">
              <w:rPr>
                <w:b/>
                <w:sz w:val="20"/>
              </w:rPr>
              <w:t>LONG_TERM_CARE:</w:t>
            </w:r>
          </w:p>
          <w:p w14:paraId="3D4D3A36" w14:textId="513533D7" w:rsidR="005F5C8E" w:rsidRPr="00BE6F3A" w:rsidRDefault="001F58D5" w:rsidP="00AC2274">
            <w:pPr>
              <w:keepNext/>
              <w:keepLines/>
              <w:spacing w:after="0" w:line="240" w:lineRule="auto"/>
              <w:rPr>
                <w:sz w:val="20"/>
              </w:rPr>
            </w:pPr>
            <w:r w:rsidRPr="00BE6F3A">
              <w:rPr>
                <w:sz w:val="20"/>
              </w:rPr>
              <w:t xml:space="preserve">ENROLID </w:t>
            </w:r>
          </w:p>
        </w:tc>
        <w:tc>
          <w:tcPr>
            <w:tcW w:w="1551" w:type="pct"/>
          </w:tcPr>
          <w:p w14:paraId="56BF009C" w14:textId="77777777" w:rsidR="005F5C8E" w:rsidRPr="00BE6F3A" w:rsidRDefault="005F5C8E" w:rsidP="00AC2274">
            <w:pPr>
              <w:keepNext/>
              <w:keepLines/>
              <w:spacing w:after="0" w:line="240" w:lineRule="auto"/>
              <w:rPr>
                <w:sz w:val="20"/>
              </w:rPr>
            </w:pPr>
          </w:p>
        </w:tc>
        <w:tc>
          <w:tcPr>
            <w:tcW w:w="855" w:type="pct"/>
          </w:tcPr>
          <w:p w14:paraId="78873616" w14:textId="77777777" w:rsidR="005F5C8E" w:rsidRPr="00BE6F3A" w:rsidRDefault="005F5C8E" w:rsidP="00AC2274">
            <w:pPr>
              <w:keepNext/>
              <w:keepLines/>
              <w:spacing w:after="0" w:line="240" w:lineRule="auto"/>
              <w:rPr>
                <w:sz w:val="20"/>
              </w:rPr>
            </w:pPr>
          </w:p>
        </w:tc>
      </w:tr>
      <w:tr w:rsidR="005F5C8E" w:rsidRPr="00BE6F3A" w14:paraId="41684154" w14:textId="77777777" w:rsidTr="00302929">
        <w:trPr>
          <w:cantSplit/>
        </w:trPr>
        <w:tc>
          <w:tcPr>
            <w:tcW w:w="1090" w:type="pct"/>
          </w:tcPr>
          <w:p w14:paraId="1AB6CD42" w14:textId="77777777" w:rsidR="005F5C8E" w:rsidRPr="00BE6F3A" w:rsidRDefault="005F5C8E" w:rsidP="00AC2274">
            <w:pPr>
              <w:keepNext/>
              <w:keepLines/>
              <w:spacing w:after="0" w:line="240" w:lineRule="auto"/>
              <w:rPr>
                <w:sz w:val="20"/>
              </w:rPr>
            </w:pPr>
            <w:r w:rsidRPr="00BE6F3A">
              <w:rPr>
                <w:sz w:val="20"/>
              </w:rPr>
              <w:t>PROCEDURE_CONCEPT_ID</w:t>
            </w:r>
          </w:p>
        </w:tc>
        <w:tc>
          <w:tcPr>
            <w:tcW w:w="1504" w:type="pct"/>
          </w:tcPr>
          <w:p w14:paraId="71ED1C23" w14:textId="77777777" w:rsidR="005F5C8E" w:rsidRPr="00BE6F3A" w:rsidRDefault="005F5C8E" w:rsidP="00AC2274">
            <w:pPr>
              <w:keepNext/>
              <w:keepLines/>
              <w:spacing w:after="0" w:line="240" w:lineRule="auto"/>
              <w:rPr>
                <w:b/>
                <w:sz w:val="20"/>
              </w:rPr>
            </w:pPr>
            <w:r w:rsidRPr="00BE6F3A">
              <w:rPr>
                <w:b/>
                <w:sz w:val="20"/>
              </w:rPr>
              <w:t>FACILITY_HEADER:</w:t>
            </w:r>
          </w:p>
          <w:p w14:paraId="305D6FA4" w14:textId="77777777" w:rsidR="005F5C8E" w:rsidRPr="00BE6F3A" w:rsidRDefault="005F5C8E" w:rsidP="00AC2274">
            <w:pPr>
              <w:keepNext/>
              <w:keepLines/>
              <w:spacing w:after="0" w:line="240" w:lineRule="auto"/>
              <w:rPr>
                <w:sz w:val="20"/>
              </w:rPr>
            </w:pPr>
            <w:r w:rsidRPr="00BE6F3A">
              <w:rPr>
                <w:sz w:val="20"/>
              </w:rPr>
              <w:t>PROC1, PROC2, PROC3, PROC4, PROC5, PROC6</w:t>
            </w:r>
            <w:r w:rsidR="00695877" w:rsidRPr="00BE6F3A">
              <w:rPr>
                <w:sz w:val="20"/>
              </w:rPr>
              <w:t>, DX1-DX9</w:t>
            </w:r>
          </w:p>
          <w:p w14:paraId="0B90A2E6" w14:textId="77777777" w:rsidR="005F5C8E" w:rsidRPr="00BE6F3A" w:rsidRDefault="005F5C8E" w:rsidP="00AC2274">
            <w:pPr>
              <w:keepNext/>
              <w:keepLines/>
              <w:spacing w:after="0" w:line="240" w:lineRule="auto"/>
              <w:rPr>
                <w:sz w:val="20"/>
              </w:rPr>
            </w:pPr>
          </w:p>
          <w:p w14:paraId="46C60D7F" w14:textId="77777777" w:rsidR="005F5C8E" w:rsidRPr="00BE6F3A" w:rsidRDefault="005F5C8E" w:rsidP="00AC2274">
            <w:pPr>
              <w:keepNext/>
              <w:keepLines/>
              <w:spacing w:after="0" w:line="240" w:lineRule="auto"/>
              <w:rPr>
                <w:b/>
                <w:sz w:val="20"/>
              </w:rPr>
            </w:pPr>
            <w:r w:rsidRPr="00BE6F3A">
              <w:rPr>
                <w:b/>
                <w:sz w:val="20"/>
              </w:rPr>
              <w:t>OUTPATIENT_SERVICES:</w:t>
            </w:r>
          </w:p>
          <w:p w14:paraId="3700A6F7" w14:textId="4A951C1A"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2F1225CD" w14:textId="77777777" w:rsidR="005F5C8E" w:rsidRPr="00BE6F3A" w:rsidRDefault="005F5C8E" w:rsidP="00AC2274">
            <w:pPr>
              <w:keepNext/>
              <w:keepLines/>
              <w:spacing w:after="0" w:line="240" w:lineRule="auto"/>
              <w:rPr>
                <w:sz w:val="20"/>
              </w:rPr>
            </w:pPr>
          </w:p>
          <w:p w14:paraId="6640FBAB" w14:textId="77777777" w:rsidR="005F5C8E" w:rsidRPr="00BE6F3A" w:rsidRDefault="005F5C8E" w:rsidP="00AC2274">
            <w:pPr>
              <w:keepNext/>
              <w:keepLines/>
              <w:spacing w:after="0" w:line="240" w:lineRule="auto"/>
              <w:rPr>
                <w:b/>
                <w:sz w:val="20"/>
              </w:rPr>
            </w:pPr>
            <w:r w:rsidRPr="00BE6F3A">
              <w:rPr>
                <w:b/>
                <w:sz w:val="20"/>
              </w:rPr>
              <w:t xml:space="preserve">INPATIENT_SERVICES: </w:t>
            </w:r>
          </w:p>
          <w:p w14:paraId="6603B2EC" w14:textId="6E9D6450" w:rsidR="005F5C8E" w:rsidRPr="00BE6F3A" w:rsidRDefault="005F5C8E" w:rsidP="00AC2274">
            <w:pPr>
              <w:keepNext/>
              <w:keepLines/>
              <w:spacing w:after="0" w:line="240" w:lineRule="auto"/>
              <w:rPr>
                <w:sz w:val="20"/>
              </w:rPr>
            </w:pPr>
            <w:r w:rsidRPr="00BE6F3A">
              <w:rPr>
                <w:sz w:val="20"/>
              </w:rPr>
              <w:t>PROC1</w:t>
            </w:r>
            <w:r w:rsidR="00695877" w:rsidRPr="00BE6F3A">
              <w:rPr>
                <w:sz w:val="20"/>
              </w:rPr>
              <w:t>, PDX, DX1-DX</w:t>
            </w:r>
            <w:r w:rsidR="00451D68" w:rsidRPr="00BE6F3A">
              <w:rPr>
                <w:sz w:val="20"/>
              </w:rPr>
              <w:t>4</w:t>
            </w:r>
          </w:p>
          <w:p w14:paraId="0112920E" w14:textId="77777777" w:rsidR="001429DE" w:rsidRPr="00BE6F3A" w:rsidRDefault="001429DE" w:rsidP="00AC2274">
            <w:pPr>
              <w:keepNext/>
              <w:keepLines/>
              <w:spacing w:after="0" w:line="240" w:lineRule="auto"/>
              <w:rPr>
                <w:sz w:val="20"/>
              </w:rPr>
            </w:pPr>
          </w:p>
          <w:p w14:paraId="4079D97C" w14:textId="77777777" w:rsidR="001429DE" w:rsidRPr="00BE6F3A" w:rsidRDefault="001429DE" w:rsidP="001429DE">
            <w:pPr>
              <w:keepNext/>
              <w:keepLines/>
              <w:spacing w:after="0" w:line="240" w:lineRule="auto"/>
              <w:rPr>
                <w:b/>
                <w:sz w:val="20"/>
              </w:rPr>
            </w:pPr>
            <w:r w:rsidRPr="00BE6F3A">
              <w:rPr>
                <w:b/>
                <w:sz w:val="20"/>
              </w:rPr>
              <w:t>LONG_TERM_CARE:</w:t>
            </w:r>
          </w:p>
          <w:p w14:paraId="1D993EF2" w14:textId="1AFA5EB0" w:rsidR="001429DE" w:rsidRPr="00BE6F3A" w:rsidRDefault="001429DE" w:rsidP="00AC2274">
            <w:pPr>
              <w:keepNext/>
              <w:keepLines/>
              <w:spacing w:after="0" w:line="240" w:lineRule="auto"/>
              <w:rPr>
                <w:sz w:val="20"/>
              </w:rPr>
            </w:pPr>
            <w:r w:rsidRPr="00BE6F3A">
              <w:rPr>
                <w:sz w:val="20"/>
              </w:rPr>
              <w:t>PROC1</w:t>
            </w:r>
            <w:r w:rsidR="009F24FF" w:rsidRPr="00BE6F3A">
              <w:rPr>
                <w:sz w:val="20"/>
              </w:rPr>
              <w:t>, DX1-DX4</w:t>
            </w:r>
          </w:p>
          <w:p w14:paraId="36F405D7" w14:textId="77777777" w:rsidR="005F5C8E" w:rsidRPr="00BE6F3A" w:rsidRDefault="005F5C8E" w:rsidP="00AC2274">
            <w:pPr>
              <w:keepNext/>
              <w:keepLines/>
              <w:spacing w:after="0" w:line="240" w:lineRule="auto"/>
              <w:rPr>
                <w:sz w:val="20"/>
              </w:rPr>
            </w:pPr>
          </w:p>
          <w:p w14:paraId="4A90D77B" w14:textId="77777777" w:rsidR="005F5C8E" w:rsidRPr="00BE6F3A" w:rsidRDefault="005F5C8E" w:rsidP="00AC2274">
            <w:pPr>
              <w:keepNext/>
              <w:keepLines/>
              <w:spacing w:after="0" w:line="240" w:lineRule="auto"/>
              <w:rPr>
                <w:b/>
                <w:sz w:val="20"/>
              </w:rPr>
            </w:pPr>
            <w:r w:rsidRPr="00BE6F3A">
              <w:rPr>
                <w:b/>
                <w:sz w:val="20"/>
              </w:rPr>
              <w:t xml:space="preserve">INPATIENT_ADMISSIONS: </w:t>
            </w:r>
          </w:p>
          <w:p w14:paraId="31A76360" w14:textId="77777777" w:rsidR="005F5C8E" w:rsidRPr="00BE6F3A" w:rsidRDefault="005F5C8E" w:rsidP="00AC2274">
            <w:pPr>
              <w:keepNext/>
              <w:keepLines/>
              <w:spacing w:after="0" w:line="240" w:lineRule="auto"/>
              <w:rPr>
                <w:sz w:val="20"/>
              </w:rPr>
            </w:pPr>
            <w:r w:rsidRPr="00BE6F3A">
              <w:rPr>
                <w:sz w:val="20"/>
              </w:rPr>
              <w:t xml:space="preserve">PPROC,  PROC1, PROC2, PROC3, PROC4, PROC5, PROC6, PROC7, PROC8, PROC9, PROC10, PROC11, </w:t>
            </w:r>
          </w:p>
          <w:p w14:paraId="7D9C1D9B" w14:textId="77777777" w:rsidR="005F5C8E" w:rsidRPr="00BE6F3A" w:rsidRDefault="005F5C8E" w:rsidP="00AC2274">
            <w:pPr>
              <w:keepNext/>
              <w:keepLines/>
              <w:spacing w:after="0" w:line="240" w:lineRule="auto"/>
              <w:rPr>
                <w:sz w:val="20"/>
              </w:rPr>
            </w:pPr>
            <w:r w:rsidRPr="00BE6F3A">
              <w:rPr>
                <w:sz w:val="20"/>
              </w:rPr>
              <w:t>PROC12, PROC13, PROC14, PROC15</w:t>
            </w:r>
            <w:r w:rsidR="00695877" w:rsidRPr="00BE6F3A">
              <w:rPr>
                <w:sz w:val="20"/>
              </w:rPr>
              <w:t>, PDX, DX1-DX15</w:t>
            </w:r>
          </w:p>
        </w:tc>
        <w:tc>
          <w:tcPr>
            <w:tcW w:w="1551" w:type="pct"/>
          </w:tcPr>
          <w:p w14:paraId="6928CB4D" w14:textId="77777777" w:rsidR="00275D43" w:rsidRPr="00BE6F3A" w:rsidRDefault="0033574B" w:rsidP="006648D3">
            <w:pPr>
              <w:autoSpaceDE w:val="0"/>
              <w:autoSpaceDN w:val="0"/>
              <w:adjustRightInd w:val="0"/>
              <w:spacing w:after="0" w:line="240" w:lineRule="auto"/>
              <w:rPr>
                <w:sz w:val="20"/>
              </w:rPr>
            </w:pPr>
            <w:r w:rsidRPr="00BE6F3A">
              <w:rPr>
                <w:sz w:val="20"/>
              </w:rPr>
              <w:t>Use Vocabulary map 3.1.2.</w:t>
            </w:r>
          </w:p>
          <w:p w14:paraId="5D0C3CE3" w14:textId="77777777" w:rsidR="00291FC4" w:rsidRPr="00BE6F3A" w:rsidRDefault="00291FC4" w:rsidP="006648D3">
            <w:pPr>
              <w:autoSpaceDE w:val="0"/>
              <w:autoSpaceDN w:val="0"/>
              <w:adjustRightInd w:val="0"/>
              <w:spacing w:after="0" w:line="240" w:lineRule="auto"/>
              <w:rPr>
                <w:sz w:val="20"/>
              </w:rPr>
            </w:pPr>
          </w:p>
          <w:p w14:paraId="3988AA3B" w14:textId="77777777" w:rsidR="00275D43" w:rsidRPr="00BE6F3A" w:rsidRDefault="00275D43" w:rsidP="006648D3">
            <w:pPr>
              <w:autoSpaceDE w:val="0"/>
              <w:autoSpaceDN w:val="0"/>
              <w:adjustRightInd w:val="0"/>
              <w:spacing w:after="0" w:line="240" w:lineRule="auto"/>
              <w:rPr>
                <w:sz w:val="20"/>
              </w:rPr>
            </w:pPr>
            <w:r w:rsidRPr="00BE6F3A">
              <w:rPr>
                <w:sz w:val="20"/>
              </w:rPr>
              <w:t>Filter</w:t>
            </w:r>
            <w:r w:rsidR="00695877" w:rsidRPr="00BE6F3A">
              <w:rPr>
                <w:sz w:val="20"/>
              </w:rPr>
              <w:t xml:space="preserve"> when procedure code comes from PROC field</w:t>
            </w:r>
            <w:r w:rsidRPr="00BE6F3A">
              <w:rPr>
                <w:sz w:val="20"/>
              </w:rPr>
              <w:t>:</w:t>
            </w:r>
          </w:p>
          <w:p w14:paraId="4AF76423" w14:textId="59454B7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0000FF"/>
                <w:sz w:val="16"/>
              </w:rPr>
              <w:t>WHERE</w:t>
            </w:r>
            <w:r w:rsidRPr="00BE6F3A">
              <w:rPr>
                <w:rFonts w:ascii="Consolas" w:hAnsi="Consolas"/>
                <w:sz w:val="16"/>
              </w:rPr>
              <w:t xml:space="preserve"> SOURCE_VOCABULARY_ID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'ICD9Proc'</w:t>
            </w:r>
            <w:r w:rsidRPr="00BE6F3A">
              <w:rPr>
                <w:rFonts w:ascii="Consolas" w:hAnsi="Consolas" w:cs="Consolas"/>
                <w:color w:val="808080"/>
                <w:sz w:val="16"/>
                <w:szCs w:val="19"/>
              </w:rPr>
              <w:t>,</w:t>
            </w:r>
            <w:r w:rsidRPr="00BE6F3A">
              <w:rPr>
                <w:rFonts w:ascii="Consolas" w:hAnsi="Consolas" w:cs="Consolas"/>
                <w:color w:val="FF0000"/>
                <w:sz w:val="16"/>
                <w:szCs w:val="19"/>
              </w:rPr>
              <w:t>'HCPCS'</w:t>
            </w:r>
            <w:r w:rsidRPr="00BE6F3A">
              <w:rPr>
                <w:rFonts w:ascii="Consolas" w:hAnsi="Consolas" w:cs="Consolas"/>
                <w:color w:val="808080"/>
                <w:sz w:val="16"/>
                <w:szCs w:val="19"/>
              </w:rPr>
              <w:t>,</w:t>
            </w:r>
            <w:r w:rsidRPr="00BE6F3A">
              <w:rPr>
                <w:rFonts w:ascii="Consolas" w:hAnsi="Consolas" w:cs="Consolas"/>
                <w:color w:val="FF0000"/>
                <w:sz w:val="16"/>
                <w:szCs w:val="19"/>
              </w:rPr>
              <w:t>'CPT4'</w:t>
            </w:r>
            <w:r w:rsidRPr="00BE6F3A">
              <w:rPr>
                <w:rFonts w:ascii="Consolas" w:hAnsi="Consolas"/>
                <w:color w:val="808080"/>
                <w:sz w:val="16"/>
              </w:rPr>
              <w:t>)</w:t>
            </w:r>
          </w:p>
          <w:p w14:paraId="0FC9703B" w14:textId="65E9A5E4"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TARGET_</w:t>
            </w:r>
            <w:r w:rsidRPr="00BE6F3A">
              <w:rPr>
                <w:rFonts w:ascii="Consolas" w:hAnsi="Consolas" w:cs="Consolas"/>
                <w:sz w:val="16"/>
                <w:szCs w:val="19"/>
              </w:rPr>
              <w:t xml:space="preserve">STANDARD_CONCEPT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3DE32EEC" w14:textId="057E581B" w:rsidR="00291FC4" w:rsidRPr="00BE6F3A" w:rsidRDefault="00291FC4" w:rsidP="00291FC4">
            <w:pPr>
              <w:autoSpaceDE w:val="0"/>
              <w:autoSpaceDN w:val="0"/>
              <w:adjustRightInd w:val="0"/>
              <w:spacing w:after="0" w:line="240" w:lineRule="auto"/>
              <w:rPr>
                <w:rFonts w:ascii="Consolas" w:hAnsi="Consolas"/>
                <w:sz w:val="16"/>
              </w:rPr>
            </w:pPr>
            <w:r w:rsidRPr="00BE6F3A">
              <w:rPr>
                <w:rFonts w:ascii="Consolas" w:hAnsi="Consolas"/>
                <w:color w:val="808080"/>
                <w:sz w:val="16"/>
              </w:rPr>
              <w:t>AND</w:t>
            </w:r>
            <w:r w:rsidRPr="00BE6F3A">
              <w:rPr>
                <w:rFonts w:ascii="Consolas" w:hAnsi="Consolas"/>
                <w:sz w:val="16"/>
              </w:rPr>
              <w:t xml:space="preserve"> </w:t>
            </w:r>
            <w:r w:rsidRPr="00BE6F3A">
              <w:rPr>
                <w:rFonts w:ascii="Consolas" w:hAnsi="Consolas" w:cs="Consolas"/>
                <w:sz w:val="16"/>
                <w:szCs w:val="19"/>
              </w:rPr>
              <w:t>TARGET_</w:t>
            </w:r>
            <w:r w:rsidRPr="00BE6F3A">
              <w:rPr>
                <w:rFonts w:ascii="Consolas" w:hAnsi="Consolas"/>
                <w:sz w:val="16"/>
              </w:rPr>
              <w:t xml:space="preserve">INVALID_REASON </w:t>
            </w:r>
            <w:r w:rsidRPr="00BE6F3A">
              <w:rPr>
                <w:rFonts w:ascii="Consolas" w:hAnsi="Consolas" w:cs="Consolas"/>
                <w:color w:val="808080"/>
                <w:sz w:val="16"/>
                <w:szCs w:val="19"/>
              </w:rPr>
              <w:t>IS</w:t>
            </w:r>
            <w:r w:rsidRPr="00BE6F3A">
              <w:rPr>
                <w:rFonts w:ascii="Consolas" w:hAnsi="Consolas" w:cs="Consolas"/>
                <w:sz w:val="16"/>
                <w:szCs w:val="19"/>
              </w:rPr>
              <w:t xml:space="preserve"> </w:t>
            </w:r>
            <w:r w:rsidRPr="00BE6F3A">
              <w:rPr>
                <w:rFonts w:ascii="Consolas" w:hAnsi="Consolas" w:cs="Consolas"/>
                <w:color w:val="808080"/>
                <w:sz w:val="16"/>
                <w:szCs w:val="19"/>
              </w:rPr>
              <w:t>NULL</w:t>
            </w:r>
          </w:p>
          <w:p w14:paraId="4F8BE302" w14:textId="0469F9F5" w:rsidR="00291FC4" w:rsidRPr="00BE6F3A" w:rsidRDefault="00291FC4" w:rsidP="00291FC4">
            <w:pPr>
              <w:autoSpaceDE w:val="0"/>
              <w:autoSpaceDN w:val="0"/>
              <w:adjustRightInd w:val="0"/>
              <w:spacing w:after="0" w:line="240" w:lineRule="auto"/>
              <w:rPr>
                <w:rFonts w:ascii="Consolas" w:hAnsi="Consolas" w:cs="Consolas"/>
                <w:color w:val="808080"/>
                <w:sz w:val="16"/>
                <w:szCs w:val="19"/>
              </w:rPr>
            </w:pPr>
            <w:r w:rsidRPr="00BE6F3A">
              <w:rPr>
                <w:rFonts w:ascii="Consolas" w:hAnsi="Consolas" w:cs="Consolas"/>
                <w:color w:val="808080"/>
                <w:sz w:val="16"/>
                <w:szCs w:val="19"/>
              </w:rPr>
              <w:t>AND</w:t>
            </w:r>
            <w:r w:rsidRPr="00BE6F3A">
              <w:rPr>
                <w:rFonts w:ascii="Consolas" w:hAnsi="Consolas" w:cs="Consolas"/>
                <w:sz w:val="16"/>
                <w:szCs w:val="19"/>
              </w:rPr>
              <w:t xml:space="preserve"> TARGET_CONCEPT_CLASS_ID </w:t>
            </w:r>
            <w:r w:rsidRPr="00BE6F3A">
              <w:rPr>
                <w:rFonts w:ascii="Consolas" w:hAnsi="Consolas" w:cs="Consolas"/>
                <w:color w:val="808080"/>
                <w:sz w:val="16"/>
                <w:szCs w:val="19"/>
              </w:rPr>
              <w:t>NOT</w:t>
            </w:r>
            <w:r w:rsidRPr="00BE6F3A">
              <w:rPr>
                <w:rFonts w:ascii="Consolas" w:hAnsi="Consolas" w:cs="Consolas"/>
                <w:sz w:val="16"/>
                <w:szCs w:val="19"/>
              </w:rPr>
              <w:t xml:space="preserve"> </w:t>
            </w:r>
            <w:r w:rsidRPr="00BE6F3A">
              <w:rPr>
                <w:rFonts w:ascii="Consolas" w:hAnsi="Consolas" w:cs="Consolas"/>
                <w:color w:val="808080"/>
                <w:sz w:val="16"/>
                <w:szCs w:val="19"/>
              </w:rPr>
              <w:t>IN</w:t>
            </w:r>
            <w:r w:rsidRPr="00BE6F3A">
              <w:rPr>
                <w:rFonts w:ascii="Consolas" w:hAnsi="Consolas" w:cs="Consolas"/>
                <w:color w:val="0000FF"/>
                <w:sz w:val="16"/>
                <w:szCs w:val="19"/>
              </w:rPr>
              <w:t xml:space="preserve"> </w:t>
            </w:r>
            <w:r w:rsidRPr="00BE6F3A">
              <w:rPr>
                <w:rFonts w:ascii="Consolas" w:hAnsi="Consolas" w:cs="Consolas"/>
                <w:color w:val="808080"/>
                <w:sz w:val="16"/>
                <w:szCs w:val="19"/>
              </w:rPr>
              <w:t>(</w:t>
            </w:r>
            <w:r w:rsidRPr="00BE6F3A">
              <w:rPr>
                <w:rFonts w:ascii="Consolas" w:hAnsi="Consolas" w:cs="Consolas"/>
                <w:color w:val="FF0000"/>
                <w:sz w:val="16"/>
                <w:szCs w:val="19"/>
              </w:rPr>
              <w:t>'HCPCS Modifier'</w:t>
            </w:r>
            <w:r w:rsidRPr="00BE6F3A">
              <w:rPr>
                <w:rFonts w:ascii="Consolas" w:hAnsi="Consolas" w:cs="Consolas"/>
                <w:color w:val="808080"/>
                <w:sz w:val="16"/>
                <w:szCs w:val="19"/>
              </w:rPr>
              <w:t>,</w:t>
            </w:r>
            <w:r w:rsidRPr="00BE6F3A">
              <w:rPr>
                <w:rFonts w:ascii="Consolas" w:hAnsi="Consolas" w:cs="Consolas"/>
                <w:color w:val="FF0000"/>
                <w:sz w:val="16"/>
                <w:szCs w:val="19"/>
              </w:rPr>
              <w:t>'CPT4 Modifier'</w:t>
            </w:r>
            <w:r w:rsidRPr="00BE6F3A">
              <w:rPr>
                <w:rFonts w:ascii="Consolas" w:hAnsi="Consolas" w:cs="Consolas"/>
                <w:color w:val="808080"/>
                <w:sz w:val="16"/>
                <w:szCs w:val="19"/>
              </w:rPr>
              <w:t>)</w:t>
            </w:r>
          </w:p>
          <w:p w14:paraId="4490A44F" w14:textId="77777777" w:rsidR="006648D3" w:rsidRPr="00BE6F3A" w:rsidRDefault="006648D3" w:rsidP="006648D3">
            <w:pPr>
              <w:autoSpaceDE w:val="0"/>
              <w:autoSpaceDN w:val="0"/>
              <w:adjustRightInd w:val="0"/>
              <w:spacing w:after="0" w:line="240" w:lineRule="auto"/>
              <w:rPr>
                <w:rFonts w:ascii="Consolas" w:hAnsi="Consolas" w:cs="Consolas"/>
                <w:color w:val="808080"/>
                <w:sz w:val="19"/>
                <w:szCs w:val="19"/>
              </w:rPr>
            </w:pPr>
          </w:p>
          <w:p w14:paraId="7BFC49B4" w14:textId="77777777" w:rsidR="00471492" w:rsidRPr="00BE6F3A" w:rsidRDefault="00125AB7" w:rsidP="00471492">
            <w:pPr>
              <w:autoSpaceDE w:val="0"/>
              <w:autoSpaceDN w:val="0"/>
              <w:adjustRightInd w:val="0"/>
              <w:spacing w:after="0" w:line="240" w:lineRule="auto"/>
              <w:rPr>
                <w:rFonts w:ascii="Consolas" w:hAnsi="Consolas" w:cs="Consolas"/>
                <w:color w:val="808080"/>
                <w:sz w:val="16"/>
                <w:szCs w:val="19"/>
              </w:rPr>
            </w:pPr>
            <w:r w:rsidRPr="00BE6F3A">
              <w:rPr>
                <w:sz w:val="20"/>
                <w:szCs w:val="20"/>
              </w:rPr>
              <w:t xml:space="preserve">From </w:t>
            </w:r>
            <w:r w:rsidRPr="00BE6F3A">
              <w:rPr>
                <w:b/>
                <w:sz w:val="20"/>
                <w:szCs w:val="20"/>
              </w:rPr>
              <w:t xml:space="preserve">DX </w:t>
            </w:r>
            <w:r w:rsidRPr="00BE6F3A">
              <w:rPr>
                <w:sz w:val="20"/>
                <w:szCs w:val="20"/>
              </w:rPr>
              <w:t>field: These should have already been mapped to CONCEPT_IDs</w:t>
            </w:r>
          </w:p>
          <w:p w14:paraId="18A48AE2" w14:textId="77777777" w:rsidR="00471492" w:rsidRPr="00BE6F3A" w:rsidRDefault="00471492" w:rsidP="006648D3">
            <w:pPr>
              <w:autoSpaceDE w:val="0"/>
              <w:autoSpaceDN w:val="0"/>
              <w:adjustRightInd w:val="0"/>
              <w:spacing w:after="0" w:line="240" w:lineRule="auto"/>
              <w:rPr>
                <w:rFonts w:ascii="Consolas" w:hAnsi="Consolas" w:cs="Consolas"/>
                <w:color w:val="808080"/>
                <w:sz w:val="19"/>
                <w:szCs w:val="19"/>
              </w:rPr>
            </w:pPr>
          </w:p>
          <w:p w14:paraId="7B70C9C1" w14:textId="77777777" w:rsidR="006C6940" w:rsidRPr="00BE6F3A" w:rsidRDefault="006C6940" w:rsidP="006C6940">
            <w:pPr>
              <w:keepNext/>
              <w:keepLines/>
              <w:spacing w:after="0" w:line="240" w:lineRule="auto"/>
              <w:rPr>
                <w:sz w:val="20"/>
              </w:rPr>
            </w:pPr>
          </w:p>
          <w:p w14:paraId="30F8E029" w14:textId="77777777" w:rsidR="005F5C8E" w:rsidRPr="00BE6F3A" w:rsidRDefault="005F5C8E" w:rsidP="006C6940">
            <w:pPr>
              <w:keepNext/>
              <w:keepLines/>
              <w:spacing w:after="0" w:line="240" w:lineRule="auto"/>
              <w:rPr>
                <w:sz w:val="16"/>
              </w:rPr>
            </w:pPr>
          </w:p>
        </w:tc>
        <w:tc>
          <w:tcPr>
            <w:tcW w:w="855" w:type="pct"/>
          </w:tcPr>
          <w:p w14:paraId="56BC3FB6" w14:textId="77777777" w:rsidR="005F5C8E" w:rsidRPr="00BE6F3A" w:rsidRDefault="005F5C8E" w:rsidP="00AC2274">
            <w:pPr>
              <w:keepNext/>
              <w:keepLines/>
              <w:spacing w:after="0" w:line="240" w:lineRule="auto"/>
              <w:rPr>
                <w:sz w:val="20"/>
              </w:rPr>
            </w:pPr>
            <w:r w:rsidRPr="00BE6F3A">
              <w:rPr>
                <w:sz w:val="20"/>
              </w:rPr>
              <w:t>Procedures included in the DRUG_EXPOSURE table are also included here.</w:t>
            </w:r>
          </w:p>
          <w:p w14:paraId="0EE51983" w14:textId="77777777" w:rsidR="005F5C8E" w:rsidRPr="00BE6F3A" w:rsidRDefault="005F5C8E" w:rsidP="00AC2274">
            <w:pPr>
              <w:keepNext/>
              <w:keepLines/>
              <w:spacing w:after="0" w:line="240" w:lineRule="auto"/>
              <w:rPr>
                <w:sz w:val="20"/>
              </w:rPr>
            </w:pPr>
          </w:p>
          <w:p w14:paraId="06107BC1" w14:textId="77777777" w:rsidR="005F5C8E" w:rsidRPr="00BE6F3A" w:rsidRDefault="00125AB7" w:rsidP="00AC2274">
            <w:pPr>
              <w:keepNext/>
              <w:keepLines/>
              <w:spacing w:after="0" w:line="240" w:lineRule="auto"/>
              <w:rPr>
                <w:sz w:val="20"/>
              </w:rPr>
            </w:pPr>
            <w:r w:rsidRPr="00BE6F3A">
              <w:rPr>
                <w:sz w:val="20"/>
              </w:rPr>
              <w:t xml:space="preserve">Refer to </w:t>
            </w:r>
            <w:hyperlink w:anchor="_Table_Name:_" w:history="1">
              <w:r w:rsidRPr="00BE6F3A">
                <w:rPr>
                  <w:rStyle w:val="Hyperlink"/>
                  <w:sz w:val="20"/>
                </w:rPr>
                <w:t>CONDITION_OCCURRENCE</w:t>
              </w:r>
            </w:hyperlink>
            <w:r w:rsidRPr="00BE6F3A">
              <w:rPr>
                <w:sz w:val="20"/>
              </w:rPr>
              <w:t xml:space="preserve"> for description of how DOMAIN_IDs are used to direct data to correct tables</w:t>
            </w:r>
          </w:p>
        </w:tc>
      </w:tr>
      <w:tr w:rsidR="005F5C8E" w:rsidRPr="00BE6F3A" w14:paraId="5637B72C" w14:textId="77777777" w:rsidTr="00302929">
        <w:trPr>
          <w:cantSplit/>
        </w:trPr>
        <w:tc>
          <w:tcPr>
            <w:tcW w:w="1090" w:type="pct"/>
          </w:tcPr>
          <w:p w14:paraId="579EFF6B" w14:textId="77777777" w:rsidR="005F5C8E" w:rsidRPr="00BE6F3A" w:rsidRDefault="005F5C8E" w:rsidP="00AC2274">
            <w:pPr>
              <w:keepNext/>
              <w:keepLines/>
              <w:spacing w:after="0" w:line="240" w:lineRule="auto"/>
              <w:rPr>
                <w:sz w:val="20"/>
              </w:rPr>
            </w:pPr>
            <w:r w:rsidRPr="00BE6F3A">
              <w:rPr>
                <w:sz w:val="20"/>
              </w:rPr>
              <w:t>PROCEDURE_DATE</w:t>
            </w:r>
          </w:p>
        </w:tc>
        <w:tc>
          <w:tcPr>
            <w:tcW w:w="1504" w:type="pct"/>
          </w:tcPr>
          <w:p w14:paraId="09B985CA" w14:textId="77777777" w:rsidR="00A22D7C" w:rsidRPr="00BE6F3A" w:rsidRDefault="00EB5046" w:rsidP="00A22D7C">
            <w:pPr>
              <w:keepNext/>
              <w:keepLines/>
              <w:spacing w:after="0" w:line="240" w:lineRule="auto"/>
              <w:rPr>
                <w:sz w:val="20"/>
                <w:szCs w:val="20"/>
              </w:rPr>
            </w:pPr>
            <w:r w:rsidRPr="00BE6F3A">
              <w:rPr>
                <w:b/>
                <w:sz w:val="20"/>
              </w:rPr>
              <w:t xml:space="preserve">For </w:t>
            </w:r>
            <w:r w:rsidR="00CE3362" w:rsidRPr="00BE6F3A">
              <w:rPr>
                <w:b/>
                <w:sz w:val="20"/>
              </w:rPr>
              <w:t xml:space="preserve">procedure codes </w:t>
            </w:r>
            <w:r w:rsidR="00A22D7C" w:rsidRPr="00BE6F3A">
              <w:rPr>
                <w:b/>
                <w:sz w:val="20"/>
              </w:rPr>
              <w:t xml:space="preserve">from FACILITY_HEADER / INPATIENT_ADMISSIONS table: </w:t>
            </w:r>
            <w:r w:rsidR="00A22D7C" w:rsidRPr="00BE6F3A">
              <w:rPr>
                <w:sz w:val="20"/>
                <w:szCs w:val="20"/>
              </w:rPr>
              <w:t>use VISIT_END_DATE of its associated visit;</w:t>
            </w:r>
          </w:p>
          <w:p w14:paraId="2D4E48A9" w14:textId="77777777" w:rsidR="00A22D7C" w:rsidRPr="00BE6F3A" w:rsidRDefault="00A22D7C" w:rsidP="00EB5046">
            <w:pPr>
              <w:keepNext/>
              <w:keepLines/>
              <w:spacing w:after="0" w:line="240" w:lineRule="auto"/>
              <w:rPr>
                <w:b/>
                <w:sz w:val="20"/>
              </w:rPr>
            </w:pPr>
          </w:p>
          <w:p w14:paraId="2F4650AA" w14:textId="6979B5A4" w:rsidR="005F5C8E" w:rsidRPr="00BE6F3A" w:rsidRDefault="00A22D7C" w:rsidP="00AC2274">
            <w:pPr>
              <w:keepNext/>
              <w:keepLines/>
              <w:spacing w:after="0" w:line="240" w:lineRule="auto"/>
              <w:rPr>
                <w:b/>
                <w:sz w:val="20"/>
              </w:rPr>
            </w:pPr>
            <w:r w:rsidRPr="00BE6F3A">
              <w:rPr>
                <w:b/>
                <w:sz w:val="20"/>
              </w:rPr>
              <w:t>For procedure code from PROC1 in OUTPATIENT_SERVICES or INPATIENT_SERVICES</w:t>
            </w:r>
            <w:r w:rsidR="00BC2A18" w:rsidRPr="00BE6F3A">
              <w:rPr>
                <w:b/>
                <w:sz w:val="20"/>
              </w:rPr>
              <w:t xml:space="preserve"> or LONG_TERM_CARE</w:t>
            </w:r>
            <w:r w:rsidR="005F5C8E" w:rsidRPr="00BE6F3A">
              <w:rPr>
                <w:b/>
                <w:sz w:val="20"/>
              </w:rPr>
              <w:t>:</w:t>
            </w:r>
          </w:p>
          <w:p w14:paraId="3791585C" w14:textId="77777777" w:rsidR="005F5C8E" w:rsidRPr="00BE6F3A" w:rsidRDefault="005F5C8E" w:rsidP="00AC2274">
            <w:pPr>
              <w:keepNext/>
              <w:keepLines/>
              <w:spacing w:after="0" w:line="240" w:lineRule="auto"/>
              <w:rPr>
                <w:sz w:val="20"/>
              </w:rPr>
            </w:pPr>
            <w:r w:rsidRPr="00BE6F3A">
              <w:rPr>
                <w:sz w:val="20"/>
              </w:rPr>
              <w:t>SVCDATE</w:t>
            </w:r>
            <w:r w:rsidR="00A22D7C" w:rsidRPr="00BE6F3A">
              <w:rPr>
                <w:sz w:val="20"/>
              </w:rPr>
              <w:t xml:space="preserve">. </w:t>
            </w:r>
          </w:p>
        </w:tc>
        <w:tc>
          <w:tcPr>
            <w:tcW w:w="1551" w:type="pct"/>
          </w:tcPr>
          <w:p w14:paraId="5DF789A7" w14:textId="77777777" w:rsidR="005F5C8E" w:rsidRPr="00BE6F3A" w:rsidRDefault="00E20248" w:rsidP="00AC2274">
            <w:pPr>
              <w:keepNext/>
              <w:keepLines/>
              <w:spacing w:after="0" w:line="240" w:lineRule="auto"/>
              <w:rPr>
                <w:sz w:val="20"/>
              </w:rPr>
            </w:pPr>
            <w:r w:rsidRPr="00BE6F3A">
              <w:t xml:space="preserve">Refer to key conventions for defining </w:t>
            </w:r>
            <w:r w:rsidRPr="00BE6F3A">
              <w:rPr>
                <w:sz w:val="20"/>
              </w:rPr>
              <w:t xml:space="preserve">PROCEDURE_DATE. </w:t>
            </w:r>
          </w:p>
        </w:tc>
        <w:tc>
          <w:tcPr>
            <w:tcW w:w="855" w:type="pct"/>
          </w:tcPr>
          <w:p w14:paraId="7C68A966" w14:textId="77777777" w:rsidR="005F5C8E" w:rsidRPr="00BE6F3A" w:rsidRDefault="005F5C8E" w:rsidP="00AC2274">
            <w:pPr>
              <w:keepNext/>
              <w:keepLines/>
              <w:spacing w:after="0" w:line="240" w:lineRule="auto"/>
              <w:rPr>
                <w:sz w:val="20"/>
              </w:rPr>
            </w:pPr>
          </w:p>
        </w:tc>
      </w:tr>
      <w:tr w:rsidR="005F5C8E" w:rsidRPr="008521DB" w14:paraId="329138AC" w14:textId="77777777" w:rsidTr="00302929">
        <w:tc>
          <w:tcPr>
            <w:tcW w:w="1090" w:type="pct"/>
          </w:tcPr>
          <w:p w14:paraId="327AFC43" w14:textId="77777777" w:rsidR="005F5C8E" w:rsidRPr="00BE6F3A" w:rsidRDefault="005F5C8E" w:rsidP="00AC2274">
            <w:pPr>
              <w:keepNext/>
              <w:keepLines/>
              <w:spacing w:after="0" w:line="240" w:lineRule="auto"/>
              <w:rPr>
                <w:sz w:val="20"/>
              </w:rPr>
            </w:pPr>
            <w:r w:rsidRPr="00BE6F3A">
              <w:rPr>
                <w:sz w:val="20"/>
              </w:rPr>
              <w:lastRenderedPageBreak/>
              <w:t>PROCEDURE_TYPE_CONCEPT_ID</w:t>
            </w:r>
          </w:p>
        </w:tc>
        <w:tc>
          <w:tcPr>
            <w:tcW w:w="1504" w:type="pct"/>
          </w:tcPr>
          <w:p w14:paraId="332C51AF" w14:textId="77777777" w:rsidR="005F5C8E" w:rsidRPr="00BE6F3A" w:rsidRDefault="005F5C8E" w:rsidP="00AC2274">
            <w:pPr>
              <w:keepNext/>
              <w:keepLines/>
              <w:spacing w:after="0" w:line="240" w:lineRule="auto"/>
              <w:rPr>
                <w:sz w:val="20"/>
              </w:rPr>
            </w:pPr>
            <w:r w:rsidRPr="00BE6F3A">
              <w:rPr>
                <w:sz w:val="20"/>
              </w:rPr>
              <w:t>-</w:t>
            </w:r>
          </w:p>
        </w:tc>
        <w:tc>
          <w:tcPr>
            <w:tcW w:w="1551" w:type="pct"/>
          </w:tcPr>
          <w:p w14:paraId="46467B05" w14:textId="77777777" w:rsidR="005F5C8E" w:rsidRPr="00BE6F3A" w:rsidRDefault="004A51C4" w:rsidP="00AC2274">
            <w:pPr>
              <w:keepNext/>
              <w:keepLines/>
              <w:spacing w:after="0" w:line="240" w:lineRule="auto"/>
              <w:rPr>
                <w:sz w:val="20"/>
              </w:rPr>
            </w:pPr>
            <w:r w:rsidRPr="00BE6F3A">
              <w:t>Refer to key conventions</w:t>
            </w:r>
            <w:r w:rsidRPr="00BE6F3A">
              <w:rPr>
                <w:sz w:val="20"/>
              </w:rPr>
              <w:t xml:space="preserve"> for </w:t>
            </w:r>
            <w:r w:rsidR="00A229D4" w:rsidRPr="00BE6F3A">
              <w:rPr>
                <w:sz w:val="20"/>
              </w:rPr>
              <w:t xml:space="preserve"> </w:t>
            </w:r>
            <w:r w:rsidRPr="00BE6F3A">
              <w:rPr>
                <w:sz w:val="20"/>
              </w:rPr>
              <w:t xml:space="preserve">assigning </w:t>
            </w:r>
            <w:r w:rsidR="00A229D4" w:rsidRPr="00BE6F3A">
              <w:rPr>
                <w:sz w:val="20"/>
              </w:rPr>
              <w:t>PROCEDURE_TYPE_CONCEPT_ID</w:t>
            </w:r>
          </w:p>
          <w:p w14:paraId="18EA3D7E" w14:textId="77777777" w:rsidR="00BB07E1" w:rsidRPr="00BE6F3A" w:rsidRDefault="00BB07E1" w:rsidP="00AC2274">
            <w:pPr>
              <w:keepNext/>
              <w:keepLines/>
              <w:spacing w:after="0" w:line="240" w:lineRule="auto"/>
              <w:rPr>
                <w:sz w:val="20"/>
              </w:rPr>
            </w:pPr>
          </w:p>
          <w:p w14:paraId="6D45D9F8" w14:textId="77777777" w:rsidR="00BB07E1" w:rsidRPr="00BE6F3A" w:rsidRDefault="00BB07E1" w:rsidP="00AC2274">
            <w:pPr>
              <w:keepNext/>
              <w:keepLines/>
              <w:spacing w:after="0" w:line="240" w:lineRule="auto"/>
              <w:rPr>
                <w:sz w:val="20"/>
              </w:rPr>
            </w:pPr>
            <w:r w:rsidRPr="00BE6F3A">
              <w:rPr>
                <w:sz w:val="20"/>
              </w:rPr>
              <w:t>If the record is coming from another table, like the CONDITION_OCCURENCE, keep the types that would have been assigned in that table.</w:t>
            </w:r>
          </w:p>
        </w:tc>
        <w:tc>
          <w:tcPr>
            <w:tcW w:w="855" w:type="pct"/>
          </w:tcPr>
          <w:p w14:paraId="2BC7FF13" w14:textId="29CEE66C" w:rsidR="005F5C8E" w:rsidRPr="008521DB" w:rsidRDefault="005F5C8E" w:rsidP="00AC2274">
            <w:pPr>
              <w:keepNext/>
              <w:keepLines/>
              <w:spacing w:after="0" w:line="240" w:lineRule="auto"/>
              <w:rPr>
                <w:sz w:val="20"/>
              </w:rPr>
            </w:pPr>
            <w:r w:rsidRPr="00BE6F3A">
              <w:rPr>
                <w:sz w:val="20"/>
              </w:rPr>
              <w:t>PROCEDURE_OCCURRENCE</w:t>
            </w:r>
            <w:r w:rsidR="002C1ABD" w:rsidRPr="00BE6F3A">
              <w:rPr>
                <w:sz w:val="20"/>
              </w:rPr>
              <w:t xml:space="preserve"> types are found under </w:t>
            </w:r>
            <w:r w:rsidRPr="00BE6F3A">
              <w:rPr>
                <w:sz w:val="20"/>
              </w:rPr>
              <w:t xml:space="preserve">VOCABULARY_ID = </w:t>
            </w:r>
            <w:r w:rsidR="00A8414E" w:rsidRPr="00BE6F3A">
              <w:rPr>
                <w:sz w:val="20"/>
              </w:rPr>
              <w:t xml:space="preserve">‘Procedure Type’ </w:t>
            </w:r>
            <w:r w:rsidRPr="00BE6F3A">
              <w:rPr>
                <w:sz w:val="20"/>
              </w:rPr>
              <w:t>(OMOP Procedure Occurrence Type)</w:t>
            </w:r>
          </w:p>
        </w:tc>
      </w:tr>
      <w:tr w:rsidR="00A8414E" w:rsidRPr="008521DB" w14:paraId="33067648" w14:textId="77777777" w:rsidTr="00397B2B">
        <w:tc>
          <w:tcPr>
            <w:tcW w:w="1090" w:type="pct"/>
          </w:tcPr>
          <w:p w14:paraId="0837DDE1" w14:textId="77777777" w:rsidR="00A8414E" w:rsidRPr="00470F03" w:rsidRDefault="00A8414E" w:rsidP="00AC2274">
            <w:pPr>
              <w:keepNext/>
              <w:keepLines/>
              <w:spacing w:after="0" w:line="240" w:lineRule="auto"/>
              <w:rPr>
                <w:sz w:val="20"/>
              </w:rPr>
            </w:pPr>
            <w:r>
              <w:rPr>
                <w:sz w:val="20"/>
              </w:rPr>
              <w:t>MODIFIER_CONCEPT_ID</w:t>
            </w:r>
          </w:p>
        </w:tc>
        <w:tc>
          <w:tcPr>
            <w:tcW w:w="1504" w:type="pct"/>
          </w:tcPr>
          <w:p w14:paraId="6247A779" w14:textId="77777777" w:rsidR="00A8414E" w:rsidRDefault="004677C4" w:rsidP="00AC2274">
            <w:pPr>
              <w:keepNext/>
              <w:keepLines/>
              <w:spacing w:after="0" w:line="240" w:lineRule="auto"/>
              <w:rPr>
                <w:sz w:val="20"/>
              </w:rPr>
            </w:pPr>
            <w:r>
              <w:rPr>
                <w:sz w:val="20"/>
              </w:rPr>
              <w:t>-</w:t>
            </w:r>
          </w:p>
        </w:tc>
        <w:tc>
          <w:tcPr>
            <w:tcW w:w="1551" w:type="pct"/>
          </w:tcPr>
          <w:p w14:paraId="71F0C9A3" w14:textId="77777777" w:rsidR="00A8414E" w:rsidRDefault="004677C4" w:rsidP="00AC2274">
            <w:pPr>
              <w:keepNext/>
              <w:keepLines/>
              <w:spacing w:after="0" w:line="240" w:lineRule="auto"/>
            </w:pPr>
            <w:r>
              <w:t>0</w:t>
            </w:r>
          </w:p>
        </w:tc>
        <w:tc>
          <w:tcPr>
            <w:tcW w:w="855" w:type="pct"/>
          </w:tcPr>
          <w:p w14:paraId="3D7455A5" w14:textId="77777777" w:rsidR="00A8414E" w:rsidRDefault="00A8414E" w:rsidP="00AC2274">
            <w:pPr>
              <w:keepNext/>
              <w:keepLines/>
              <w:spacing w:after="0" w:line="240" w:lineRule="auto"/>
              <w:rPr>
                <w:sz w:val="20"/>
              </w:rPr>
            </w:pPr>
          </w:p>
        </w:tc>
      </w:tr>
      <w:tr w:rsidR="004677C4" w:rsidRPr="008521DB" w14:paraId="28062C4B" w14:textId="77777777" w:rsidTr="00397B2B">
        <w:tc>
          <w:tcPr>
            <w:tcW w:w="1090" w:type="pct"/>
          </w:tcPr>
          <w:p w14:paraId="19F46BBF" w14:textId="77777777" w:rsidR="004677C4" w:rsidRDefault="004677C4" w:rsidP="00AC2274">
            <w:pPr>
              <w:keepNext/>
              <w:keepLines/>
              <w:spacing w:after="0" w:line="240" w:lineRule="auto"/>
              <w:rPr>
                <w:sz w:val="20"/>
              </w:rPr>
            </w:pPr>
            <w:r>
              <w:rPr>
                <w:sz w:val="20"/>
              </w:rPr>
              <w:t>QUANTITY</w:t>
            </w:r>
          </w:p>
        </w:tc>
        <w:tc>
          <w:tcPr>
            <w:tcW w:w="1504" w:type="pct"/>
          </w:tcPr>
          <w:p w14:paraId="50D62BB8" w14:textId="77777777" w:rsidR="004677C4" w:rsidRDefault="00E123BA" w:rsidP="00AC2274">
            <w:pPr>
              <w:keepNext/>
              <w:keepLines/>
              <w:spacing w:after="0" w:line="240" w:lineRule="auto"/>
              <w:rPr>
                <w:sz w:val="20"/>
              </w:rPr>
            </w:pPr>
            <w:r>
              <w:rPr>
                <w:sz w:val="20"/>
              </w:rPr>
              <w:t>-</w:t>
            </w:r>
          </w:p>
        </w:tc>
        <w:tc>
          <w:tcPr>
            <w:tcW w:w="1551" w:type="pct"/>
          </w:tcPr>
          <w:p w14:paraId="43580790" w14:textId="77777777" w:rsidR="004677C4" w:rsidRDefault="00E123BA" w:rsidP="00AC2274">
            <w:pPr>
              <w:keepNext/>
              <w:keepLines/>
              <w:spacing w:after="0" w:line="240" w:lineRule="auto"/>
            </w:pPr>
            <w:r>
              <w:t>NULL</w:t>
            </w:r>
          </w:p>
        </w:tc>
        <w:tc>
          <w:tcPr>
            <w:tcW w:w="855" w:type="pct"/>
          </w:tcPr>
          <w:p w14:paraId="2326F15C" w14:textId="77777777" w:rsidR="004677C4" w:rsidRDefault="00E123BA" w:rsidP="00AC2274">
            <w:pPr>
              <w:keepNext/>
              <w:keepLines/>
              <w:spacing w:after="0" w:line="240" w:lineRule="auto"/>
              <w:rPr>
                <w:sz w:val="20"/>
              </w:rPr>
            </w:pPr>
            <w:r>
              <w:rPr>
                <w:sz w:val="20"/>
              </w:rPr>
              <w:t xml:space="preserve">There is no quantity variable </w:t>
            </w:r>
          </w:p>
        </w:tc>
      </w:tr>
      <w:tr w:rsidR="005F5C8E" w:rsidRPr="008521DB" w14:paraId="1727669B" w14:textId="77777777" w:rsidTr="00302929">
        <w:trPr>
          <w:cantSplit/>
        </w:trPr>
        <w:tc>
          <w:tcPr>
            <w:tcW w:w="1090" w:type="pct"/>
          </w:tcPr>
          <w:p w14:paraId="0FDDF2DF" w14:textId="016A93A1" w:rsidR="005F5C8E" w:rsidRPr="00470F03" w:rsidRDefault="005F5C8E" w:rsidP="00AC2274">
            <w:pPr>
              <w:keepNext/>
              <w:keepLines/>
              <w:spacing w:after="0" w:line="240" w:lineRule="auto"/>
              <w:rPr>
                <w:sz w:val="20"/>
              </w:rPr>
            </w:pPr>
            <w:r w:rsidRPr="00470F03">
              <w:rPr>
                <w:sz w:val="20"/>
              </w:rPr>
              <w:t>PROVIDER_ID</w:t>
            </w:r>
          </w:p>
        </w:tc>
        <w:tc>
          <w:tcPr>
            <w:tcW w:w="1504" w:type="pct"/>
          </w:tcPr>
          <w:p w14:paraId="50BAFC46" w14:textId="77777777" w:rsidR="005F5C8E" w:rsidRPr="008521DB" w:rsidRDefault="005F5C8E" w:rsidP="00AC2274">
            <w:pPr>
              <w:keepNext/>
              <w:keepLines/>
              <w:spacing w:after="0" w:line="240" w:lineRule="auto"/>
              <w:rPr>
                <w:sz w:val="20"/>
              </w:rPr>
            </w:pPr>
            <w:r>
              <w:rPr>
                <w:sz w:val="20"/>
              </w:rPr>
              <w:t>-</w:t>
            </w:r>
          </w:p>
        </w:tc>
        <w:tc>
          <w:tcPr>
            <w:tcW w:w="1551" w:type="pct"/>
          </w:tcPr>
          <w:p w14:paraId="306CEA2A" w14:textId="77777777" w:rsidR="00BA7801" w:rsidRPr="00691243" w:rsidRDefault="00EB0359" w:rsidP="00BA7801">
            <w:pPr>
              <w:keepNext/>
              <w:keepLines/>
              <w:spacing w:after="0" w:line="240" w:lineRule="auto"/>
              <w:rPr>
                <w:sz w:val="20"/>
              </w:rPr>
            </w:pPr>
            <w:r>
              <w:t>Refer to key conventions</w:t>
            </w:r>
            <w:r w:rsidR="00E04A1A">
              <w:t xml:space="preserve"> for defining PPROV and PPROVCAT, then </w:t>
            </w:r>
            <w:r w:rsidR="00BA7801">
              <w:rPr>
                <w:sz w:val="20"/>
              </w:rPr>
              <w:t xml:space="preserve">map them to </w:t>
            </w:r>
            <w:r w:rsidR="00BA7801" w:rsidRPr="00691243">
              <w:rPr>
                <w:sz w:val="20"/>
              </w:rPr>
              <w:t>PROVIDER_SOURCE_VALUE</w:t>
            </w:r>
            <w:r w:rsidR="00BA7801">
              <w:rPr>
                <w:sz w:val="20"/>
              </w:rPr>
              <w:t xml:space="preserve"> and </w:t>
            </w:r>
          </w:p>
          <w:p w14:paraId="5D6013D7" w14:textId="77777777" w:rsidR="005F5C8E" w:rsidRPr="008521DB" w:rsidRDefault="00BA7801" w:rsidP="00BA7801">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49E5FCFE" w14:textId="2A6D6474" w:rsidR="005F5C8E" w:rsidRPr="008521DB" w:rsidRDefault="00BC109D" w:rsidP="00AC2274">
            <w:pPr>
              <w:keepNext/>
              <w:keepLines/>
              <w:spacing w:after="0" w:line="240" w:lineRule="auto"/>
              <w:rPr>
                <w:sz w:val="20"/>
              </w:rPr>
            </w:pPr>
            <w:ins w:id="46" w:author="Blacketer, Margaret [JRDUS]" w:date="2017-03-27T10:34:00Z">
              <w:r>
                <w:rPr>
                  <w:sz w:val="20"/>
                </w:rPr>
                <w:t>If there is no associated PROVIDER_</w:t>
              </w:r>
              <w:proofErr w:type="gramStart"/>
              <w:r>
                <w:rPr>
                  <w:sz w:val="20"/>
                </w:rPr>
                <w:t>ID</w:t>
              </w:r>
              <w:proofErr w:type="gramEnd"/>
              <w:r>
                <w:rPr>
                  <w:sz w:val="20"/>
                </w:rPr>
                <w:t xml:space="preserve"> then set as NULL</w:t>
              </w:r>
            </w:ins>
          </w:p>
        </w:tc>
      </w:tr>
      <w:tr w:rsidR="005F5C8E" w:rsidRPr="008521DB" w14:paraId="71EEC11A" w14:textId="77777777" w:rsidTr="00302929">
        <w:trPr>
          <w:cantSplit/>
        </w:trPr>
        <w:tc>
          <w:tcPr>
            <w:tcW w:w="1090" w:type="pct"/>
          </w:tcPr>
          <w:p w14:paraId="5D9802FA" w14:textId="77777777" w:rsidR="005F5C8E" w:rsidRPr="00470F03" w:rsidRDefault="005F5C8E" w:rsidP="00AC2274">
            <w:pPr>
              <w:keepNext/>
              <w:keepLines/>
              <w:spacing w:after="0" w:line="240" w:lineRule="auto"/>
              <w:rPr>
                <w:sz w:val="20"/>
              </w:rPr>
            </w:pPr>
            <w:r w:rsidRPr="00470F03">
              <w:rPr>
                <w:sz w:val="20"/>
              </w:rPr>
              <w:t>VISIT_OCCURRENCE_ID</w:t>
            </w:r>
          </w:p>
        </w:tc>
        <w:tc>
          <w:tcPr>
            <w:tcW w:w="1504" w:type="pct"/>
          </w:tcPr>
          <w:p w14:paraId="2BB71347" w14:textId="77777777" w:rsidR="005F5C8E" w:rsidRDefault="002A6D05" w:rsidP="00AC2274">
            <w:pPr>
              <w:keepNext/>
              <w:keepLines/>
              <w:spacing w:after="0" w:line="240" w:lineRule="auto"/>
              <w:rPr>
                <w:sz w:val="20"/>
              </w:rPr>
            </w:pPr>
            <w:r w:rsidRPr="002A6D05">
              <w:rPr>
                <w:b/>
                <w:sz w:val="20"/>
              </w:rPr>
              <w:t>VISIT_OCCURRENCE</w:t>
            </w:r>
            <w:r>
              <w:rPr>
                <w:sz w:val="20"/>
              </w:rPr>
              <w:t>:</w:t>
            </w:r>
            <w:r w:rsidR="005F5C8E">
              <w:rPr>
                <w:sz w:val="20"/>
              </w:rPr>
              <w:br/>
              <w:t>VISIT_OCCURRENCE_ID</w:t>
            </w:r>
          </w:p>
          <w:p w14:paraId="296B5832" w14:textId="77777777" w:rsidR="005F5C8E" w:rsidRPr="008521DB" w:rsidRDefault="005F5C8E" w:rsidP="00AC2274">
            <w:pPr>
              <w:keepNext/>
              <w:keepLines/>
              <w:spacing w:after="0" w:line="240" w:lineRule="auto"/>
              <w:rPr>
                <w:sz w:val="20"/>
              </w:rPr>
            </w:pPr>
          </w:p>
        </w:tc>
        <w:tc>
          <w:tcPr>
            <w:tcW w:w="1551" w:type="pct"/>
          </w:tcPr>
          <w:p w14:paraId="162341FF" w14:textId="77777777" w:rsidR="005F5C8E" w:rsidRPr="008521DB" w:rsidRDefault="002A6D05" w:rsidP="002A6D05">
            <w:pPr>
              <w:rPr>
                <w:sz w:val="20"/>
              </w:rPr>
            </w:pPr>
            <w:r w:rsidRPr="002A6D05">
              <w:rPr>
                <w:sz w:val="20"/>
              </w:rPr>
              <w:t>Refer to logic in building VISIT_OCCURRENCE table for linking with VISIT_OCCURRENCE_ID</w:t>
            </w:r>
          </w:p>
        </w:tc>
        <w:tc>
          <w:tcPr>
            <w:tcW w:w="855" w:type="pct"/>
          </w:tcPr>
          <w:p w14:paraId="61A78038" w14:textId="77777777" w:rsidR="005F5C8E" w:rsidRPr="008521DB" w:rsidRDefault="005F5C8E" w:rsidP="00AC2274">
            <w:pPr>
              <w:keepNext/>
              <w:keepLines/>
              <w:spacing w:after="0" w:line="240" w:lineRule="auto"/>
              <w:rPr>
                <w:sz w:val="20"/>
              </w:rPr>
            </w:pPr>
          </w:p>
        </w:tc>
      </w:tr>
      <w:tr w:rsidR="005F5C8E" w:rsidRPr="008521DB" w14:paraId="3E32A3FB" w14:textId="77777777" w:rsidTr="00397B2B">
        <w:trPr>
          <w:cantSplit/>
        </w:trPr>
        <w:tc>
          <w:tcPr>
            <w:tcW w:w="1090" w:type="pct"/>
          </w:tcPr>
          <w:p w14:paraId="6F72FDB3" w14:textId="77777777" w:rsidR="005F5C8E" w:rsidRPr="003F2484" w:rsidRDefault="005F5C8E" w:rsidP="00AC2274">
            <w:pPr>
              <w:keepNext/>
              <w:keepLines/>
              <w:spacing w:after="0" w:line="240" w:lineRule="auto"/>
              <w:rPr>
                <w:rFonts w:cs="Arial"/>
                <w:sz w:val="16"/>
                <w:szCs w:val="16"/>
              </w:rPr>
            </w:pPr>
            <w:r w:rsidRPr="00470F03">
              <w:rPr>
                <w:sz w:val="20"/>
              </w:rPr>
              <w:t>PROCEDURE_SOURCE_VALUE</w:t>
            </w:r>
          </w:p>
        </w:tc>
        <w:tc>
          <w:tcPr>
            <w:tcW w:w="1504" w:type="pct"/>
          </w:tcPr>
          <w:p w14:paraId="297BB497" w14:textId="77777777" w:rsidR="005F5C8E" w:rsidRPr="00363900" w:rsidRDefault="005F5C8E" w:rsidP="00AC2274">
            <w:pPr>
              <w:keepNext/>
              <w:keepLines/>
              <w:spacing w:after="0" w:line="240" w:lineRule="auto"/>
              <w:rPr>
                <w:b/>
                <w:sz w:val="20"/>
              </w:rPr>
            </w:pPr>
            <w:r>
              <w:rPr>
                <w:b/>
                <w:sz w:val="20"/>
              </w:rPr>
              <w:t>FACILITY_HEADER:</w:t>
            </w:r>
          </w:p>
          <w:p w14:paraId="09CBC260" w14:textId="77777777" w:rsidR="005F5C8E" w:rsidRDefault="005F5C8E" w:rsidP="00AC2274">
            <w:pPr>
              <w:keepNext/>
              <w:keepLines/>
              <w:spacing w:after="0" w:line="240" w:lineRule="auto"/>
              <w:rPr>
                <w:sz w:val="20"/>
              </w:rPr>
            </w:pPr>
            <w:r>
              <w:rPr>
                <w:sz w:val="20"/>
              </w:rPr>
              <w:t>PROC1, PROC2, PROC3, PROC4, PROC5, PROC6</w:t>
            </w:r>
            <w:r w:rsidR="00695877">
              <w:rPr>
                <w:sz w:val="20"/>
              </w:rPr>
              <w:t>, DX1-DX9</w:t>
            </w:r>
          </w:p>
          <w:p w14:paraId="68EC9538" w14:textId="77777777" w:rsidR="005F5C8E" w:rsidRPr="00363900" w:rsidRDefault="005F5C8E" w:rsidP="00AC2274">
            <w:pPr>
              <w:keepNext/>
              <w:keepLines/>
              <w:spacing w:after="0" w:line="240" w:lineRule="auto"/>
              <w:rPr>
                <w:sz w:val="20"/>
              </w:rPr>
            </w:pPr>
          </w:p>
          <w:p w14:paraId="572575F6" w14:textId="77777777" w:rsidR="005F5C8E" w:rsidRDefault="005F5C8E" w:rsidP="00AC2274">
            <w:pPr>
              <w:keepNext/>
              <w:keepLines/>
              <w:spacing w:after="0" w:line="240" w:lineRule="auto"/>
              <w:rPr>
                <w:b/>
                <w:sz w:val="20"/>
              </w:rPr>
            </w:pPr>
            <w:r>
              <w:rPr>
                <w:b/>
                <w:sz w:val="20"/>
              </w:rPr>
              <w:t>OUTPATIENT_SERVICES:</w:t>
            </w:r>
          </w:p>
          <w:p w14:paraId="532B386E" w14:textId="77777777" w:rsidR="005F5C8E" w:rsidRDefault="005F5C8E" w:rsidP="00AC2274">
            <w:pPr>
              <w:keepNext/>
              <w:keepLines/>
              <w:spacing w:after="0" w:line="240" w:lineRule="auto"/>
              <w:rPr>
                <w:sz w:val="20"/>
              </w:rPr>
            </w:pPr>
            <w:r>
              <w:rPr>
                <w:sz w:val="20"/>
              </w:rPr>
              <w:t>PROC1</w:t>
            </w:r>
            <w:r w:rsidR="00695877">
              <w:rPr>
                <w:sz w:val="20"/>
              </w:rPr>
              <w:t>, PDX, DX1-DX5</w:t>
            </w:r>
          </w:p>
          <w:p w14:paraId="3C20BA8A" w14:textId="77777777" w:rsidR="005F5C8E" w:rsidRPr="00363900" w:rsidRDefault="005F5C8E" w:rsidP="00AC2274">
            <w:pPr>
              <w:keepNext/>
              <w:keepLines/>
              <w:spacing w:after="0" w:line="240" w:lineRule="auto"/>
              <w:rPr>
                <w:sz w:val="20"/>
              </w:rPr>
            </w:pPr>
          </w:p>
          <w:p w14:paraId="4EA10D29" w14:textId="77777777" w:rsidR="005F5C8E" w:rsidRPr="008F79A1" w:rsidRDefault="005F5C8E" w:rsidP="00AC2274">
            <w:pPr>
              <w:keepNext/>
              <w:keepLines/>
              <w:spacing w:after="0" w:line="240" w:lineRule="auto"/>
              <w:rPr>
                <w:b/>
                <w:sz w:val="20"/>
              </w:rPr>
            </w:pPr>
            <w:r>
              <w:rPr>
                <w:b/>
                <w:sz w:val="20"/>
              </w:rPr>
              <w:t>INPATIENT_SERVICES:</w:t>
            </w:r>
            <w:r w:rsidR="008F79A1">
              <w:rPr>
                <w:b/>
                <w:sz w:val="20"/>
              </w:rPr>
              <w:t xml:space="preserve"> </w:t>
            </w:r>
            <w:r>
              <w:rPr>
                <w:sz w:val="20"/>
              </w:rPr>
              <w:t>PROC1</w:t>
            </w:r>
            <w:r w:rsidR="00695877">
              <w:rPr>
                <w:sz w:val="20"/>
              </w:rPr>
              <w:t>, PDX, DX1-DX5</w:t>
            </w:r>
          </w:p>
          <w:p w14:paraId="1382AD3F" w14:textId="77777777" w:rsidR="005F5C8E" w:rsidRPr="00363900" w:rsidRDefault="005F5C8E" w:rsidP="00AC2274">
            <w:pPr>
              <w:keepNext/>
              <w:keepLines/>
              <w:spacing w:after="0" w:line="240" w:lineRule="auto"/>
              <w:rPr>
                <w:sz w:val="20"/>
              </w:rPr>
            </w:pPr>
          </w:p>
          <w:p w14:paraId="173D0B14" w14:textId="77777777" w:rsidR="005F5C8E" w:rsidRPr="00363900" w:rsidRDefault="005F5C8E" w:rsidP="00AC2274">
            <w:pPr>
              <w:keepNext/>
              <w:keepLines/>
              <w:spacing w:after="0" w:line="240" w:lineRule="auto"/>
              <w:rPr>
                <w:b/>
                <w:sz w:val="20"/>
              </w:rPr>
            </w:pPr>
            <w:r>
              <w:rPr>
                <w:b/>
                <w:sz w:val="20"/>
              </w:rPr>
              <w:t>INPATIENT_ADMISSIONS:</w:t>
            </w:r>
            <w:r w:rsidRPr="00363900">
              <w:rPr>
                <w:b/>
                <w:sz w:val="20"/>
              </w:rPr>
              <w:t xml:space="preserve"> </w:t>
            </w:r>
          </w:p>
          <w:p w14:paraId="1BDEB2CB" w14:textId="77777777" w:rsidR="005F5C8E" w:rsidRDefault="005F5C8E" w:rsidP="00AC2274">
            <w:pPr>
              <w:keepNext/>
              <w:keepLines/>
              <w:spacing w:after="0" w:line="240" w:lineRule="auto"/>
              <w:rPr>
                <w:sz w:val="20"/>
              </w:rPr>
            </w:pPr>
            <w:r>
              <w:rPr>
                <w:sz w:val="20"/>
              </w:rPr>
              <w:t xml:space="preserve">PPROC,  PROC1, PROC2, PROC3, PROC4, PROC5, PROC6, PROC7, PROC8, PROC9, PROC10, PROC11, </w:t>
            </w:r>
          </w:p>
          <w:p w14:paraId="497DD5E2" w14:textId="77777777" w:rsidR="005F5C8E" w:rsidRPr="008521DB" w:rsidRDefault="005F5C8E" w:rsidP="00AC2274">
            <w:pPr>
              <w:keepNext/>
              <w:keepLines/>
              <w:spacing w:after="0" w:line="240" w:lineRule="auto"/>
              <w:rPr>
                <w:sz w:val="20"/>
              </w:rPr>
            </w:pPr>
            <w:r>
              <w:rPr>
                <w:sz w:val="20"/>
              </w:rPr>
              <w:t>PROC12, PROC13, PROC14, PROC15</w:t>
            </w:r>
            <w:r w:rsidR="00695877">
              <w:rPr>
                <w:sz w:val="20"/>
              </w:rPr>
              <w:t>, PDX, DX1-DX15</w:t>
            </w:r>
          </w:p>
        </w:tc>
        <w:tc>
          <w:tcPr>
            <w:tcW w:w="1551" w:type="pct"/>
          </w:tcPr>
          <w:p w14:paraId="7B832B85" w14:textId="77777777" w:rsidR="005F5C8E" w:rsidRPr="008521DB" w:rsidRDefault="005F5C8E" w:rsidP="00AC2274">
            <w:pPr>
              <w:keepNext/>
              <w:keepLines/>
              <w:spacing w:after="0" w:line="240" w:lineRule="auto"/>
              <w:rPr>
                <w:sz w:val="20"/>
              </w:rPr>
            </w:pPr>
          </w:p>
        </w:tc>
        <w:tc>
          <w:tcPr>
            <w:tcW w:w="855" w:type="pct"/>
          </w:tcPr>
          <w:p w14:paraId="72298726" w14:textId="77777777" w:rsidR="005F5C8E" w:rsidRPr="008521DB" w:rsidRDefault="005F5C8E" w:rsidP="00AC2274">
            <w:pPr>
              <w:keepNext/>
              <w:keepLines/>
              <w:spacing w:after="0" w:line="240" w:lineRule="auto"/>
              <w:rPr>
                <w:sz w:val="20"/>
              </w:rPr>
            </w:pPr>
          </w:p>
        </w:tc>
      </w:tr>
      <w:tr w:rsidR="004677C4" w:rsidRPr="008521DB" w14:paraId="3EDAC7D7" w14:textId="77777777" w:rsidTr="00302929">
        <w:trPr>
          <w:cantSplit/>
        </w:trPr>
        <w:tc>
          <w:tcPr>
            <w:tcW w:w="1090" w:type="pct"/>
          </w:tcPr>
          <w:p w14:paraId="37C9B2AB" w14:textId="167673F4" w:rsidR="004677C4" w:rsidRPr="00470F03" w:rsidRDefault="004677C4" w:rsidP="00AC2274">
            <w:pPr>
              <w:keepNext/>
              <w:keepLines/>
              <w:spacing w:after="0" w:line="240" w:lineRule="auto"/>
              <w:rPr>
                <w:sz w:val="20"/>
              </w:rPr>
            </w:pPr>
            <w:r>
              <w:rPr>
                <w:sz w:val="20"/>
              </w:rPr>
              <w:lastRenderedPageBreak/>
              <w:t>PROCEDURE_SOURCE_CONCEPT_ID</w:t>
            </w:r>
          </w:p>
        </w:tc>
        <w:tc>
          <w:tcPr>
            <w:tcW w:w="1504" w:type="pct"/>
          </w:tcPr>
          <w:p w14:paraId="4FD825D5" w14:textId="4B802181" w:rsidR="004677C4" w:rsidRPr="00302929" w:rsidRDefault="004677C4" w:rsidP="00AC2274">
            <w:pPr>
              <w:keepNext/>
              <w:keepLines/>
              <w:spacing w:after="0" w:line="240" w:lineRule="auto"/>
              <w:rPr>
                <w:b/>
                <w:sz w:val="20"/>
              </w:rPr>
            </w:pPr>
            <w:r>
              <w:rPr>
                <w:b/>
                <w:sz w:val="20"/>
              </w:rPr>
              <w:t>-</w:t>
            </w:r>
          </w:p>
        </w:tc>
        <w:tc>
          <w:tcPr>
            <w:tcW w:w="1551" w:type="pct"/>
          </w:tcPr>
          <w:p w14:paraId="323042CF" w14:textId="3CB494C8" w:rsidR="00026068" w:rsidRDefault="00026068" w:rsidP="00D31708">
            <w:pPr>
              <w:autoSpaceDE w:val="0"/>
              <w:autoSpaceDN w:val="0"/>
              <w:adjustRightInd w:val="0"/>
              <w:spacing w:after="0" w:line="240" w:lineRule="auto"/>
              <w:rPr>
                <w:sz w:val="20"/>
              </w:rPr>
            </w:pPr>
            <w:r>
              <w:rPr>
                <w:sz w:val="20"/>
              </w:rPr>
              <w:t>Use Vocab query 3.1.1.</w:t>
            </w:r>
          </w:p>
          <w:p w14:paraId="007FBE4B" w14:textId="77777777" w:rsidR="004677C4" w:rsidRDefault="004677C4" w:rsidP="00D31708">
            <w:pPr>
              <w:autoSpaceDE w:val="0"/>
              <w:autoSpaceDN w:val="0"/>
              <w:adjustRightInd w:val="0"/>
              <w:spacing w:after="0" w:line="240" w:lineRule="auto"/>
              <w:rPr>
                <w:sz w:val="20"/>
              </w:rPr>
            </w:pPr>
          </w:p>
          <w:p w14:paraId="3FB3F479" w14:textId="76BC851C" w:rsidR="00026068" w:rsidRDefault="00026068" w:rsidP="00D31708">
            <w:pPr>
              <w:autoSpaceDE w:val="0"/>
              <w:autoSpaceDN w:val="0"/>
              <w:adjustRightInd w:val="0"/>
              <w:spacing w:after="0" w:line="240" w:lineRule="auto"/>
              <w:rPr>
                <w:sz w:val="20"/>
              </w:rPr>
            </w:pPr>
            <w:r>
              <w:rPr>
                <w:sz w:val="20"/>
              </w:rPr>
              <w:t>Filter</w:t>
            </w:r>
            <w:r w:rsidR="00695877">
              <w:rPr>
                <w:sz w:val="20"/>
              </w:rPr>
              <w:t xml:space="preserve"> when procedure code comes from a PROC field</w:t>
            </w:r>
            <w:r>
              <w:rPr>
                <w:sz w:val="20"/>
              </w:rPr>
              <w:t>:</w:t>
            </w:r>
          </w:p>
          <w:p w14:paraId="75B6ACC2" w14:textId="394B75D0"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w:t>
            </w:r>
            <w:r w:rsidRPr="00302929">
              <w:rPr>
                <w:rFonts w:ascii="Consolas" w:hAnsi="Consolas"/>
                <w:sz w:val="16"/>
              </w:rPr>
              <w:t>SOURCE_</w:t>
            </w:r>
            <w:r w:rsidRPr="00D31708">
              <w:rPr>
                <w:rFonts w:ascii="Consolas" w:hAnsi="Consolas" w:cs="Consolas"/>
                <w:sz w:val="16"/>
                <w:szCs w:val="19"/>
              </w:rPr>
              <w:t xml:space="preserve">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0E7BDE" w14:textId="77777777" w:rsidR="00026068" w:rsidRPr="00D31708" w:rsidRDefault="00026068" w:rsidP="00026068">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2B2FB58" w14:textId="667517C6" w:rsidR="00026068" w:rsidRDefault="00026068" w:rsidP="00D31708">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w:t>
            </w:r>
            <w:r w:rsidRPr="00302929">
              <w:rPr>
                <w:rFonts w:ascii="Consolas" w:hAnsi="Consolas"/>
                <w:sz w:val="16"/>
              </w:rPr>
              <w:t>_CONCEPT_</w:t>
            </w:r>
            <w:r w:rsidRPr="00D31708">
              <w:rPr>
                <w:rFonts w:ascii="Consolas" w:hAnsi="Consolas" w:cs="Consolas"/>
                <w:sz w:val="16"/>
                <w:szCs w:val="19"/>
              </w:rPr>
              <w:t xml:space="preserve">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7613703" w14:textId="77777777" w:rsidR="00471492" w:rsidRDefault="00471492" w:rsidP="00D31708">
            <w:pPr>
              <w:autoSpaceDE w:val="0"/>
              <w:autoSpaceDN w:val="0"/>
              <w:adjustRightInd w:val="0"/>
              <w:spacing w:after="0" w:line="240" w:lineRule="auto"/>
              <w:rPr>
                <w:rFonts w:ascii="Consolas" w:hAnsi="Consolas" w:cs="Consolas"/>
                <w:color w:val="808080"/>
                <w:sz w:val="16"/>
                <w:szCs w:val="19"/>
              </w:rPr>
            </w:pPr>
          </w:p>
          <w:p w14:paraId="278831FA" w14:textId="5BE3A167" w:rsidR="008D2C27" w:rsidRDefault="008D2C27" w:rsidP="00302929">
            <w:pPr>
              <w:keepNext/>
              <w:keepLines/>
              <w:spacing w:after="0"/>
              <w:rPr>
                <w:sz w:val="20"/>
                <w:szCs w:val="20"/>
              </w:rPr>
            </w:pPr>
            <w:r>
              <w:rPr>
                <w:sz w:val="20"/>
                <w:szCs w:val="20"/>
              </w:rPr>
              <w:t>Incoming CONDITION_OCCURRENCE records (PDX/DX#) should follow the SOURCE_CONCEPT_ID mapping from the CONDITION_OCCURRENCE table.</w:t>
            </w:r>
          </w:p>
          <w:p w14:paraId="2EF20D07" w14:textId="13695799" w:rsidR="008D2C27" w:rsidRPr="00302929" w:rsidRDefault="008D2C27" w:rsidP="00302929">
            <w:pPr>
              <w:autoSpaceDE w:val="0"/>
              <w:autoSpaceDN w:val="0"/>
              <w:adjustRightInd w:val="0"/>
              <w:spacing w:after="0" w:line="240" w:lineRule="auto"/>
              <w:rPr>
                <w:rFonts w:ascii="Consolas" w:hAnsi="Consolas"/>
                <w:color w:val="808080"/>
                <w:sz w:val="16"/>
              </w:rPr>
            </w:pPr>
          </w:p>
        </w:tc>
        <w:tc>
          <w:tcPr>
            <w:tcW w:w="855" w:type="pct"/>
          </w:tcPr>
          <w:p w14:paraId="16EA8AC8" w14:textId="77777777" w:rsidR="004677C4" w:rsidRPr="008521DB" w:rsidRDefault="004677C4" w:rsidP="00AC2274">
            <w:pPr>
              <w:keepNext/>
              <w:keepLines/>
              <w:spacing w:after="0" w:line="240" w:lineRule="auto"/>
              <w:rPr>
                <w:sz w:val="20"/>
              </w:rPr>
            </w:pPr>
          </w:p>
        </w:tc>
      </w:tr>
      <w:tr w:rsidR="004677C4" w:rsidRPr="008521DB" w14:paraId="38DBDBFA" w14:textId="77777777" w:rsidTr="00302929">
        <w:trPr>
          <w:cantSplit/>
        </w:trPr>
        <w:tc>
          <w:tcPr>
            <w:tcW w:w="1090" w:type="pct"/>
          </w:tcPr>
          <w:p w14:paraId="6A314AE2" w14:textId="4B52480C" w:rsidR="004677C4" w:rsidRPr="00302929" w:rsidRDefault="003E79E8" w:rsidP="00AC2274">
            <w:pPr>
              <w:keepNext/>
              <w:keepLines/>
              <w:spacing w:after="0" w:line="240" w:lineRule="auto"/>
              <w:rPr>
                <w:sz w:val="20"/>
              </w:rPr>
            </w:pPr>
            <w:r>
              <w:rPr>
                <w:sz w:val="20"/>
              </w:rPr>
              <w:t>QUALIFIER_SOURCE_VALUE</w:t>
            </w:r>
          </w:p>
        </w:tc>
        <w:tc>
          <w:tcPr>
            <w:tcW w:w="1504" w:type="pct"/>
          </w:tcPr>
          <w:p w14:paraId="0012C0C2" w14:textId="23DA3077" w:rsidR="004677C4" w:rsidRPr="00302929" w:rsidRDefault="004677C4" w:rsidP="00AC2274">
            <w:pPr>
              <w:keepNext/>
              <w:keepLines/>
              <w:spacing w:after="0" w:line="240" w:lineRule="auto"/>
              <w:rPr>
                <w:b/>
                <w:sz w:val="20"/>
              </w:rPr>
            </w:pPr>
            <w:r>
              <w:rPr>
                <w:b/>
                <w:sz w:val="20"/>
              </w:rPr>
              <w:t>-</w:t>
            </w:r>
          </w:p>
        </w:tc>
        <w:tc>
          <w:tcPr>
            <w:tcW w:w="1551" w:type="pct"/>
          </w:tcPr>
          <w:p w14:paraId="6A79813B" w14:textId="77777777" w:rsidR="004677C4" w:rsidRDefault="004677C4" w:rsidP="00AC2274">
            <w:pPr>
              <w:keepNext/>
              <w:keepLines/>
              <w:spacing w:after="0" w:line="240" w:lineRule="auto"/>
              <w:rPr>
                <w:sz w:val="20"/>
              </w:rPr>
            </w:pPr>
            <w:r>
              <w:rPr>
                <w:sz w:val="20"/>
              </w:rPr>
              <w:t>NULL</w:t>
            </w:r>
          </w:p>
        </w:tc>
        <w:tc>
          <w:tcPr>
            <w:tcW w:w="855" w:type="pct"/>
          </w:tcPr>
          <w:p w14:paraId="525F9B76" w14:textId="77777777" w:rsidR="004677C4" w:rsidRPr="008521DB" w:rsidRDefault="004677C4" w:rsidP="00AC2274">
            <w:pPr>
              <w:keepNext/>
              <w:keepLines/>
              <w:spacing w:after="0" w:line="240" w:lineRule="auto"/>
              <w:rPr>
                <w:sz w:val="20"/>
              </w:rPr>
            </w:pPr>
          </w:p>
        </w:tc>
      </w:tr>
    </w:tbl>
    <w:p w14:paraId="6592E50D" w14:textId="77777777" w:rsidR="005F5C8E" w:rsidRPr="005F5C8E" w:rsidRDefault="005F5C8E" w:rsidP="005F5C8E"/>
    <w:p w14:paraId="294F40F8" w14:textId="77777777" w:rsidR="000E10D2" w:rsidRDefault="000E10D2" w:rsidP="000E10D2">
      <w:pPr>
        <w:pStyle w:val="Heading2"/>
        <w:ind w:left="1386"/>
      </w:pPr>
      <w:bookmarkStart w:id="47" w:name="_Toc475012146"/>
      <w:bookmarkStart w:id="48" w:name="_Toc368404512"/>
      <w:bookmarkStart w:id="49" w:name="_Toc475696914"/>
      <w:commentRangeStart w:id="50"/>
      <w:commentRangeStart w:id="51"/>
      <w:r>
        <w:t>Table Name: COST</w:t>
      </w:r>
      <w:commentRangeEnd w:id="50"/>
      <w:r>
        <w:rPr>
          <w:rStyle w:val="CommentReference"/>
          <w:rFonts w:ascii="Calibri" w:eastAsia="Calibri" w:hAnsi="Calibri"/>
          <w:b w:val="0"/>
          <w:bCs w:val="0"/>
          <w:color w:val="auto"/>
        </w:rPr>
        <w:commentReference w:id="50"/>
      </w:r>
      <w:commentRangeEnd w:id="51"/>
      <w:r>
        <w:rPr>
          <w:rStyle w:val="CommentReference"/>
          <w:rFonts w:ascii="Calibri" w:eastAsia="Calibri" w:hAnsi="Calibri"/>
          <w:b w:val="0"/>
          <w:bCs w:val="0"/>
          <w:color w:val="auto"/>
        </w:rPr>
        <w:commentReference w:id="51"/>
      </w:r>
      <w:bookmarkEnd w:id="47"/>
    </w:p>
    <w:p w14:paraId="607C2390" w14:textId="77777777" w:rsidR="000E10D2" w:rsidRDefault="000E10D2" w:rsidP="000E10D2">
      <w:r>
        <w:t>The COST table captures all cost information for procedures, drugs, visits and devices. It replaces the PROCEDURE_COST, DRUG_COST, DEVICE_COST and VISIT_COST tables present in previous versions and was a new addition to CDM version 5.0.1</w:t>
      </w:r>
    </w:p>
    <w:p w14:paraId="156D315E" w14:textId="77777777" w:rsidR="000E10D2" w:rsidRDefault="000E10D2" w:rsidP="000E10D2">
      <w:pPr>
        <w:spacing w:after="0" w:line="240" w:lineRule="auto"/>
      </w:pPr>
      <w:r>
        <w:t>Key Conventions:</w:t>
      </w:r>
    </w:p>
    <w:p w14:paraId="190BA5C3" w14:textId="77777777" w:rsidR="000E10D2" w:rsidRDefault="000E10D2" w:rsidP="000E10D2">
      <w:pPr>
        <w:numPr>
          <w:ilvl w:val="0"/>
          <w:numId w:val="41"/>
        </w:numPr>
        <w:spacing w:after="0" w:line="240" w:lineRule="auto"/>
      </w:pPr>
      <w:r>
        <w:t xml:space="preserve">Costs will be taken from </w:t>
      </w:r>
      <w:r w:rsidRPr="001E3FFD">
        <w:t>TEMP_INPATIENT_ADMISSIONS</w:t>
      </w:r>
      <w:r>
        <w:t xml:space="preserve">, </w:t>
      </w:r>
      <w:r w:rsidRPr="001E3FFD">
        <w:t>TEMP_MEDICAL</w:t>
      </w:r>
      <w:r>
        <w:t xml:space="preserve"> and DRUG_CLAIMS and should be loaded after the VISIT_OCCURRENCE table since the mapped domains will be needed in order to properly associate the costs with the correct fact table (CONDITION_OCCURRENCE, PROCEDURE_OCCURRENCE, DEVICE_EXPOSURE, DRUG_EXPOSURE, MEASUREMENT, OBSERVATION or VISIT_OCCURRENCE).</w:t>
      </w:r>
    </w:p>
    <w:p w14:paraId="6EE2EFAC" w14:textId="77777777" w:rsidR="000E10D2" w:rsidRDefault="000E10D2" w:rsidP="000E10D2">
      <w:pPr>
        <w:numPr>
          <w:ilvl w:val="0"/>
          <w:numId w:val="41"/>
        </w:numPr>
        <w:spacing w:after="0" w:line="240" w:lineRule="auto"/>
      </w:pPr>
      <w:r>
        <w:t xml:space="preserve">Each line of service from </w:t>
      </w:r>
      <w:r w:rsidRPr="001E3FFD">
        <w:t>TEMP_MEDICAL</w:t>
      </w:r>
      <w:r>
        <w:t xml:space="preserve"> table will create one and only one record in the COST table since costs are associated with PROC1.</w:t>
      </w:r>
    </w:p>
    <w:p w14:paraId="13117E6A" w14:textId="77777777" w:rsidR="000E10D2" w:rsidRDefault="000E10D2" w:rsidP="000E10D2">
      <w:pPr>
        <w:numPr>
          <w:ilvl w:val="1"/>
          <w:numId w:val="41"/>
        </w:numPr>
        <w:spacing w:after="0" w:line="240" w:lineRule="auto"/>
      </w:pPr>
      <w:r>
        <w:t xml:space="preserve">After mapping each PROC1 in </w:t>
      </w:r>
      <w:r w:rsidRPr="001E3FFD">
        <w:t>TEMP_MEDICAL</w:t>
      </w:r>
      <w:r>
        <w:t xml:space="preserve"> to the correct CONCEPT_ID and the correct DOMAIN during the VISIT_OCCURRENCE step, use this information to populate COST_EVENT_ID and COST_DOMAIN_ID. </w:t>
      </w:r>
    </w:p>
    <w:p w14:paraId="212B75C3" w14:textId="77777777" w:rsidR="000E10D2" w:rsidRDefault="000E10D2" w:rsidP="000E10D2">
      <w:pPr>
        <w:numPr>
          <w:ilvl w:val="2"/>
          <w:numId w:val="41"/>
        </w:numPr>
        <w:spacing w:after="0" w:line="240" w:lineRule="auto"/>
      </w:pPr>
      <w:r>
        <w:t>For example, if a code in PROC1 maps to a device then when reporting the cost, the COST_EVENT_ID will be the corresponding DEVICE_EXPOSURE_ID from the DEVICE_EXPOSURE table and COST_DOMAIN_ID will be 41 which stands for ‘Device/Procedure’. See the below table for assigning COST_DOMAIN_ID.</w:t>
      </w:r>
    </w:p>
    <w:tbl>
      <w:tblPr>
        <w:tblpPr w:leftFromText="180" w:rightFromText="180" w:vertAnchor="text" w:horzAnchor="margin" w:tblpXSpec="center" w:tblpY="230"/>
        <w:tblW w:w="10368" w:type="dxa"/>
        <w:tblLayout w:type="fixed"/>
        <w:tblLook w:val="04A0" w:firstRow="1" w:lastRow="0" w:firstColumn="1" w:lastColumn="0" w:noHBand="0" w:noVBand="1"/>
      </w:tblPr>
      <w:tblGrid>
        <w:gridCol w:w="2436"/>
        <w:gridCol w:w="1115"/>
        <w:gridCol w:w="2497"/>
        <w:gridCol w:w="1980"/>
        <w:gridCol w:w="2340"/>
      </w:tblGrid>
      <w:tr w:rsidR="000E10D2" w:rsidRPr="00D9671E" w14:paraId="219CD8DC" w14:textId="77777777" w:rsidTr="008B100A">
        <w:trPr>
          <w:trHeight w:val="20"/>
          <w:tblHeader/>
        </w:trPr>
        <w:tc>
          <w:tcPr>
            <w:tcW w:w="2436" w:type="dxa"/>
            <w:tcBorders>
              <w:top w:val="single" w:sz="8" w:space="0" w:color="auto"/>
              <w:left w:val="single" w:sz="4" w:space="0" w:color="auto"/>
              <w:bottom w:val="single" w:sz="8" w:space="0" w:color="auto"/>
              <w:right w:val="single" w:sz="8" w:space="0" w:color="auto"/>
            </w:tcBorders>
            <w:shd w:val="clear" w:color="auto" w:fill="D9D9D9"/>
            <w:vAlign w:val="center"/>
            <w:hideMark/>
          </w:tcPr>
          <w:p w14:paraId="1B5177BC" w14:textId="77777777" w:rsidR="000E10D2" w:rsidRPr="008A4897" w:rsidRDefault="000E10D2" w:rsidP="008B100A">
            <w:pPr>
              <w:keepNext/>
              <w:keepLines/>
              <w:spacing w:after="0" w:line="240" w:lineRule="auto"/>
              <w:rPr>
                <w:b/>
              </w:rPr>
            </w:pPr>
            <w:r w:rsidRPr="008A4897">
              <w:rPr>
                <w:b/>
              </w:rPr>
              <w:t>Source</w:t>
            </w:r>
          </w:p>
        </w:tc>
        <w:tc>
          <w:tcPr>
            <w:tcW w:w="1115" w:type="dxa"/>
            <w:tcBorders>
              <w:top w:val="single" w:sz="8" w:space="0" w:color="auto"/>
              <w:left w:val="nil"/>
              <w:bottom w:val="single" w:sz="8" w:space="0" w:color="auto"/>
              <w:right w:val="single" w:sz="8" w:space="0" w:color="auto"/>
            </w:tcBorders>
            <w:shd w:val="clear" w:color="auto" w:fill="D9D9D9"/>
            <w:vAlign w:val="center"/>
            <w:hideMark/>
          </w:tcPr>
          <w:p w14:paraId="1F6B1C20" w14:textId="77777777" w:rsidR="000E10D2" w:rsidRPr="008A4897" w:rsidRDefault="000E10D2" w:rsidP="008B100A">
            <w:pPr>
              <w:keepNext/>
              <w:keepLines/>
              <w:spacing w:after="0" w:line="240" w:lineRule="auto"/>
              <w:jc w:val="center"/>
              <w:rPr>
                <w:b/>
              </w:rPr>
            </w:pPr>
            <w:r w:rsidRPr="008A4897">
              <w:rPr>
                <w:b/>
              </w:rPr>
              <w:t>Position</w:t>
            </w:r>
          </w:p>
        </w:tc>
        <w:tc>
          <w:tcPr>
            <w:tcW w:w="2497" w:type="dxa"/>
            <w:tcBorders>
              <w:top w:val="single" w:sz="8" w:space="0" w:color="auto"/>
              <w:left w:val="nil"/>
              <w:bottom w:val="single" w:sz="8" w:space="0" w:color="auto"/>
              <w:right w:val="single" w:sz="8" w:space="0" w:color="auto"/>
            </w:tcBorders>
            <w:shd w:val="clear" w:color="auto" w:fill="D9D9D9"/>
            <w:vAlign w:val="center"/>
            <w:hideMark/>
          </w:tcPr>
          <w:p w14:paraId="6B22AD45" w14:textId="77777777" w:rsidR="000E10D2" w:rsidRPr="008A4897" w:rsidRDefault="000E10D2" w:rsidP="008B100A">
            <w:pPr>
              <w:keepNext/>
              <w:keepLines/>
              <w:spacing w:after="0" w:line="240" w:lineRule="auto"/>
              <w:jc w:val="center"/>
              <w:rPr>
                <w:b/>
              </w:rPr>
            </w:pPr>
            <w:r>
              <w:rPr>
                <w:b/>
              </w:rPr>
              <w:t>Mapped Table</w:t>
            </w:r>
          </w:p>
        </w:tc>
        <w:tc>
          <w:tcPr>
            <w:tcW w:w="1980" w:type="dxa"/>
            <w:tcBorders>
              <w:top w:val="single" w:sz="8" w:space="0" w:color="auto"/>
              <w:left w:val="nil"/>
              <w:bottom w:val="single" w:sz="8" w:space="0" w:color="auto"/>
              <w:right w:val="single" w:sz="8" w:space="0" w:color="auto"/>
            </w:tcBorders>
            <w:shd w:val="clear" w:color="auto" w:fill="D9D9D9"/>
            <w:vAlign w:val="center"/>
            <w:hideMark/>
          </w:tcPr>
          <w:p w14:paraId="2C5E325E" w14:textId="77777777" w:rsidR="000E10D2" w:rsidRPr="008A4897" w:rsidRDefault="000E10D2" w:rsidP="008B100A">
            <w:pPr>
              <w:keepNext/>
              <w:keepLines/>
              <w:spacing w:after="0" w:line="240" w:lineRule="auto"/>
              <w:jc w:val="center"/>
              <w:rPr>
                <w:b/>
              </w:rPr>
            </w:pPr>
            <w:r>
              <w:rPr>
                <w:b/>
              </w:rPr>
              <w:t>COST_DOMAIN_ID</w:t>
            </w:r>
          </w:p>
        </w:tc>
        <w:tc>
          <w:tcPr>
            <w:tcW w:w="2340" w:type="dxa"/>
            <w:tcBorders>
              <w:top w:val="single" w:sz="8" w:space="0" w:color="auto"/>
              <w:left w:val="nil"/>
              <w:bottom w:val="single" w:sz="8" w:space="0" w:color="auto"/>
              <w:right w:val="single" w:sz="8" w:space="0" w:color="auto"/>
            </w:tcBorders>
            <w:shd w:val="clear" w:color="auto" w:fill="D9D9D9"/>
          </w:tcPr>
          <w:p w14:paraId="34BF1531" w14:textId="77777777" w:rsidR="000E10D2" w:rsidRDefault="000E10D2" w:rsidP="008B100A">
            <w:pPr>
              <w:keepNext/>
              <w:keepLines/>
              <w:spacing w:after="0" w:line="240" w:lineRule="auto"/>
              <w:jc w:val="center"/>
              <w:rPr>
                <w:b/>
              </w:rPr>
            </w:pPr>
            <w:r>
              <w:rPr>
                <w:b/>
              </w:rPr>
              <w:t>Description</w:t>
            </w:r>
          </w:p>
        </w:tc>
      </w:tr>
      <w:tr w:rsidR="000E10D2" w:rsidRPr="00D9671E" w14:paraId="66372714" w14:textId="77777777" w:rsidTr="008B100A">
        <w:trPr>
          <w:trHeight w:val="144"/>
        </w:trPr>
        <w:tc>
          <w:tcPr>
            <w:tcW w:w="2436" w:type="dxa"/>
            <w:vMerge w:val="restart"/>
            <w:tcBorders>
              <w:top w:val="single" w:sz="8" w:space="0" w:color="auto"/>
              <w:left w:val="single" w:sz="8" w:space="0" w:color="auto"/>
              <w:right w:val="single" w:sz="8" w:space="0" w:color="auto"/>
            </w:tcBorders>
            <w:shd w:val="clear" w:color="auto" w:fill="auto"/>
            <w:vAlign w:val="center"/>
            <w:hideMark/>
          </w:tcPr>
          <w:p w14:paraId="19384485" w14:textId="77777777" w:rsidR="000E10D2" w:rsidRPr="008A4897" w:rsidRDefault="000E10D2" w:rsidP="008B100A">
            <w:pPr>
              <w:keepNext/>
              <w:keepLines/>
              <w:spacing w:after="0" w:line="240" w:lineRule="auto"/>
              <w:rPr>
                <w:sz w:val="20"/>
              </w:rPr>
            </w:pPr>
            <w:r w:rsidRPr="008A4897">
              <w:rPr>
                <w:sz w:val="20"/>
              </w:rPr>
              <w:t>INPATIENT_SERVICES and OUTPATIENT_SERVICES TABLES</w:t>
            </w:r>
          </w:p>
        </w:tc>
        <w:tc>
          <w:tcPr>
            <w:tcW w:w="1115" w:type="dxa"/>
            <w:tcBorders>
              <w:top w:val="single" w:sz="8" w:space="0" w:color="auto"/>
              <w:left w:val="nil"/>
              <w:bottom w:val="single" w:sz="8" w:space="0" w:color="auto"/>
              <w:right w:val="single" w:sz="8" w:space="0" w:color="auto"/>
            </w:tcBorders>
            <w:shd w:val="clear" w:color="auto" w:fill="auto"/>
            <w:noWrap/>
            <w:vAlign w:val="center"/>
          </w:tcPr>
          <w:p w14:paraId="1EA95891" w14:textId="77777777" w:rsidR="000E10D2" w:rsidRPr="008A4897" w:rsidRDefault="000E10D2" w:rsidP="008B100A">
            <w:pPr>
              <w:keepNext/>
              <w:keepLines/>
              <w:spacing w:after="0" w:line="240" w:lineRule="auto"/>
              <w:jc w:val="center"/>
              <w:rPr>
                <w:sz w:val="20"/>
              </w:rPr>
            </w:pPr>
            <w:r>
              <w:rPr>
                <w:sz w:val="20"/>
              </w:rPr>
              <w:t>PROC1</w:t>
            </w:r>
          </w:p>
        </w:tc>
        <w:tc>
          <w:tcPr>
            <w:tcW w:w="2497" w:type="dxa"/>
            <w:tcBorders>
              <w:top w:val="single" w:sz="8" w:space="0" w:color="auto"/>
              <w:left w:val="nil"/>
              <w:bottom w:val="single" w:sz="8" w:space="0" w:color="auto"/>
              <w:right w:val="single" w:sz="8" w:space="0" w:color="auto"/>
            </w:tcBorders>
            <w:shd w:val="clear" w:color="auto" w:fill="auto"/>
            <w:noWrap/>
            <w:vAlign w:val="center"/>
          </w:tcPr>
          <w:p w14:paraId="61B779A2" w14:textId="77777777" w:rsidR="000E10D2" w:rsidRPr="008A4897" w:rsidRDefault="000E10D2" w:rsidP="008B100A">
            <w:pPr>
              <w:keepNext/>
              <w:keepLines/>
              <w:spacing w:after="0" w:line="240" w:lineRule="auto"/>
              <w:jc w:val="center"/>
              <w:rPr>
                <w:sz w:val="20"/>
              </w:rPr>
            </w:pPr>
            <w:r>
              <w:rPr>
                <w:sz w:val="20"/>
              </w:rPr>
              <w:t>PROCEDURE_OCCURRENCE</w:t>
            </w:r>
          </w:p>
        </w:tc>
        <w:tc>
          <w:tcPr>
            <w:tcW w:w="1980" w:type="dxa"/>
            <w:tcBorders>
              <w:top w:val="single" w:sz="8" w:space="0" w:color="auto"/>
              <w:left w:val="nil"/>
              <w:bottom w:val="single" w:sz="8" w:space="0" w:color="auto"/>
              <w:right w:val="single" w:sz="8" w:space="0" w:color="auto"/>
            </w:tcBorders>
            <w:shd w:val="clear" w:color="auto" w:fill="auto"/>
            <w:noWrap/>
            <w:vAlign w:val="center"/>
          </w:tcPr>
          <w:p w14:paraId="56C21637" w14:textId="77777777" w:rsidR="000E10D2" w:rsidRPr="008A4897" w:rsidRDefault="000E10D2" w:rsidP="008B100A">
            <w:pPr>
              <w:keepNext/>
              <w:keepLines/>
              <w:spacing w:after="0" w:line="240" w:lineRule="auto"/>
              <w:rPr>
                <w:sz w:val="20"/>
              </w:rPr>
            </w:pPr>
            <w:r>
              <w:rPr>
                <w:sz w:val="20"/>
              </w:rPr>
              <w:t>10</w:t>
            </w:r>
          </w:p>
        </w:tc>
        <w:tc>
          <w:tcPr>
            <w:tcW w:w="2340" w:type="dxa"/>
            <w:tcBorders>
              <w:top w:val="single" w:sz="8" w:space="0" w:color="auto"/>
              <w:left w:val="nil"/>
              <w:bottom w:val="single" w:sz="8" w:space="0" w:color="auto"/>
              <w:right w:val="single" w:sz="8" w:space="0" w:color="auto"/>
            </w:tcBorders>
          </w:tcPr>
          <w:p w14:paraId="6EDB1811" w14:textId="77777777" w:rsidR="000E10D2" w:rsidRPr="008A4897" w:rsidRDefault="000E10D2" w:rsidP="008B100A">
            <w:pPr>
              <w:keepNext/>
              <w:keepLines/>
              <w:spacing w:after="0" w:line="240" w:lineRule="auto"/>
              <w:rPr>
                <w:sz w:val="20"/>
              </w:rPr>
            </w:pPr>
            <w:r>
              <w:rPr>
                <w:sz w:val="20"/>
              </w:rPr>
              <w:t>Procedure</w:t>
            </w:r>
          </w:p>
        </w:tc>
      </w:tr>
      <w:tr w:rsidR="000E10D2" w:rsidRPr="00D9671E" w14:paraId="6B13A9BB" w14:textId="77777777" w:rsidTr="008B100A">
        <w:trPr>
          <w:trHeight w:val="144"/>
        </w:trPr>
        <w:tc>
          <w:tcPr>
            <w:tcW w:w="2436" w:type="dxa"/>
            <w:vMerge/>
            <w:tcBorders>
              <w:left w:val="single" w:sz="8" w:space="0" w:color="auto"/>
              <w:right w:val="single" w:sz="8" w:space="0" w:color="auto"/>
            </w:tcBorders>
            <w:vAlign w:val="center"/>
            <w:hideMark/>
          </w:tcPr>
          <w:p w14:paraId="6CE32179"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60881EC8"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111DA5C" w14:textId="77777777" w:rsidR="000E10D2" w:rsidRPr="008A4897" w:rsidRDefault="000E10D2" w:rsidP="008B100A">
            <w:pPr>
              <w:keepNext/>
              <w:keepLines/>
              <w:spacing w:after="0" w:line="240" w:lineRule="auto"/>
              <w:jc w:val="center"/>
              <w:rPr>
                <w:sz w:val="20"/>
              </w:rPr>
            </w:pPr>
            <w:r>
              <w:rPr>
                <w:sz w:val="20"/>
              </w:rPr>
              <w:t>CONDITION_OCCURRENCE</w:t>
            </w:r>
          </w:p>
        </w:tc>
        <w:tc>
          <w:tcPr>
            <w:tcW w:w="1980" w:type="dxa"/>
            <w:tcBorders>
              <w:top w:val="nil"/>
              <w:left w:val="nil"/>
              <w:bottom w:val="single" w:sz="8" w:space="0" w:color="auto"/>
              <w:right w:val="single" w:sz="8" w:space="0" w:color="auto"/>
            </w:tcBorders>
            <w:shd w:val="clear" w:color="auto" w:fill="auto"/>
            <w:noWrap/>
            <w:vAlign w:val="center"/>
          </w:tcPr>
          <w:p w14:paraId="04F2F75B" w14:textId="77777777" w:rsidR="000E10D2" w:rsidRPr="008A4897" w:rsidRDefault="000E10D2" w:rsidP="008B100A">
            <w:pPr>
              <w:keepNext/>
              <w:keepLines/>
              <w:spacing w:after="0" w:line="240" w:lineRule="auto"/>
              <w:rPr>
                <w:sz w:val="20"/>
              </w:rPr>
            </w:pPr>
            <w:r>
              <w:rPr>
                <w:sz w:val="20"/>
              </w:rPr>
              <w:t>49</w:t>
            </w:r>
          </w:p>
        </w:tc>
        <w:tc>
          <w:tcPr>
            <w:tcW w:w="2340" w:type="dxa"/>
            <w:tcBorders>
              <w:top w:val="nil"/>
              <w:left w:val="nil"/>
              <w:bottom w:val="single" w:sz="8" w:space="0" w:color="auto"/>
              <w:right w:val="single" w:sz="8" w:space="0" w:color="auto"/>
            </w:tcBorders>
          </w:tcPr>
          <w:p w14:paraId="7808222A" w14:textId="77777777" w:rsidR="000E10D2" w:rsidRPr="008A4897" w:rsidRDefault="000E10D2" w:rsidP="008B100A">
            <w:pPr>
              <w:keepNext/>
              <w:keepLines/>
              <w:spacing w:after="0" w:line="240" w:lineRule="auto"/>
              <w:rPr>
                <w:sz w:val="20"/>
              </w:rPr>
            </w:pPr>
            <w:r>
              <w:rPr>
                <w:sz w:val="20"/>
              </w:rPr>
              <w:t>Condition/Procedure</w:t>
            </w:r>
          </w:p>
        </w:tc>
      </w:tr>
      <w:tr w:rsidR="000E10D2" w:rsidRPr="00D9671E" w14:paraId="070DC0E4" w14:textId="77777777" w:rsidTr="008B100A">
        <w:trPr>
          <w:trHeight w:val="144"/>
        </w:trPr>
        <w:tc>
          <w:tcPr>
            <w:tcW w:w="2436" w:type="dxa"/>
            <w:vMerge/>
            <w:tcBorders>
              <w:left w:val="single" w:sz="8" w:space="0" w:color="auto"/>
              <w:right w:val="single" w:sz="8" w:space="0" w:color="auto"/>
            </w:tcBorders>
            <w:vAlign w:val="center"/>
            <w:hideMark/>
          </w:tcPr>
          <w:p w14:paraId="6C634A2A"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3821285E"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B166268" w14:textId="77777777" w:rsidR="000E10D2" w:rsidRPr="008A4897" w:rsidRDefault="000E10D2" w:rsidP="008B100A">
            <w:pPr>
              <w:keepNext/>
              <w:keepLines/>
              <w:spacing w:after="0" w:line="240" w:lineRule="auto"/>
              <w:jc w:val="center"/>
              <w:rPr>
                <w:sz w:val="20"/>
              </w:rPr>
            </w:pPr>
            <w:r>
              <w:rPr>
                <w:sz w:val="20"/>
              </w:rPr>
              <w:t>DEVICE_EXPOSURE</w:t>
            </w:r>
          </w:p>
        </w:tc>
        <w:tc>
          <w:tcPr>
            <w:tcW w:w="1980" w:type="dxa"/>
            <w:tcBorders>
              <w:top w:val="nil"/>
              <w:left w:val="nil"/>
              <w:bottom w:val="single" w:sz="8" w:space="0" w:color="auto"/>
              <w:right w:val="single" w:sz="8" w:space="0" w:color="auto"/>
            </w:tcBorders>
            <w:shd w:val="clear" w:color="auto" w:fill="auto"/>
            <w:noWrap/>
            <w:vAlign w:val="center"/>
          </w:tcPr>
          <w:p w14:paraId="54CA1BD4" w14:textId="77777777" w:rsidR="000E10D2" w:rsidRPr="008A4897" w:rsidRDefault="000E10D2" w:rsidP="008B100A">
            <w:pPr>
              <w:keepNext/>
              <w:keepLines/>
              <w:spacing w:after="0" w:line="240" w:lineRule="auto"/>
              <w:rPr>
                <w:sz w:val="20"/>
              </w:rPr>
            </w:pPr>
            <w:r>
              <w:rPr>
                <w:sz w:val="20"/>
              </w:rPr>
              <w:t>41</w:t>
            </w:r>
          </w:p>
        </w:tc>
        <w:tc>
          <w:tcPr>
            <w:tcW w:w="2340" w:type="dxa"/>
            <w:tcBorders>
              <w:top w:val="nil"/>
              <w:left w:val="nil"/>
              <w:bottom w:val="single" w:sz="8" w:space="0" w:color="auto"/>
              <w:right w:val="single" w:sz="8" w:space="0" w:color="auto"/>
            </w:tcBorders>
          </w:tcPr>
          <w:p w14:paraId="689A6B28" w14:textId="77777777" w:rsidR="000E10D2" w:rsidRPr="008A4897" w:rsidRDefault="000E10D2" w:rsidP="008B100A">
            <w:pPr>
              <w:keepNext/>
              <w:keepLines/>
              <w:spacing w:after="0" w:line="240" w:lineRule="auto"/>
              <w:rPr>
                <w:sz w:val="20"/>
              </w:rPr>
            </w:pPr>
            <w:r>
              <w:rPr>
                <w:sz w:val="20"/>
              </w:rPr>
              <w:t>Device/Procedure</w:t>
            </w:r>
          </w:p>
        </w:tc>
      </w:tr>
      <w:tr w:rsidR="000E10D2" w:rsidRPr="00D9671E" w14:paraId="08D333E2" w14:textId="77777777" w:rsidTr="008B100A">
        <w:trPr>
          <w:trHeight w:val="144"/>
        </w:trPr>
        <w:tc>
          <w:tcPr>
            <w:tcW w:w="2436" w:type="dxa"/>
            <w:vMerge/>
            <w:tcBorders>
              <w:left w:val="single" w:sz="8" w:space="0" w:color="auto"/>
              <w:right w:val="single" w:sz="8" w:space="0" w:color="auto"/>
            </w:tcBorders>
            <w:vAlign w:val="center"/>
            <w:hideMark/>
          </w:tcPr>
          <w:p w14:paraId="35AD98C3"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5FCA3194"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6ADCD234" w14:textId="77777777" w:rsidR="000E10D2" w:rsidRPr="008A4897" w:rsidRDefault="000E10D2" w:rsidP="008B100A">
            <w:pPr>
              <w:keepNext/>
              <w:keepLines/>
              <w:spacing w:after="0" w:line="240" w:lineRule="auto"/>
              <w:jc w:val="center"/>
              <w:rPr>
                <w:sz w:val="20"/>
              </w:rPr>
            </w:pPr>
            <w:r>
              <w:rPr>
                <w:sz w:val="20"/>
              </w:rPr>
              <w:t>DRUG_EXPOSURE</w:t>
            </w:r>
          </w:p>
        </w:tc>
        <w:tc>
          <w:tcPr>
            <w:tcW w:w="1980" w:type="dxa"/>
            <w:tcBorders>
              <w:top w:val="nil"/>
              <w:left w:val="nil"/>
              <w:bottom w:val="single" w:sz="8" w:space="0" w:color="auto"/>
              <w:right w:val="single" w:sz="8" w:space="0" w:color="auto"/>
            </w:tcBorders>
            <w:shd w:val="clear" w:color="auto" w:fill="auto"/>
            <w:noWrap/>
            <w:vAlign w:val="center"/>
          </w:tcPr>
          <w:p w14:paraId="3479141F" w14:textId="77777777" w:rsidR="000E10D2" w:rsidRPr="008A4897" w:rsidRDefault="000E10D2" w:rsidP="008B100A">
            <w:pPr>
              <w:keepNext/>
              <w:keepLines/>
              <w:spacing w:after="0" w:line="240" w:lineRule="auto"/>
              <w:rPr>
                <w:sz w:val="20"/>
              </w:rPr>
            </w:pPr>
            <w:r>
              <w:rPr>
                <w:sz w:val="20"/>
              </w:rPr>
              <w:t>54</w:t>
            </w:r>
          </w:p>
        </w:tc>
        <w:tc>
          <w:tcPr>
            <w:tcW w:w="2340" w:type="dxa"/>
            <w:tcBorders>
              <w:top w:val="nil"/>
              <w:left w:val="nil"/>
              <w:bottom w:val="single" w:sz="8" w:space="0" w:color="auto"/>
              <w:right w:val="single" w:sz="8" w:space="0" w:color="auto"/>
            </w:tcBorders>
          </w:tcPr>
          <w:p w14:paraId="2405AD39" w14:textId="77777777" w:rsidR="000E10D2" w:rsidRPr="008A4897" w:rsidRDefault="000E10D2" w:rsidP="008B100A">
            <w:pPr>
              <w:keepNext/>
              <w:keepLines/>
              <w:spacing w:after="0" w:line="240" w:lineRule="auto"/>
              <w:rPr>
                <w:sz w:val="20"/>
              </w:rPr>
            </w:pPr>
            <w:r>
              <w:rPr>
                <w:sz w:val="20"/>
              </w:rPr>
              <w:t>Drug/Procedure</w:t>
            </w:r>
          </w:p>
        </w:tc>
      </w:tr>
      <w:tr w:rsidR="000E10D2" w:rsidRPr="00D9671E" w14:paraId="2EBCF6FE" w14:textId="77777777" w:rsidTr="008B100A">
        <w:trPr>
          <w:trHeight w:val="144"/>
        </w:trPr>
        <w:tc>
          <w:tcPr>
            <w:tcW w:w="2436" w:type="dxa"/>
            <w:vMerge/>
            <w:tcBorders>
              <w:left w:val="single" w:sz="8" w:space="0" w:color="auto"/>
              <w:right w:val="single" w:sz="8" w:space="0" w:color="auto"/>
            </w:tcBorders>
            <w:vAlign w:val="center"/>
          </w:tcPr>
          <w:p w14:paraId="297A2637" w14:textId="77777777" w:rsidR="000E10D2" w:rsidRPr="008A4897" w:rsidRDefault="000E10D2" w:rsidP="008B100A">
            <w:pPr>
              <w:keepNext/>
              <w:keepLines/>
              <w:spacing w:after="0" w:line="240" w:lineRule="auto"/>
              <w:rPr>
                <w:sz w:val="20"/>
              </w:rPr>
            </w:pPr>
          </w:p>
        </w:tc>
        <w:tc>
          <w:tcPr>
            <w:tcW w:w="1115" w:type="dxa"/>
            <w:tcBorders>
              <w:top w:val="nil"/>
              <w:left w:val="nil"/>
              <w:bottom w:val="single" w:sz="8" w:space="0" w:color="auto"/>
              <w:right w:val="single" w:sz="8" w:space="0" w:color="auto"/>
            </w:tcBorders>
            <w:shd w:val="clear" w:color="auto" w:fill="auto"/>
            <w:noWrap/>
          </w:tcPr>
          <w:p w14:paraId="4E18DFE6" w14:textId="77777777" w:rsidR="000E10D2" w:rsidRPr="008A4897" w:rsidRDefault="000E10D2" w:rsidP="008B100A">
            <w:pPr>
              <w:keepNext/>
              <w:keepLines/>
              <w:spacing w:after="0" w:line="240" w:lineRule="auto"/>
              <w:jc w:val="center"/>
              <w:rPr>
                <w:sz w:val="20"/>
              </w:rPr>
            </w:pPr>
            <w:r w:rsidRPr="00436828">
              <w:rPr>
                <w:sz w:val="20"/>
              </w:rPr>
              <w:t>PROC1</w:t>
            </w:r>
          </w:p>
        </w:tc>
        <w:tc>
          <w:tcPr>
            <w:tcW w:w="2497" w:type="dxa"/>
            <w:tcBorders>
              <w:top w:val="nil"/>
              <w:left w:val="nil"/>
              <w:bottom w:val="single" w:sz="8" w:space="0" w:color="auto"/>
              <w:right w:val="single" w:sz="8" w:space="0" w:color="auto"/>
            </w:tcBorders>
            <w:shd w:val="clear" w:color="auto" w:fill="auto"/>
            <w:noWrap/>
            <w:vAlign w:val="center"/>
          </w:tcPr>
          <w:p w14:paraId="2B52652E" w14:textId="77777777" w:rsidR="000E10D2" w:rsidRPr="008A4897" w:rsidRDefault="000E10D2" w:rsidP="008B100A">
            <w:pPr>
              <w:keepNext/>
              <w:keepLines/>
              <w:spacing w:after="0" w:line="240" w:lineRule="auto"/>
              <w:jc w:val="center"/>
              <w:rPr>
                <w:sz w:val="20"/>
              </w:rPr>
            </w:pPr>
            <w:r>
              <w:rPr>
                <w:sz w:val="20"/>
              </w:rPr>
              <w:t>MEASUREMENT</w:t>
            </w:r>
          </w:p>
        </w:tc>
        <w:tc>
          <w:tcPr>
            <w:tcW w:w="1980" w:type="dxa"/>
            <w:tcBorders>
              <w:top w:val="nil"/>
              <w:left w:val="nil"/>
              <w:bottom w:val="single" w:sz="8" w:space="0" w:color="auto"/>
              <w:right w:val="single" w:sz="8" w:space="0" w:color="auto"/>
            </w:tcBorders>
            <w:shd w:val="clear" w:color="auto" w:fill="auto"/>
            <w:noWrap/>
            <w:vAlign w:val="center"/>
          </w:tcPr>
          <w:p w14:paraId="13005B66" w14:textId="77777777" w:rsidR="000E10D2" w:rsidRPr="008A4897" w:rsidRDefault="000E10D2" w:rsidP="008B100A">
            <w:pPr>
              <w:keepNext/>
              <w:keepLines/>
              <w:spacing w:after="0" w:line="240" w:lineRule="auto"/>
              <w:rPr>
                <w:sz w:val="20"/>
              </w:rPr>
            </w:pPr>
            <w:r>
              <w:rPr>
                <w:sz w:val="20"/>
              </w:rPr>
              <w:t>43</w:t>
            </w:r>
          </w:p>
        </w:tc>
        <w:tc>
          <w:tcPr>
            <w:tcW w:w="2340" w:type="dxa"/>
            <w:tcBorders>
              <w:top w:val="nil"/>
              <w:left w:val="nil"/>
              <w:bottom w:val="single" w:sz="8" w:space="0" w:color="auto"/>
              <w:right w:val="single" w:sz="8" w:space="0" w:color="auto"/>
            </w:tcBorders>
          </w:tcPr>
          <w:p w14:paraId="0FBF08B0" w14:textId="77777777" w:rsidR="000E10D2" w:rsidRPr="008A4897" w:rsidRDefault="000E10D2" w:rsidP="008B100A">
            <w:pPr>
              <w:keepNext/>
              <w:keepLines/>
              <w:spacing w:after="0" w:line="240" w:lineRule="auto"/>
              <w:rPr>
                <w:sz w:val="20"/>
              </w:rPr>
            </w:pPr>
            <w:r>
              <w:rPr>
                <w:sz w:val="20"/>
              </w:rPr>
              <w:t>Measurement/Procedure</w:t>
            </w:r>
          </w:p>
        </w:tc>
      </w:tr>
      <w:tr w:rsidR="000E10D2" w:rsidRPr="00D9671E" w14:paraId="00D76C7D" w14:textId="77777777" w:rsidTr="008B100A">
        <w:trPr>
          <w:trHeight w:val="144"/>
        </w:trPr>
        <w:tc>
          <w:tcPr>
            <w:tcW w:w="2436" w:type="dxa"/>
            <w:vMerge/>
            <w:tcBorders>
              <w:left w:val="single" w:sz="8" w:space="0" w:color="auto"/>
              <w:bottom w:val="single" w:sz="4" w:space="0" w:color="auto"/>
              <w:right w:val="single" w:sz="8" w:space="0" w:color="auto"/>
            </w:tcBorders>
            <w:vAlign w:val="center"/>
          </w:tcPr>
          <w:p w14:paraId="225C4AD0" w14:textId="77777777" w:rsidR="000E10D2" w:rsidRPr="008A4897" w:rsidRDefault="000E10D2" w:rsidP="008B100A">
            <w:pPr>
              <w:keepNext/>
              <w:keepLines/>
              <w:spacing w:after="0" w:line="240" w:lineRule="auto"/>
              <w:rPr>
                <w:sz w:val="20"/>
              </w:rPr>
            </w:pPr>
          </w:p>
        </w:tc>
        <w:tc>
          <w:tcPr>
            <w:tcW w:w="1115" w:type="dxa"/>
            <w:tcBorders>
              <w:top w:val="single" w:sz="8" w:space="0" w:color="auto"/>
              <w:left w:val="nil"/>
              <w:bottom w:val="single" w:sz="4" w:space="0" w:color="auto"/>
              <w:right w:val="single" w:sz="8" w:space="0" w:color="auto"/>
            </w:tcBorders>
            <w:shd w:val="clear" w:color="auto" w:fill="auto"/>
            <w:noWrap/>
          </w:tcPr>
          <w:p w14:paraId="49AECD8D" w14:textId="77777777" w:rsidR="000E10D2" w:rsidRDefault="000E10D2" w:rsidP="008B100A">
            <w:pPr>
              <w:keepNext/>
              <w:keepLines/>
              <w:spacing w:after="0" w:line="240" w:lineRule="auto"/>
              <w:jc w:val="center"/>
              <w:rPr>
                <w:sz w:val="20"/>
              </w:rPr>
            </w:pPr>
            <w:r w:rsidRPr="00436828">
              <w:rPr>
                <w:sz w:val="20"/>
              </w:rPr>
              <w:t>PROC1</w:t>
            </w:r>
          </w:p>
        </w:tc>
        <w:tc>
          <w:tcPr>
            <w:tcW w:w="2497" w:type="dxa"/>
            <w:tcBorders>
              <w:top w:val="single" w:sz="8" w:space="0" w:color="auto"/>
              <w:left w:val="nil"/>
              <w:bottom w:val="single" w:sz="4" w:space="0" w:color="auto"/>
              <w:right w:val="single" w:sz="8" w:space="0" w:color="auto"/>
            </w:tcBorders>
            <w:shd w:val="clear" w:color="auto" w:fill="auto"/>
            <w:noWrap/>
            <w:vAlign w:val="center"/>
          </w:tcPr>
          <w:p w14:paraId="521078B5" w14:textId="77777777" w:rsidR="000E10D2" w:rsidRPr="00833CFC" w:rsidRDefault="000E10D2" w:rsidP="008B100A">
            <w:pPr>
              <w:keepNext/>
              <w:keepLines/>
              <w:spacing w:after="0" w:line="240" w:lineRule="auto"/>
              <w:jc w:val="center"/>
              <w:rPr>
                <w:sz w:val="20"/>
              </w:rPr>
            </w:pPr>
            <w:r>
              <w:rPr>
                <w:sz w:val="20"/>
              </w:rPr>
              <w:t>OBSERVATION</w:t>
            </w:r>
          </w:p>
        </w:tc>
        <w:tc>
          <w:tcPr>
            <w:tcW w:w="1980" w:type="dxa"/>
            <w:tcBorders>
              <w:top w:val="single" w:sz="8" w:space="0" w:color="auto"/>
              <w:left w:val="nil"/>
              <w:bottom w:val="single" w:sz="4" w:space="0" w:color="auto"/>
              <w:right w:val="single" w:sz="8" w:space="0" w:color="auto"/>
            </w:tcBorders>
            <w:shd w:val="clear" w:color="auto" w:fill="auto"/>
            <w:noWrap/>
            <w:vAlign w:val="center"/>
          </w:tcPr>
          <w:p w14:paraId="5CF39377" w14:textId="77777777" w:rsidR="000E10D2" w:rsidRPr="00833CFC" w:rsidRDefault="000E10D2" w:rsidP="008B100A">
            <w:pPr>
              <w:keepNext/>
              <w:keepLines/>
              <w:spacing w:after="0" w:line="240" w:lineRule="auto"/>
              <w:rPr>
                <w:sz w:val="20"/>
              </w:rPr>
            </w:pPr>
            <w:r>
              <w:rPr>
                <w:sz w:val="20"/>
              </w:rPr>
              <w:t>42</w:t>
            </w:r>
          </w:p>
        </w:tc>
        <w:tc>
          <w:tcPr>
            <w:tcW w:w="2340" w:type="dxa"/>
            <w:tcBorders>
              <w:top w:val="single" w:sz="8" w:space="0" w:color="auto"/>
              <w:left w:val="nil"/>
              <w:bottom w:val="single" w:sz="4" w:space="0" w:color="auto"/>
              <w:right w:val="single" w:sz="8" w:space="0" w:color="auto"/>
            </w:tcBorders>
          </w:tcPr>
          <w:p w14:paraId="076D22A9" w14:textId="77777777" w:rsidR="000E10D2" w:rsidRPr="00833CFC" w:rsidRDefault="000E10D2" w:rsidP="008B100A">
            <w:pPr>
              <w:keepNext/>
              <w:keepLines/>
              <w:spacing w:after="0" w:line="240" w:lineRule="auto"/>
              <w:rPr>
                <w:sz w:val="20"/>
              </w:rPr>
            </w:pPr>
            <w:r>
              <w:rPr>
                <w:sz w:val="20"/>
              </w:rPr>
              <w:t>Observation/Procedure</w:t>
            </w:r>
          </w:p>
        </w:tc>
      </w:tr>
    </w:tbl>
    <w:p w14:paraId="6369A8A3" w14:textId="77777777" w:rsidR="000E10D2" w:rsidRDefault="000E10D2" w:rsidP="000E10D2"/>
    <w:p w14:paraId="67775C04" w14:textId="77777777" w:rsidR="000E10D2" w:rsidRDefault="000E10D2" w:rsidP="000E10D2">
      <w:pPr>
        <w:numPr>
          <w:ilvl w:val="0"/>
          <w:numId w:val="42"/>
        </w:numPr>
      </w:pPr>
      <w:r>
        <w:t>When taking cost information from TEMP_INPATIENT_ADMISSIONS we take any INPATIENT_ADMISSION that matches up to an ‘IP’ TEMP_MEDICAL record on ENROLID, CASEID, and YEAR.</w:t>
      </w:r>
    </w:p>
    <w:p w14:paraId="6911F2D9" w14:textId="77777777" w:rsidR="000E10D2" w:rsidRDefault="000E10D2" w:rsidP="000E10D2">
      <w:pPr>
        <w:numPr>
          <w:ilvl w:val="1"/>
          <w:numId w:val="42"/>
        </w:numPr>
      </w:pPr>
      <w:r>
        <w:t>All costs recorded from this table will have a COST_DOMAIN_ID = 8 (Visit) and the COST_EVENT_ID will be VISIT_OCCURRENCE_ID</w:t>
      </w:r>
    </w:p>
    <w:p w14:paraId="709E5029" w14:textId="75F02023" w:rsidR="000E10D2" w:rsidRDefault="000E10D2" w:rsidP="000E10D2">
      <w:pPr>
        <w:keepNext/>
        <w:keepLines/>
        <w:numPr>
          <w:ilvl w:val="0"/>
          <w:numId w:val="42"/>
        </w:numPr>
        <w:spacing w:after="0" w:line="240" w:lineRule="auto"/>
      </w:pPr>
      <w:r>
        <w:t>Drug cost information is pulled from the DRUG_CLAIMS table at the same time the DRUG_EXPOSURE is loaded and follow</w:t>
      </w:r>
      <w:r w:rsidR="00E567BB">
        <w:t>s</w:t>
      </w:r>
      <w:r>
        <w:t xml:space="preserve"> the same pull logic as described for DRUG_EXPOSURE table. </w:t>
      </w:r>
    </w:p>
    <w:p w14:paraId="0476333A" w14:textId="77777777" w:rsidR="000E10D2" w:rsidRDefault="000E10D2" w:rsidP="000E10D2">
      <w:pPr>
        <w:keepNext/>
        <w:keepLines/>
        <w:numPr>
          <w:ilvl w:val="1"/>
          <w:numId w:val="42"/>
        </w:numPr>
        <w:spacing w:after="0"/>
      </w:pPr>
      <w:r>
        <w:t xml:space="preserve">Starts from the intermediate table created in step (3) of prescription drug for building DRUG_EXPOSURE table. </w:t>
      </w:r>
    </w:p>
    <w:p w14:paraId="4597F523" w14:textId="77777777" w:rsidR="000E10D2" w:rsidRDefault="000E10D2" w:rsidP="000E10D2">
      <w:pPr>
        <w:keepNext/>
        <w:keepLines/>
        <w:numPr>
          <w:ilvl w:val="1"/>
          <w:numId w:val="42"/>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71A41AFA" w14:textId="77777777" w:rsidR="000E10D2" w:rsidRPr="001E3FFD" w:rsidRDefault="000E10D2" w:rsidP="000E10D2">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2478"/>
        <w:gridCol w:w="2058"/>
        <w:gridCol w:w="1992"/>
      </w:tblGrid>
      <w:tr w:rsidR="000E10D2" w:rsidRPr="008521DB" w14:paraId="3CB64F5D" w14:textId="77777777" w:rsidTr="008B100A">
        <w:trPr>
          <w:cantSplit/>
          <w:tblHeader/>
        </w:trPr>
        <w:tc>
          <w:tcPr>
            <w:tcW w:w="5000" w:type="pct"/>
            <w:gridSpan w:val="4"/>
            <w:shd w:val="clear" w:color="auto" w:fill="A6A6A6"/>
          </w:tcPr>
          <w:p w14:paraId="3FABCBCD" w14:textId="77777777" w:rsidR="000E10D2" w:rsidRPr="008521DB" w:rsidRDefault="000E10D2" w:rsidP="008B100A">
            <w:pPr>
              <w:keepNext/>
              <w:keepLines/>
              <w:spacing w:after="0" w:line="240" w:lineRule="auto"/>
              <w:rPr>
                <w:b/>
              </w:rPr>
            </w:pPr>
            <w:r>
              <w:rPr>
                <w:b/>
                <w:sz w:val="28"/>
              </w:rPr>
              <w:lastRenderedPageBreak/>
              <w:t>Table 10</w:t>
            </w:r>
            <w:r w:rsidRPr="008521DB">
              <w:rPr>
                <w:b/>
                <w:sz w:val="28"/>
              </w:rPr>
              <w:t xml:space="preserve">:  </w:t>
            </w:r>
            <w:r>
              <w:rPr>
                <w:b/>
                <w:sz w:val="28"/>
              </w:rPr>
              <w:t>COST</w:t>
            </w:r>
          </w:p>
        </w:tc>
      </w:tr>
      <w:tr w:rsidR="000E10D2" w:rsidRPr="008521DB" w14:paraId="2FD93080" w14:textId="77777777" w:rsidTr="008B100A">
        <w:trPr>
          <w:cantSplit/>
          <w:trHeight w:val="20"/>
          <w:tblHeader/>
        </w:trPr>
        <w:tc>
          <w:tcPr>
            <w:tcW w:w="1600" w:type="pct"/>
            <w:shd w:val="clear" w:color="auto" w:fill="D9D9D9"/>
          </w:tcPr>
          <w:p w14:paraId="390F7F19" w14:textId="77777777" w:rsidR="000E10D2" w:rsidRPr="008521DB" w:rsidRDefault="000E10D2" w:rsidP="008B100A">
            <w:pPr>
              <w:keepNext/>
              <w:keepLines/>
              <w:spacing w:after="0" w:line="240" w:lineRule="auto"/>
              <w:rPr>
                <w:b/>
              </w:rPr>
            </w:pPr>
            <w:r w:rsidRPr="008521DB">
              <w:rPr>
                <w:b/>
              </w:rPr>
              <w:t>Destination Field</w:t>
            </w:r>
          </w:p>
        </w:tc>
        <w:tc>
          <w:tcPr>
            <w:tcW w:w="1455" w:type="pct"/>
            <w:shd w:val="clear" w:color="auto" w:fill="D9D9D9"/>
          </w:tcPr>
          <w:p w14:paraId="228BB388" w14:textId="77777777" w:rsidR="000E10D2" w:rsidRPr="008521DB" w:rsidRDefault="000E10D2" w:rsidP="008B100A">
            <w:pPr>
              <w:keepNext/>
              <w:keepLines/>
              <w:spacing w:after="0" w:line="240" w:lineRule="auto"/>
              <w:rPr>
                <w:b/>
              </w:rPr>
            </w:pPr>
            <w:r w:rsidRPr="008521DB">
              <w:rPr>
                <w:b/>
              </w:rPr>
              <w:t>Source Field</w:t>
            </w:r>
          </w:p>
        </w:tc>
        <w:tc>
          <w:tcPr>
            <w:tcW w:w="1363" w:type="pct"/>
            <w:shd w:val="clear" w:color="auto" w:fill="D9D9D9"/>
          </w:tcPr>
          <w:p w14:paraId="64732CE4" w14:textId="77777777" w:rsidR="000E10D2" w:rsidRPr="008521DB" w:rsidRDefault="000E10D2" w:rsidP="008B100A">
            <w:pPr>
              <w:keepNext/>
              <w:keepLines/>
              <w:spacing w:after="0" w:line="240" w:lineRule="auto"/>
              <w:rPr>
                <w:b/>
              </w:rPr>
            </w:pPr>
            <w:r w:rsidRPr="008521DB">
              <w:rPr>
                <w:b/>
              </w:rPr>
              <w:t>Applied Rule</w:t>
            </w:r>
          </w:p>
        </w:tc>
        <w:tc>
          <w:tcPr>
            <w:tcW w:w="582" w:type="pct"/>
            <w:shd w:val="clear" w:color="auto" w:fill="D9D9D9"/>
          </w:tcPr>
          <w:p w14:paraId="318E016B" w14:textId="77777777" w:rsidR="000E10D2" w:rsidRPr="008521DB" w:rsidRDefault="000E10D2" w:rsidP="008B100A">
            <w:pPr>
              <w:keepNext/>
              <w:keepLines/>
              <w:spacing w:after="0" w:line="240" w:lineRule="auto"/>
              <w:rPr>
                <w:b/>
              </w:rPr>
            </w:pPr>
            <w:r w:rsidRPr="008521DB">
              <w:rPr>
                <w:b/>
              </w:rPr>
              <w:t>Comment</w:t>
            </w:r>
          </w:p>
        </w:tc>
      </w:tr>
      <w:tr w:rsidR="000E10D2" w:rsidRPr="008521DB" w14:paraId="4EE56A6F" w14:textId="77777777" w:rsidTr="008B100A">
        <w:trPr>
          <w:cantSplit/>
          <w:trHeight w:val="20"/>
        </w:trPr>
        <w:tc>
          <w:tcPr>
            <w:tcW w:w="1600" w:type="pct"/>
          </w:tcPr>
          <w:p w14:paraId="3A26750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cost_id</w:t>
            </w:r>
            <w:proofErr w:type="spellEnd"/>
          </w:p>
        </w:tc>
        <w:tc>
          <w:tcPr>
            <w:tcW w:w="1455" w:type="pct"/>
          </w:tcPr>
          <w:p w14:paraId="7064F8F7" w14:textId="77777777" w:rsidR="000E10D2" w:rsidRPr="008521DB" w:rsidRDefault="000E10D2" w:rsidP="008B100A">
            <w:pPr>
              <w:keepNext/>
              <w:keepLines/>
              <w:spacing w:after="0" w:line="240" w:lineRule="auto"/>
              <w:rPr>
                <w:sz w:val="20"/>
              </w:rPr>
            </w:pPr>
            <w:r>
              <w:rPr>
                <w:sz w:val="20"/>
              </w:rPr>
              <w:t>-</w:t>
            </w:r>
          </w:p>
        </w:tc>
        <w:tc>
          <w:tcPr>
            <w:tcW w:w="1363" w:type="pct"/>
          </w:tcPr>
          <w:p w14:paraId="6CB010FE" w14:textId="77777777" w:rsidR="000E10D2" w:rsidRPr="008521DB" w:rsidRDefault="000E10D2" w:rsidP="008B100A">
            <w:pPr>
              <w:keepNext/>
              <w:keepLines/>
              <w:spacing w:after="0" w:line="240" w:lineRule="auto"/>
              <w:rPr>
                <w:sz w:val="20"/>
              </w:rPr>
            </w:pPr>
            <w:r>
              <w:rPr>
                <w:sz w:val="20"/>
              </w:rPr>
              <w:t>A system generated unique identifier for each cost record</w:t>
            </w:r>
          </w:p>
        </w:tc>
        <w:tc>
          <w:tcPr>
            <w:tcW w:w="582" w:type="pct"/>
          </w:tcPr>
          <w:p w14:paraId="3988C474" w14:textId="77777777" w:rsidR="000E10D2" w:rsidRPr="008521DB" w:rsidRDefault="000E10D2" w:rsidP="008B100A">
            <w:pPr>
              <w:keepNext/>
              <w:keepLines/>
              <w:spacing w:after="0" w:line="240" w:lineRule="auto"/>
              <w:rPr>
                <w:sz w:val="20"/>
              </w:rPr>
            </w:pPr>
          </w:p>
        </w:tc>
      </w:tr>
      <w:tr w:rsidR="000E10D2" w:rsidRPr="008521DB" w14:paraId="3992C780" w14:textId="77777777" w:rsidTr="008B100A">
        <w:trPr>
          <w:cantSplit/>
          <w:trHeight w:val="20"/>
        </w:trPr>
        <w:tc>
          <w:tcPr>
            <w:tcW w:w="1600" w:type="pct"/>
          </w:tcPr>
          <w:p w14:paraId="52310B6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cost_event_id</w:t>
            </w:r>
            <w:proofErr w:type="spellEnd"/>
          </w:p>
        </w:tc>
        <w:tc>
          <w:tcPr>
            <w:tcW w:w="1455" w:type="pct"/>
          </w:tcPr>
          <w:p w14:paraId="3E902C0A" w14:textId="77777777" w:rsidR="000E10D2" w:rsidRDefault="000E10D2" w:rsidP="008B100A">
            <w:pPr>
              <w:keepNext/>
              <w:keepLines/>
              <w:spacing w:after="0" w:line="240" w:lineRule="auto"/>
              <w:rPr>
                <w:sz w:val="20"/>
              </w:rPr>
            </w:pPr>
            <w:r>
              <w:rPr>
                <w:b/>
                <w:sz w:val="20"/>
              </w:rPr>
              <w:t>CONDITION</w:t>
            </w:r>
            <w:r w:rsidRPr="000B3F69">
              <w:rPr>
                <w:b/>
                <w:sz w:val="20"/>
              </w:rPr>
              <w:t>_OCCURRENCE</w:t>
            </w:r>
            <w:r>
              <w:rPr>
                <w:sz w:val="20"/>
              </w:rPr>
              <w:t>: CONDITION_OCCURRENCE_ID</w:t>
            </w:r>
          </w:p>
          <w:p w14:paraId="3BF65480" w14:textId="77777777" w:rsidR="000E10D2" w:rsidRDefault="000E10D2" w:rsidP="008B100A">
            <w:pPr>
              <w:keepNext/>
              <w:keepLines/>
              <w:spacing w:after="0" w:line="240" w:lineRule="auto"/>
              <w:rPr>
                <w:b/>
                <w:sz w:val="20"/>
              </w:rPr>
            </w:pPr>
          </w:p>
          <w:p w14:paraId="7414764F" w14:textId="77777777" w:rsidR="000E10D2" w:rsidRDefault="000E10D2" w:rsidP="008B100A">
            <w:pPr>
              <w:keepNext/>
              <w:keepLines/>
              <w:spacing w:after="0" w:line="240" w:lineRule="auto"/>
              <w:rPr>
                <w:sz w:val="20"/>
              </w:rPr>
            </w:pPr>
            <w:r w:rsidRPr="001B7526">
              <w:rPr>
                <w:b/>
                <w:sz w:val="20"/>
              </w:rPr>
              <w:t>PROCEDURE_OCCURRENCE</w:t>
            </w:r>
            <w:r>
              <w:rPr>
                <w:sz w:val="20"/>
              </w:rPr>
              <w:t>: PROCEDURE_OCCURRENCE_ID</w:t>
            </w:r>
          </w:p>
          <w:p w14:paraId="500B9D4C" w14:textId="77777777" w:rsidR="000E10D2" w:rsidRDefault="000E10D2" w:rsidP="008B100A">
            <w:pPr>
              <w:keepNext/>
              <w:keepLines/>
              <w:spacing w:after="0" w:line="240" w:lineRule="auto"/>
              <w:rPr>
                <w:sz w:val="20"/>
              </w:rPr>
            </w:pPr>
          </w:p>
          <w:p w14:paraId="689E5C53" w14:textId="77777777" w:rsidR="000E10D2" w:rsidRDefault="000E10D2" w:rsidP="008B100A">
            <w:pPr>
              <w:keepNext/>
              <w:keepLines/>
              <w:spacing w:after="0" w:line="240" w:lineRule="auto"/>
              <w:rPr>
                <w:sz w:val="20"/>
              </w:rPr>
            </w:pPr>
            <w:r>
              <w:rPr>
                <w:b/>
                <w:sz w:val="20"/>
              </w:rPr>
              <w:t>DEVICE_EXPOSURE</w:t>
            </w:r>
            <w:r>
              <w:rPr>
                <w:sz w:val="20"/>
              </w:rPr>
              <w:t>: DEVICE_EXPOSURE_ID</w:t>
            </w:r>
          </w:p>
          <w:p w14:paraId="1E48D5B0" w14:textId="77777777" w:rsidR="000E10D2" w:rsidRDefault="000E10D2" w:rsidP="008B100A">
            <w:pPr>
              <w:keepNext/>
              <w:keepLines/>
              <w:spacing w:after="0" w:line="240" w:lineRule="auto"/>
              <w:rPr>
                <w:sz w:val="20"/>
              </w:rPr>
            </w:pPr>
          </w:p>
          <w:p w14:paraId="6B3A8C3D" w14:textId="77777777" w:rsidR="000E10D2" w:rsidRDefault="000E10D2" w:rsidP="008B100A">
            <w:pPr>
              <w:keepNext/>
              <w:keepLines/>
              <w:spacing w:after="0" w:line="240" w:lineRule="auto"/>
              <w:rPr>
                <w:sz w:val="20"/>
              </w:rPr>
            </w:pPr>
            <w:r>
              <w:rPr>
                <w:b/>
                <w:sz w:val="20"/>
              </w:rPr>
              <w:t>DRUG_EXPOSURE</w:t>
            </w:r>
            <w:r>
              <w:rPr>
                <w:sz w:val="20"/>
              </w:rPr>
              <w:t>: DRUG_EXPOSURE_ID</w:t>
            </w:r>
          </w:p>
          <w:p w14:paraId="4022EF0E" w14:textId="77777777" w:rsidR="000E10D2" w:rsidRDefault="000E10D2" w:rsidP="008B100A">
            <w:pPr>
              <w:keepNext/>
              <w:keepLines/>
              <w:spacing w:after="0" w:line="240" w:lineRule="auto"/>
              <w:rPr>
                <w:sz w:val="20"/>
              </w:rPr>
            </w:pPr>
          </w:p>
          <w:p w14:paraId="1739BF56" w14:textId="77777777" w:rsidR="000E10D2" w:rsidRDefault="000E10D2" w:rsidP="008B100A">
            <w:pPr>
              <w:keepNext/>
              <w:keepLines/>
              <w:spacing w:after="0" w:line="240" w:lineRule="auto"/>
              <w:rPr>
                <w:sz w:val="20"/>
              </w:rPr>
            </w:pPr>
            <w:r>
              <w:rPr>
                <w:b/>
                <w:sz w:val="20"/>
              </w:rPr>
              <w:t>MEASUREMENT</w:t>
            </w:r>
            <w:r>
              <w:rPr>
                <w:sz w:val="20"/>
              </w:rPr>
              <w:t>: MEASUREMENT_ID</w:t>
            </w:r>
          </w:p>
          <w:p w14:paraId="1D6DF227" w14:textId="77777777" w:rsidR="000E10D2" w:rsidRDefault="000E10D2" w:rsidP="008B100A">
            <w:pPr>
              <w:keepNext/>
              <w:keepLines/>
              <w:spacing w:after="0" w:line="240" w:lineRule="auto"/>
              <w:rPr>
                <w:sz w:val="20"/>
              </w:rPr>
            </w:pPr>
          </w:p>
          <w:p w14:paraId="1DEF8694" w14:textId="77777777" w:rsidR="000E10D2" w:rsidRDefault="000E10D2" w:rsidP="008B100A">
            <w:pPr>
              <w:keepNext/>
              <w:keepLines/>
              <w:spacing w:after="0" w:line="240" w:lineRule="auto"/>
              <w:rPr>
                <w:sz w:val="20"/>
              </w:rPr>
            </w:pPr>
            <w:r>
              <w:rPr>
                <w:b/>
                <w:sz w:val="20"/>
              </w:rPr>
              <w:t>OBSERVATION</w:t>
            </w:r>
            <w:r>
              <w:rPr>
                <w:sz w:val="20"/>
              </w:rPr>
              <w:t>: OBSERVATION_ID</w:t>
            </w:r>
          </w:p>
          <w:p w14:paraId="090AAF64" w14:textId="77777777" w:rsidR="000E10D2" w:rsidRDefault="000E10D2" w:rsidP="008B100A">
            <w:pPr>
              <w:keepNext/>
              <w:keepLines/>
              <w:spacing w:after="0" w:line="240" w:lineRule="auto"/>
              <w:rPr>
                <w:sz w:val="20"/>
              </w:rPr>
            </w:pPr>
          </w:p>
          <w:p w14:paraId="79F737B6" w14:textId="77777777" w:rsidR="000E10D2" w:rsidRDefault="000E10D2" w:rsidP="008B100A">
            <w:pPr>
              <w:keepNext/>
              <w:keepLines/>
              <w:spacing w:after="0" w:line="240" w:lineRule="auto"/>
              <w:rPr>
                <w:sz w:val="20"/>
              </w:rPr>
            </w:pPr>
            <w:r>
              <w:rPr>
                <w:b/>
                <w:sz w:val="20"/>
              </w:rPr>
              <w:t>VISIT</w:t>
            </w:r>
            <w:r w:rsidRPr="000B3F69">
              <w:rPr>
                <w:b/>
                <w:sz w:val="20"/>
              </w:rPr>
              <w:t>_OCCURRENCE</w:t>
            </w:r>
            <w:r>
              <w:rPr>
                <w:sz w:val="20"/>
              </w:rPr>
              <w:t>: VISIT_OCCURRENCE_ID</w:t>
            </w:r>
          </w:p>
        </w:tc>
        <w:tc>
          <w:tcPr>
            <w:tcW w:w="1363" w:type="pct"/>
          </w:tcPr>
          <w:p w14:paraId="1C213DA7" w14:textId="77777777" w:rsidR="000E10D2" w:rsidRDefault="000E10D2" w:rsidP="008B100A">
            <w:pPr>
              <w:keepNext/>
              <w:keepLines/>
              <w:spacing w:after="0" w:line="240" w:lineRule="auto"/>
              <w:rPr>
                <w:sz w:val="20"/>
              </w:rPr>
            </w:pPr>
            <w:r>
              <w:rPr>
                <w:sz w:val="20"/>
              </w:rPr>
              <w:t>This allows the cost to be linked to the associated record. If a PROC1 code from the TEMP_MEDICAL table maps to a CONCEPT_ID with a domain of device, then this will be the DEVICE_EXPOSURE_ID assigned in the DEVICE_EXPOSURE table.</w:t>
            </w:r>
          </w:p>
          <w:p w14:paraId="4246DEF3" w14:textId="77777777" w:rsidR="000E10D2" w:rsidRDefault="000E10D2" w:rsidP="008B100A">
            <w:pPr>
              <w:keepNext/>
              <w:keepLines/>
              <w:spacing w:after="0" w:line="240" w:lineRule="auto"/>
              <w:rPr>
                <w:sz w:val="20"/>
              </w:rPr>
            </w:pPr>
          </w:p>
          <w:p w14:paraId="33E3DB5B" w14:textId="77777777" w:rsidR="000E10D2" w:rsidRDefault="000E10D2" w:rsidP="008B100A">
            <w:pPr>
              <w:keepNext/>
              <w:keepLines/>
              <w:spacing w:after="0" w:line="240" w:lineRule="auto"/>
              <w:rPr>
                <w:sz w:val="20"/>
              </w:rPr>
            </w:pPr>
            <w:r>
              <w:rPr>
                <w:sz w:val="20"/>
              </w:rPr>
              <w:t>Costs coming from the DRUG_CLAIMS table will have COST_EVENT_ID = DRUG_EXPOSURE_ID</w:t>
            </w:r>
          </w:p>
          <w:p w14:paraId="47630C0C" w14:textId="77777777" w:rsidR="000E10D2" w:rsidRDefault="000E10D2" w:rsidP="008B100A">
            <w:pPr>
              <w:keepNext/>
              <w:keepLines/>
              <w:spacing w:after="0" w:line="240" w:lineRule="auto"/>
              <w:rPr>
                <w:sz w:val="20"/>
              </w:rPr>
            </w:pPr>
          </w:p>
          <w:p w14:paraId="3DD207F8" w14:textId="77777777" w:rsidR="000E10D2" w:rsidRDefault="000E10D2" w:rsidP="008B100A">
            <w:pPr>
              <w:keepNext/>
              <w:keepLines/>
              <w:spacing w:after="0" w:line="240" w:lineRule="auto"/>
              <w:rPr>
                <w:sz w:val="20"/>
              </w:rPr>
            </w:pPr>
            <w:r>
              <w:rPr>
                <w:sz w:val="20"/>
              </w:rPr>
              <w:t xml:space="preserve">Only costs coming from the INPATIENT_ADMISSIONS table will have a COST_EVENT_ID that corresponds with the VISIT_OCCURRENCE_ID </w:t>
            </w:r>
          </w:p>
        </w:tc>
        <w:tc>
          <w:tcPr>
            <w:tcW w:w="582" w:type="pct"/>
          </w:tcPr>
          <w:p w14:paraId="3D88863E" w14:textId="77777777" w:rsidR="000E10D2" w:rsidRPr="008521DB" w:rsidRDefault="000E10D2" w:rsidP="008B100A">
            <w:pPr>
              <w:keepNext/>
              <w:keepLines/>
              <w:spacing w:after="0" w:line="240" w:lineRule="auto"/>
              <w:rPr>
                <w:sz w:val="20"/>
              </w:rPr>
            </w:pPr>
          </w:p>
        </w:tc>
      </w:tr>
      <w:tr w:rsidR="000E10D2" w:rsidRPr="008521DB" w14:paraId="130F1BAC" w14:textId="77777777" w:rsidTr="008B100A">
        <w:trPr>
          <w:cantSplit/>
          <w:trHeight w:val="20"/>
        </w:trPr>
        <w:tc>
          <w:tcPr>
            <w:tcW w:w="1600" w:type="pct"/>
          </w:tcPr>
          <w:p w14:paraId="4EFC3E35"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cost_domain_id</w:t>
            </w:r>
            <w:proofErr w:type="spellEnd"/>
          </w:p>
        </w:tc>
        <w:tc>
          <w:tcPr>
            <w:tcW w:w="1455" w:type="pct"/>
          </w:tcPr>
          <w:p w14:paraId="3DEB66BF" w14:textId="77777777" w:rsidR="000E10D2" w:rsidRDefault="000E10D2" w:rsidP="008B100A">
            <w:pPr>
              <w:keepNext/>
              <w:keepLines/>
              <w:spacing w:after="0" w:line="240" w:lineRule="auto"/>
              <w:rPr>
                <w:b/>
                <w:sz w:val="20"/>
              </w:rPr>
            </w:pPr>
            <w:r>
              <w:rPr>
                <w:b/>
                <w:sz w:val="20"/>
              </w:rPr>
              <w:t>-</w:t>
            </w:r>
          </w:p>
        </w:tc>
        <w:tc>
          <w:tcPr>
            <w:tcW w:w="1363" w:type="pct"/>
          </w:tcPr>
          <w:p w14:paraId="0AD19205" w14:textId="77777777" w:rsidR="000E10D2" w:rsidRDefault="000E10D2" w:rsidP="008B100A">
            <w:pPr>
              <w:keepNext/>
              <w:keepLines/>
              <w:spacing w:after="0" w:line="240" w:lineRule="auto"/>
              <w:rPr>
                <w:sz w:val="20"/>
              </w:rPr>
            </w:pPr>
            <w:r>
              <w:rPr>
                <w:sz w:val="20"/>
              </w:rPr>
              <w:t xml:space="preserve">This reflects the provenance of the code. Refer to the above table for how to assign this variable </w:t>
            </w:r>
          </w:p>
        </w:tc>
        <w:tc>
          <w:tcPr>
            <w:tcW w:w="582" w:type="pct"/>
          </w:tcPr>
          <w:p w14:paraId="24DB7B1F" w14:textId="77777777" w:rsidR="000E10D2" w:rsidRPr="008521DB" w:rsidRDefault="000E10D2" w:rsidP="008B100A">
            <w:pPr>
              <w:keepNext/>
              <w:keepLines/>
              <w:spacing w:after="0" w:line="240" w:lineRule="auto"/>
              <w:rPr>
                <w:sz w:val="20"/>
              </w:rPr>
            </w:pPr>
          </w:p>
        </w:tc>
      </w:tr>
      <w:tr w:rsidR="000E10D2" w:rsidRPr="008521DB" w14:paraId="05B22FD6" w14:textId="77777777" w:rsidTr="008B100A">
        <w:trPr>
          <w:cantSplit/>
          <w:trHeight w:val="20"/>
        </w:trPr>
        <w:tc>
          <w:tcPr>
            <w:tcW w:w="1600" w:type="pct"/>
          </w:tcPr>
          <w:p w14:paraId="45A54CEE" w14:textId="77777777" w:rsidR="000E10D2" w:rsidRPr="00653ED6" w:rsidRDefault="000E10D2" w:rsidP="008B100A">
            <w:pPr>
              <w:keepNext/>
              <w:keepLines/>
              <w:spacing w:after="0" w:line="240" w:lineRule="auto"/>
              <w:rPr>
                <w:sz w:val="20"/>
              </w:rPr>
            </w:pPr>
            <w:commentRangeStart w:id="52"/>
            <w:commentRangeStart w:id="53"/>
            <w:proofErr w:type="spellStart"/>
            <w:r w:rsidRPr="009452A0">
              <w:rPr>
                <w:rFonts w:ascii="Arial" w:eastAsia="Times New Roman" w:hAnsi="Arial" w:cs="Arial"/>
                <w:color w:val="333333"/>
                <w:sz w:val="21"/>
                <w:szCs w:val="21"/>
              </w:rPr>
              <w:t>cost_type_concept_id</w:t>
            </w:r>
            <w:commentRangeEnd w:id="52"/>
            <w:proofErr w:type="spellEnd"/>
            <w:r>
              <w:rPr>
                <w:rStyle w:val="CommentReference"/>
              </w:rPr>
              <w:commentReference w:id="52"/>
            </w:r>
            <w:commentRangeEnd w:id="53"/>
            <w:r>
              <w:rPr>
                <w:rStyle w:val="CommentReference"/>
              </w:rPr>
              <w:commentReference w:id="53"/>
            </w:r>
          </w:p>
        </w:tc>
        <w:tc>
          <w:tcPr>
            <w:tcW w:w="1455" w:type="pct"/>
          </w:tcPr>
          <w:p w14:paraId="7185302F" w14:textId="77777777" w:rsidR="000E10D2" w:rsidRDefault="000E10D2" w:rsidP="008B100A">
            <w:pPr>
              <w:keepNext/>
              <w:keepLines/>
              <w:spacing w:after="0" w:line="240" w:lineRule="auto"/>
              <w:rPr>
                <w:sz w:val="20"/>
              </w:rPr>
            </w:pPr>
            <w:r>
              <w:rPr>
                <w:sz w:val="20"/>
              </w:rPr>
              <w:t>-</w:t>
            </w:r>
          </w:p>
        </w:tc>
        <w:tc>
          <w:tcPr>
            <w:tcW w:w="1363" w:type="pct"/>
          </w:tcPr>
          <w:p w14:paraId="1D96603B" w14:textId="77777777" w:rsidR="000E10D2" w:rsidRDefault="000E10D2" w:rsidP="008B100A">
            <w:pPr>
              <w:keepNext/>
              <w:keepLines/>
              <w:spacing w:after="0" w:line="240" w:lineRule="auto"/>
              <w:rPr>
                <w:sz w:val="20"/>
              </w:rPr>
            </w:pPr>
          </w:p>
        </w:tc>
        <w:tc>
          <w:tcPr>
            <w:tcW w:w="582" w:type="pct"/>
          </w:tcPr>
          <w:p w14:paraId="2CF6734E" w14:textId="77777777" w:rsidR="000E10D2" w:rsidRPr="008521DB" w:rsidRDefault="000E10D2" w:rsidP="008B100A">
            <w:pPr>
              <w:keepNext/>
              <w:keepLines/>
              <w:spacing w:after="0" w:line="240" w:lineRule="auto"/>
              <w:rPr>
                <w:sz w:val="20"/>
              </w:rPr>
            </w:pPr>
          </w:p>
        </w:tc>
      </w:tr>
      <w:tr w:rsidR="000E10D2" w:rsidRPr="008521DB" w14:paraId="56E1DA4C" w14:textId="77777777" w:rsidTr="008B100A">
        <w:trPr>
          <w:cantSplit/>
          <w:trHeight w:val="20"/>
        </w:trPr>
        <w:tc>
          <w:tcPr>
            <w:tcW w:w="1600" w:type="pct"/>
          </w:tcPr>
          <w:p w14:paraId="1FE1D692"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currency_concept_id</w:t>
            </w:r>
            <w:proofErr w:type="spellEnd"/>
          </w:p>
        </w:tc>
        <w:tc>
          <w:tcPr>
            <w:tcW w:w="1455" w:type="pct"/>
          </w:tcPr>
          <w:p w14:paraId="35F170DD" w14:textId="77777777" w:rsidR="000E10D2" w:rsidRDefault="000E10D2" w:rsidP="008B100A">
            <w:pPr>
              <w:keepNext/>
              <w:keepLines/>
              <w:spacing w:after="0" w:line="240" w:lineRule="auto"/>
              <w:rPr>
                <w:sz w:val="20"/>
              </w:rPr>
            </w:pPr>
            <w:r>
              <w:rPr>
                <w:b/>
                <w:sz w:val="20"/>
              </w:rPr>
              <w:t>-</w:t>
            </w:r>
          </w:p>
        </w:tc>
        <w:tc>
          <w:tcPr>
            <w:tcW w:w="1363" w:type="pct"/>
          </w:tcPr>
          <w:p w14:paraId="0A838F40" w14:textId="77777777" w:rsidR="000E10D2" w:rsidRDefault="000E10D2" w:rsidP="008B100A">
            <w:pPr>
              <w:keepNext/>
              <w:keepLines/>
              <w:spacing w:after="0" w:line="240" w:lineRule="auto"/>
              <w:rPr>
                <w:sz w:val="20"/>
              </w:rPr>
            </w:pPr>
            <w:r>
              <w:rPr>
                <w:sz w:val="20"/>
              </w:rPr>
              <w:t>This will be ‘</w:t>
            </w:r>
            <w:r w:rsidRPr="001B7526">
              <w:rPr>
                <w:b/>
                <w:sz w:val="20"/>
              </w:rPr>
              <w:t>44818668</w:t>
            </w:r>
            <w:r>
              <w:rPr>
                <w:sz w:val="20"/>
              </w:rPr>
              <w:t>’ for all rows since this is a US claims database and paid in US Dollars</w:t>
            </w:r>
          </w:p>
        </w:tc>
        <w:tc>
          <w:tcPr>
            <w:tcW w:w="582" w:type="pct"/>
          </w:tcPr>
          <w:p w14:paraId="741B503B" w14:textId="77777777" w:rsidR="000E10D2" w:rsidRPr="008521DB" w:rsidRDefault="000E10D2" w:rsidP="008B100A">
            <w:pPr>
              <w:keepNext/>
              <w:keepLines/>
              <w:spacing w:after="0" w:line="240" w:lineRule="auto"/>
              <w:rPr>
                <w:sz w:val="20"/>
              </w:rPr>
            </w:pPr>
          </w:p>
        </w:tc>
      </w:tr>
      <w:tr w:rsidR="000E10D2" w:rsidRPr="008521DB" w14:paraId="35EB6CEE" w14:textId="77777777" w:rsidTr="008B100A">
        <w:trPr>
          <w:cantSplit/>
          <w:trHeight w:val="20"/>
        </w:trPr>
        <w:tc>
          <w:tcPr>
            <w:tcW w:w="1600" w:type="pct"/>
          </w:tcPr>
          <w:p w14:paraId="318080FC"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total_charge</w:t>
            </w:r>
            <w:proofErr w:type="spellEnd"/>
          </w:p>
        </w:tc>
        <w:tc>
          <w:tcPr>
            <w:tcW w:w="1455" w:type="pct"/>
          </w:tcPr>
          <w:p w14:paraId="29E10230" w14:textId="77777777" w:rsidR="000E10D2" w:rsidRDefault="000E10D2" w:rsidP="008B100A">
            <w:pPr>
              <w:keepNext/>
              <w:keepLines/>
              <w:spacing w:after="0" w:line="240" w:lineRule="auto"/>
              <w:rPr>
                <w:sz w:val="20"/>
              </w:rPr>
            </w:pPr>
            <w:r>
              <w:rPr>
                <w:sz w:val="20"/>
              </w:rPr>
              <w:t>-</w:t>
            </w:r>
          </w:p>
        </w:tc>
        <w:tc>
          <w:tcPr>
            <w:tcW w:w="1363" w:type="pct"/>
          </w:tcPr>
          <w:p w14:paraId="381DBF95" w14:textId="77777777" w:rsidR="000E10D2" w:rsidRDefault="000E10D2" w:rsidP="008B100A">
            <w:pPr>
              <w:keepNext/>
              <w:keepLines/>
              <w:spacing w:after="0" w:line="240" w:lineRule="auto"/>
              <w:rPr>
                <w:sz w:val="20"/>
              </w:rPr>
            </w:pPr>
            <w:r>
              <w:rPr>
                <w:sz w:val="20"/>
              </w:rPr>
              <w:t>-</w:t>
            </w:r>
          </w:p>
        </w:tc>
        <w:tc>
          <w:tcPr>
            <w:tcW w:w="582" w:type="pct"/>
          </w:tcPr>
          <w:p w14:paraId="684B904B" w14:textId="77777777" w:rsidR="000E10D2" w:rsidRPr="008521DB" w:rsidRDefault="000E10D2" w:rsidP="008B100A">
            <w:pPr>
              <w:keepNext/>
              <w:keepLines/>
              <w:spacing w:after="0" w:line="240" w:lineRule="auto"/>
              <w:rPr>
                <w:sz w:val="20"/>
              </w:rPr>
            </w:pPr>
          </w:p>
        </w:tc>
      </w:tr>
      <w:tr w:rsidR="000E10D2" w:rsidRPr="008521DB" w14:paraId="5E1AEF13" w14:textId="77777777" w:rsidTr="008B100A">
        <w:trPr>
          <w:cantSplit/>
          <w:trHeight w:val="20"/>
        </w:trPr>
        <w:tc>
          <w:tcPr>
            <w:tcW w:w="1600" w:type="pct"/>
          </w:tcPr>
          <w:p w14:paraId="23BEBE94"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total_cost</w:t>
            </w:r>
            <w:proofErr w:type="spellEnd"/>
          </w:p>
        </w:tc>
        <w:tc>
          <w:tcPr>
            <w:tcW w:w="1455" w:type="pct"/>
          </w:tcPr>
          <w:p w14:paraId="67A1FE9E" w14:textId="77777777" w:rsidR="000E10D2" w:rsidRPr="008521DB" w:rsidRDefault="000E10D2" w:rsidP="008B100A">
            <w:pPr>
              <w:keepNext/>
              <w:keepLines/>
              <w:spacing w:after="0" w:line="240" w:lineRule="auto"/>
              <w:rPr>
                <w:sz w:val="20"/>
              </w:rPr>
            </w:pPr>
            <w:r>
              <w:rPr>
                <w:sz w:val="20"/>
              </w:rPr>
              <w:t>-</w:t>
            </w:r>
          </w:p>
        </w:tc>
        <w:tc>
          <w:tcPr>
            <w:tcW w:w="1363" w:type="pct"/>
          </w:tcPr>
          <w:p w14:paraId="4CB1DED8" w14:textId="77777777" w:rsidR="000E10D2" w:rsidRDefault="000E10D2" w:rsidP="008B100A">
            <w:pPr>
              <w:keepNext/>
              <w:keepLines/>
              <w:spacing w:after="0" w:line="240" w:lineRule="auto"/>
              <w:rPr>
                <w:sz w:val="20"/>
              </w:rPr>
            </w:pPr>
            <w:r>
              <w:rPr>
                <w:sz w:val="20"/>
              </w:rPr>
              <w:t>-</w:t>
            </w:r>
          </w:p>
        </w:tc>
        <w:tc>
          <w:tcPr>
            <w:tcW w:w="582" w:type="pct"/>
          </w:tcPr>
          <w:p w14:paraId="5EBEF070" w14:textId="77777777" w:rsidR="000E10D2" w:rsidRPr="008521DB" w:rsidRDefault="000E10D2" w:rsidP="008B100A">
            <w:pPr>
              <w:keepNext/>
              <w:keepLines/>
              <w:spacing w:after="0" w:line="240" w:lineRule="auto"/>
              <w:rPr>
                <w:sz w:val="20"/>
              </w:rPr>
            </w:pPr>
          </w:p>
        </w:tc>
      </w:tr>
      <w:tr w:rsidR="000E10D2" w:rsidRPr="008521DB" w14:paraId="4DBF9357" w14:textId="77777777" w:rsidTr="008B100A">
        <w:trPr>
          <w:cantSplit/>
          <w:trHeight w:val="20"/>
        </w:trPr>
        <w:tc>
          <w:tcPr>
            <w:tcW w:w="1600" w:type="pct"/>
          </w:tcPr>
          <w:p w14:paraId="4A528571"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total_paid</w:t>
            </w:r>
            <w:proofErr w:type="spellEnd"/>
          </w:p>
        </w:tc>
        <w:tc>
          <w:tcPr>
            <w:tcW w:w="1455" w:type="pct"/>
          </w:tcPr>
          <w:p w14:paraId="5AD61C36" w14:textId="77777777" w:rsidR="000E10D2" w:rsidRPr="001B7526" w:rsidRDefault="000E10D2" w:rsidP="008B100A">
            <w:pPr>
              <w:keepNext/>
              <w:keepLines/>
              <w:spacing w:after="0" w:line="240" w:lineRule="auto"/>
              <w:rPr>
                <w:i/>
                <w:sz w:val="20"/>
              </w:rPr>
            </w:pPr>
            <w:r>
              <w:rPr>
                <w:i/>
                <w:sz w:val="20"/>
              </w:rPr>
              <w:t>PAID_BY_PAYER + PAID_BY_PATIENT + PAID_BY_PRIMARY</w:t>
            </w:r>
          </w:p>
        </w:tc>
        <w:tc>
          <w:tcPr>
            <w:tcW w:w="1363" w:type="pct"/>
          </w:tcPr>
          <w:p w14:paraId="63052D7D" w14:textId="77777777" w:rsidR="000E10D2" w:rsidRDefault="000E10D2" w:rsidP="008B100A">
            <w:pPr>
              <w:keepNext/>
              <w:keepLines/>
              <w:spacing w:after="0" w:line="240" w:lineRule="auto"/>
              <w:rPr>
                <w:sz w:val="20"/>
              </w:rPr>
            </w:pPr>
          </w:p>
        </w:tc>
        <w:tc>
          <w:tcPr>
            <w:tcW w:w="582" w:type="pct"/>
          </w:tcPr>
          <w:p w14:paraId="58AF0780" w14:textId="77777777" w:rsidR="000E10D2" w:rsidRPr="008521DB" w:rsidRDefault="000E10D2" w:rsidP="008B100A">
            <w:pPr>
              <w:keepNext/>
              <w:keepLines/>
              <w:spacing w:after="0" w:line="240" w:lineRule="auto"/>
              <w:rPr>
                <w:sz w:val="20"/>
              </w:rPr>
            </w:pPr>
          </w:p>
        </w:tc>
      </w:tr>
      <w:tr w:rsidR="000E10D2" w:rsidRPr="008521DB" w14:paraId="6FB0CD13" w14:textId="77777777" w:rsidTr="008B100A">
        <w:trPr>
          <w:cantSplit/>
          <w:trHeight w:val="20"/>
        </w:trPr>
        <w:tc>
          <w:tcPr>
            <w:tcW w:w="1600" w:type="pct"/>
          </w:tcPr>
          <w:p w14:paraId="49844247"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lastRenderedPageBreak/>
              <w:t>paid_by_payer</w:t>
            </w:r>
            <w:proofErr w:type="spellEnd"/>
          </w:p>
        </w:tc>
        <w:tc>
          <w:tcPr>
            <w:tcW w:w="1455" w:type="pct"/>
          </w:tcPr>
          <w:p w14:paraId="71EF772E"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NET</w:t>
            </w:r>
          </w:p>
          <w:p w14:paraId="0ABC144E" w14:textId="77777777" w:rsidR="000E10D2" w:rsidRDefault="000E10D2" w:rsidP="008B100A">
            <w:pPr>
              <w:keepNext/>
              <w:keepLines/>
              <w:spacing w:after="0" w:line="240" w:lineRule="auto"/>
              <w:rPr>
                <w:b/>
                <w:sz w:val="20"/>
              </w:rPr>
            </w:pPr>
          </w:p>
          <w:p w14:paraId="6C6399B9" w14:textId="77777777" w:rsidR="000E10D2" w:rsidRDefault="000E10D2" w:rsidP="008B100A">
            <w:pPr>
              <w:keepNext/>
              <w:keepLines/>
              <w:spacing w:after="0" w:line="240" w:lineRule="auto"/>
              <w:rPr>
                <w:sz w:val="20"/>
              </w:rPr>
            </w:pPr>
            <w:r>
              <w:rPr>
                <w:b/>
                <w:sz w:val="20"/>
              </w:rPr>
              <w:t xml:space="preserve">OUTPATIENT_SERVICES: </w:t>
            </w:r>
            <w:r>
              <w:rPr>
                <w:sz w:val="20"/>
              </w:rPr>
              <w:t>NETPAY</w:t>
            </w:r>
          </w:p>
          <w:p w14:paraId="440D408C" w14:textId="77777777" w:rsidR="000E10D2" w:rsidRPr="00363900" w:rsidRDefault="000E10D2" w:rsidP="008B100A">
            <w:pPr>
              <w:keepNext/>
              <w:keepLines/>
              <w:spacing w:after="0" w:line="240" w:lineRule="auto"/>
              <w:rPr>
                <w:sz w:val="20"/>
              </w:rPr>
            </w:pPr>
          </w:p>
          <w:p w14:paraId="4B721BE4"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3A4DC48" w14:textId="77777777" w:rsidR="000E10D2" w:rsidRDefault="000E10D2" w:rsidP="008B100A">
            <w:pPr>
              <w:keepNext/>
              <w:keepLines/>
              <w:spacing w:after="0" w:line="240" w:lineRule="auto"/>
              <w:rPr>
                <w:sz w:val="20"/>
              </w:rPr>
            </w:pPr>
            <w:r>
              <w:rPr>
                <w:sz w:val="20"/>
              </w:rPr>
              <w:t>NETPAY</w:t>
            </w:r>
          </w:p>
          <w:p w14:paraId="16A3A9EC" w14:textId="77777777" w:rsidR="000E10D2" w:rsidRDefault="000E10D2" w:rsidP="008B100A">
            <w:pPr>
              <w:keepNext/>
              <w:keepLines/>
              <w:spacing w:after="0" w:line="240" w:lineRule="auto"/>
              <w:rPr>
                <w:sz w:val="20"/>
              </w:rPr>
            </w:pPr>
          </w:p>
          <w:p w14:paraId="1FBA8EA4" w14:textId="77777777" w:rsidR="000E10D2" w:rsidRPr="000B3F69" w:rsidRDefault="000E10D2" w:rsidP="008B100A">
            <w:pPr>
              <w:keepNext/>
              <w:keepLines/>
              <w:spacing w:after="0" w:line="240" w:lineRule="auto"/>
              <w:rPr>
                <w:b/>
                <w:sz w:val="20"/>
              </w:rPr>
            </w:pPr>
            <w:r w:rsidRPr="000B3F69">
              <w:rPr>
                <w:b/>
                <w:sz w:val="20"/>
              </w:rPr>
              <w:t>DRUG_CLAIMS:</w:t>
            </w:r>
          </w:p>
          <w:p w14:paraId="52FEDD21" w14:textId="77777777" w:rsidR="000E10D2" w:rsidRPr="00843A39" w:rsidRDefault="000E10D2" w:rsidP="008B100A">
            <w:pPr>
              <w:keepNext/>
              <w:keepLines/>
              <w:spacing w:after="0" w:line="240" w:lineRule="auto"/>
              <w:rPr>
                <w:i/>
                <w:sz w:val="20"/>
              </w:rPr>
            </w:pPr>
            <w:r>
              <w:rPr>
                <w:sz w:val="20"/>
              </w:rPr>
              <w:t>SUM(NETPAY)</w:t>
            </w:r>
          </w:p>
        </w:tc>
        <w:tc>
          <w:tcPr>
            <w:tcW w:w="1363" w:type="pct"/>
          </w:tcPr>
          <w:p w14:paraId="167613A2" w14:textId="77777777" w:rsidR="000E10D2" w:rsidRDefault="000E10D2" w:rsidP="008B100A">
            <w:pPr>
              <w:keepNext/>
              <w:keepLines/>
              <w:spacing w:after="0" w:line="240" w:lineRule="auto"/>
              <w:rPr>
                <w:sz w:val="20"/>
              </w:rPr>
            </w:pPr>
          </w:p>
        </w:tc>
        <w:tc>
          <w:tcPr>
            <w:tcW w:w="582" w:type="pct"/>
          </w:tcPr>
          <w:p w14:paraId="4ADBDCC2" w14:textId="77777777" w:rsidR="000E10D2" w:rsidRPr="008521DB" w:rsidRDefault="000E10D2" w:rsidP="008B100A">
            <w:pPr>
              <w:keepNext/>
              <w:keepLines/>
              <w:spacing w:after="0" w:line="240" w:lineRule="auto"/>
              <w:rPr>
                <w:sz w:val="20"/>
              </w:rPr>
            </w:pPr>
          </w:p>
        </w:tc>
      </w:tr>
      <w:tr w:rsidR="000E10D2" w:rsidRPr="008521DB" w14:paraId="3D5BC9CA" w14:textId="77777777" w:rsidTr="008B100A">
        <w:trPr>
          <w:cantSplit/>
          <w:trHeight w:val="20"/>
        </w:trPr>
        <w:tc>
          <w:tcPr>
            <w:tcW w:w="1600" w:type="pct"/>
          </w:tcPr>
          <w:p w14:paraId="6CB8407E"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paid_by_patient</w:t>
            </w:r>
            <w:proofErr w:type="spellEnd"/>
          </w:p>
        </w:tc>
        <w:tc>
          <w:tcPr>
            <w:tcW w:w="1455" w:type="pct"/>
          </w:tcPr>
          <w:p w14:paraId="738F25DF" w14:textId="77777777" w:rsidR="000E10D2" w:rsidRPr="00843A39" w:rsidRDefault="000E10D2" w:rsidP="008B100A">
            <w:pPr>
              <w:keepNext/>
              <w:keepLines/>
              <w:spacing w:after="0" w:line="240" w:lineRule="auto"/>
              <w:rPr>
                <w:i/>
                <w:sz w:val="20"/>
              </w:rPr>
            </w:pPr>
            <w:r>
              <w:rPr>
                <w:i/>
                <w:sz w:val="20"/>
              </w:rPr>
              <w:t>PAID_PATIENT_COPAY +PAID_PATIENT_COINSURANCE +PAID_PATIENT+DEDUCTIBLE</w:t>
            </w:r>
          </w:p>
        </w:tc>
        <w:tc>
          <w:tcPr>
            <w:tcW w:w="1363" w:type="pct"/>
          </w:tcPr>
          <w:p w14:paraId="55ACBED7" w14:textId="77777777" w:rsidR="000E10D2" w:rsidRDefault="000E10D2" w:rsidP="008B100A">
            <w:pPr>
              <w:keepNext/>
              <w:keepLines/>
              <w:spacing w:after="0" w:line="240" w:lineRule="auto"/>
              <w:rPr>
                <w:sz w:val="20"/>
              </w:rPr>
            </w:pPr>
          </w:p>
        </w:tc>
        <w:tc>
          <w:tcPr>
            <w:tcW w:w="582" w:type="pct"/>
          </w:tcPr>
          <w:p w14:paraId="5F222E6C" w14:textId="77777777" w:rsidR="000E10D2" w:rsidRPr="008521DB" w:rsidRDefault="000E10D2" w:rsidP="008B100A">
            <w:pPr>
              <w:keepNext/>
              <w:keepLines/>
              <w:spacing w:after="0" w:line="240" w:lineRule="auto"/>
              <w:rPr>
                <w:sz w:val="20"/>
              </w:rPr>
            </w:pPr>
          </w:p>
        </w:tc>
      </w:tr>
      <w:tr w:rsidR="000E10D2" w:rsidRPr="008521DB" w14:paraId="239B467A" w14:textId="77777777" w:rsidTr="008B100A">
        <w:trPr>
          <w:cantSplit/>
          <w:trHeight w:val="20"/>
        </w:trPr>
        <w:tc>
          <w:tcPr>
            <w:tcW w:w="1600" w:type="pct"/>
          </w:tcPr>
          <w:p w14:paraId="05591B16"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paid_patient_copay</w:t>
            </w:r>
            <w:proofErr w:type="spellEnd"/>
          </w:p>
        </w:tc>
        <w:tc>
          <w:tcPr>
            <w:tcW w:w="1455" w:type="pct"/>
          </w:tcPr>
          <w:p w14:paraId="4670C028" w14:textId="77777777" w:rsidR="000E10D2" w:rsidRDefault="000E10D2" w:rsidP="008B100A">
            <w:pPr>
              <w:keepNext/>
              <w:keepLines/>
              <w:spacing w:after="0" w:line="240" w:lineRule="auto"/>
              <w:rPr>
                <w:b/>
                <w:sz w:val="20"/>
              </w:rPr>
            </w:pPr>
            <w:r>
              <w:rPr>
                <w:b/>
                <w:sz w:val="20"/>
              </w:rPr>
              <w:t xml:space="preserve">INPATIENT_ADMISSIONS: </w:t>
            </w:r>
            <w:r w:rsidRPr="001B7526">
              <w:rPr>
                <w:sz w:val="20"/>
              </w:rPr>
              <w:t>TOTCOPAY</w:t>
            </w:r>
          </w:p>
          <w:p w14:paraId="6E889BF7" w14:textId="77777777" w:rsidR="000E10D2" w:rsidRDefault="000E10D2" w:rsidP="008B100A">
            <w:pPr>
              <w:keepNext/>
              <w:keepLines/>
              <w:spacing w:after="0" w:line="240" w:lineRule="auto"/>
              <w:rPr>
                <w:b/>
                <w:sz w:val="20"/>
              </w:rPr>
            </w:pPr>
          </w:p>
          <w:p w14:paraId="09D43FFB" w14:textId="77777777" w:rsidR="000E10D2" w:rsidRDefault="000E10D2" w:rsidP="008B100A">
            <w:pPr>
              <w:keepNext/>
              <w:keepLines/>
              <w:spacing w:after="0" w:line="240" w:lineRule="auto"/>
              <w:rPr>
                <w:sz w:val="20"/>
              </w:rPr>
            </w:pPr>
            <w:r>
              <w:rPr>
                <w:b/>
                <w:sz w:val="20"/>
              </w:rPr>
              <w:t xml:space="preserve">OUTPATIENT_SERVICES: </w:t>
            </w:r>
            <w:r>
              <w:rPr>
                <w:sz w:val="20"/>
              </w:rPr>
              <w:t>COPAY</w:t>
            </w:r>
          </w:p>
          <w:p w14:paraId="2EA72D5E" w14:textId="77777777" w:rsidR="000E10D2" w:rsidRPr="00363900" w:rsidRDefault="000E10D2" w:rsidP="008B100A">
            <w:pPr>
              <w:keepNext/>
              <w:keepLines/>
              <w:spacing w:after="0" w:line="240" w:lineRule="auto"/>
              <w:rPr>
                <w:sz w:val="20"/>
              </w:rPr>
            </w:pPr>
          </w:p>
          <w:p w14:paraId="5E8436EE"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113C22C1" w14:textId="77777777" w:rsidR="000E10D2" w:rsidRDefault="000E10D2" w:rsidP="008B100A">
            <w:pPr>
              <w:keepNext/>
              <w:keepLines/>
              <w:spacing w:after="0" w:line="240" w:lineRule="auto"/>
              <w:rPr>
                <w:sz w:val="20"/>
              </w:rPr>
            </w:pPr>
            <w:r>
              <w:rPr>
                <w:sz w:val="20"/>
              </w:rPr>
              <w:t>COPAY</w:t>
            </w:r>
          </w:p>
          <w:p w14:paraId="4B0DF4DE" w14:textId="77777777" w:rsidR="000E10D2" w:rsidRDefault="000E10D2" w:rsidP="008B100A">
            <w:pPr>
              <w:keepNext/>
              <w:keepLines/>
              <w:spacing w:after="0" w:line="240" w:lineRule="auto"/>
              <w:rPr>
                <w:sz w:val="20"/>
              </w:rPr>
            </w:pPr>
          </w:p>
          <w:p w14:paraId="7177CFAC" w14:textId="77777777" w:rsidR="000E10D2" w:rsidRPr="001B7526" w:rsidRDefault="000E10D2" w:rsidP="008B100A">
            <w:pPr>
              <w:keepNext/>
              <w:keepLines/>
              <w:spacing w:after="0" w:line="240" w:lineRule="auto"/>
              <w:rPr>
                <w:b/>
                <w:sz w:val="20"/>
              </w:rPr>
            </w:pPr>
            <w:r w:rsidRPr="001B7526">
              <w:rPr>
                <w:b/>
                <w:sz w:val="20"/>
              </w:rPr>
              <w:t>DRUG_CLAIMS:</w:t>
            </w:r>
          </w:p>
          <w:p w14:paraId="1C66F053" w14:textId="77777777" w:rsidR="000E10D2" w:rsidRDefault="000E10D2" w:rsidP="008B100A">
            <w:pPr>
              <w:keepNext/>
              <w:keepLines/>
              <w:spacing w:after="0" w:line="240" w:lineRule="auto"/>
              <w:rPr>
                <w:sz w:val="20"/>
              </w:rPr>
            </w:pPr>
            <w:r>
              <w:rPr>
                <w:sz w:val="20"/>
              </w:rPr>
              <w:t>SUM(COPAY)</w:t>
            </w:r>
          </w:p>
        </w:tc>
        <w:tc>
          <w:tcPr>
            <w:tcW w:w="1363" w:type="pct"/>
          </w:tcPr>
          <w:p w14:paraId="341E56ED" w14:textId="77777777" w:rsidR="000E10D2" w:rsidRDefault="000E10D2" w:rsidP="008B100A">
            <w:pPr>
              <w:keepNext/>
              <w:keepLines/>
              <w:spacing w:after="0" w:line="240" w:lineRule="auto"/>
              <w:rPr>
                <w:sz w:val="20"/>
              </w:rPr>
            </w:pPr>
          </w:p>
        </w:tc>
        <w:tc>
          <w:tcPr>
            <w:tcW w:w="582" w:type="pct"/>
          </w:tcPr>
          <w:p w14:paraId="0AF99379" w14:textId="77777777" w:rsidR="000E10D2" w:rsidRPr="008521DB" w:rsidRDefault="000E10D2" w:rsidP="008B100A">
            <w:pPr>
              <w:keepNext/>
              <w:keepLines/>
              <w:spacing w:after="0" w:line="240" w:lineRule="auto"/>
              <w:rPr>
                <w:sz w:val="20"/>
              </w:rPr>
            </w:pPr>
          </w:p>
        </w:tc>
      </w:tr>
      <w:tr w:rsidR="000E10D2" w:rsidRPr="008521DB" w14:paraId="38CD3D3E" w14:textId="77777777" w:rsidTr="008B100A">
        <w:trPr>
          <w:cantSplit/>
          <w:trHeight w:val="20"/>
        </w:trPr>
        <w:tc>
          <w:tcPr>
            <w:tcW w:w="1600" w:type="pct"/>
          </w:tcPr>
          <w:p w14:paraId="16EB6EAB"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paid_patient_coinsurance</w:t>
            </w:r>
            <w:proofErr w:type="spellEnd"/>
          </w:p>
        </w:tc>
        <w:tc>
          <w:tcPr>
            <w:tcW w:w="1455" w:type="pct"/>
          </w:tcPr>
          <w:p w14:paraId="61016060"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TOTCO</w:t>
            </w:r>
            <w:r>
              <w:rPr>
                <w:sz w:val="20"/>
              </w:rPr>
              <w:t>INS</w:t>
            </w:r>
          </w:p>
          <w:p w14:paraId="0CDB1CF1" w14:textId="77777777" w:rsidR="000E10D2" w:rsidRDefault="000E10D2" w:rsidP="008B100A">
            <w:pPr>
              <w:keepNext/>
              <w:keepLines/>
              <w:spacing w:after="0" w:line="240" w:lineRule="auto"/>
              <w:rPr>
                <w:b/>
                <w:sz w:val="20"/>
              </w:rPr>
            </w:pPr>
          </w:p>
          <w:p w14:paraId="4CF209C4" w14:textId="77777777" w:rsidR="000E10D2" w:rsidRDefault="000E10D2" w:rsidP="008B100A">
            <w:pPr>
              <w:keepNext/>
              <w:keepLines/>
              <w:spacing w:after="0" w:line="240" w:lineRule="auto"/>
              <w:rPr>
                <w:sz w:val="20"/>
              </w:rPr>
            </w:pPr>
            <w:r>
              <w:rPr>
                <w:b/>
                <w:sz w:val="20"/>
              </w:rPr>
              <w:t xml:space="preserve">OUTPATIENT_SERVICES: </w:t>
            </w:r>
            <w:r>
              <w:rPr>
                <w:sz w:val="20"/>
              </w:rPr>
              <w:t>COINS</w:t>
            </w:r>
          </w:p>
          <w:p w14:paraId="7C6D713A" w14:textId="77777777" w:rsidR="000E10D2" w:rsidRPr="00363900" w:rsidRDefault="000E10D2" w:rsidP="008B100A">
            <w:pPr>
              <w:keepNext/>
              <w:keepLines/>
              <w:spacing w:after="0" w:line="240" w:lineRule="auto"/>
              <w:rPr>
                <w:sz w:val="20"/>
              </w:rPr>
            </w:pPr>
          </w:p>
          <w:p w14:paraId="0D9DB3C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606E747" w14:textId="77777777" w:rsidR="000E10D2" w:rsidRDefault="000E10D2" w:rsidP="008B100A">
            <w:pPr>
              <w:keepNext/>
              <w:keepLines/>
              <w:spacing w:after="0" w:line="240" w:lineRule="auto"/>
              <w:rPr>
                <w:sz w:val="20"/>
              </w:rPr>
            </w:pPr>
            <w:r>
              <w:rPr>
                <w:sz w:val="20"/>
              </w:rPr>
              <w:t>COINS</w:t>
            </w:r>
          </w:p>
          <w:p w14:paraId="01E39704" w14:textId="77777777" w:rsidR="000E10D2" w:rsidRDefault="000E10D2" w:rsidP="008B100A">
            <w:pPr>
              <w:keepNext/>
              <w:keepLines/>
              <w:spacing w:after="0" w:line="240" w:lineRule="auto"/>
              <w:rPr>
                <w:sz w:val="20"/>
              </w:rPr>
            </w:pPr>
          </w:p>
          <w:p w14:paraId="132530A0" w14:textId="77777777" w:rsidR="000E10D2" w:rsidRPr="000B3F69" w:rsidRDefault="000E10D2" w:rsidP="008B100A">
            <w:pPr>
              <w:keepNext/>
              <w:keepLines/>
              <w:spacing w:after="0" w:line="240" w:lineRule="auto"/>
              <w:rPr>
                <w:b/>
                <w:sz w:val="20"/>
              </w:rPr>
            </w:pPr>
            <w:r w:rsidRPr="000B3F69">
              <w:rPr>
                <w:b/>
                <w:sz w:val="20"/>
              </w:rPr>
              <w:t>DRUG_CLAIMS:</w:t>
            </w:r>
          </w:p>
          <w:p w14:paraId="14C71823" w14:textId="77777777" w:rsidR="000E10D2" w:rsidRDefault="000E10D2" w:rsidP="008B100A">
            <w:pPr>
              <w:keepNext/>
              <w:keepLines/>
              <w:spacing w:after="0" w:line="240" w:lineRule="auto"/>
              <w:rPr>
                <w:sz w:val="20"/>
              </w:rPr>
            </w:pPr>
            <w:r>
              <w:rPr>
                <w:sz w:val="20"/>
              </w:rPr>
              <w:t>SUM(COINS)</w:t>
            </w:r>
          </w:p>
        </w:tc>
        <w:tc>
          <w:tcPr>
            <w:tcW w:w="1363" w:type="pct"/>
          </w:tcPr>
          <w:p w14:paraId="34F5AF10" w14:textId="77777777" w:rsidR="000E10D2" w:rsidRPr="008521DB" w:rsidRDefault="000E10D2" w:rsidP="008B100A">
            <w:pPr>
              <w:keepNext/>
              <w:keepLines/>
              <w:spacing w:after="0" w:line="240" w:lineRule="auto"/>
              <w:rPr>
                <w:sz w:val="20"/>
              </w:rPr>
            </w:pPr>
          </w:p>
        </w:tc>
        <w:tc>
          <w:tcPr>
            <w:tcW w:w="582" w:type="pct"/>
          </w:tcPr>
          <w:p w14:paraId="5049C311" w14:textId="77777777" w:rsidR="000E10D2" w:rsidRPr="008521DB" w:rsidRDefault="000E10D2" w:rsidP="008B100A">
            <w:pPr>
              <w:keepNext/>
              <w:keepLines/>
              <w:spacing w:after="0" w:line="240" w:lineRule="auto"/>
              <w:rPr>
                <w:sz w:val="20"/>
              </w:rPr>
            </w:pPr>
          </w:p>
        </w:tc>
      </w:tr>
      <w:tr w:rsidR="000E10D2" w:rsidRPr="008521DB" w14:paraId="013BD9C5" w14:textId="77777777" w:rsidTr="008B100A">
        <w:trPr>
          <w:cantSplit/>
          <w:trHeight w:val="20"/>
        </w:trPr>
        <w:tc>
          <w:tcPr>
            <w:tcW w:w="1600" w:type="pct"/>
          </w:tcPr>
          <w:p w14:paraId="34B333BD" w14:textId="77777777" w:rsidR="000E10D2" w:rsidRPr="00653ED6" w:rsidRDefault="000E10D2" w:rsidP="008B100A">
            <w:pPr>
              <w:keepNext/>
              <w:keepLines/>
              <w:spacing w:after="0" w:line="240" w:lineRule="auto"/>
              <w:rPr>
                <w:sz w:val="20"/>
              </w:rPr>
            </w:pPr>
            <w:proofErr w:type="spellStart"/>
            <w:r w:rsidRPr="009452A0">
              <w:rPr>
                <w:rFonts w:ascii="Arial" w:eastAsia="Times New Roman" w:hAnsi="Arial" w:cs="Arial"/>
                <w:color w:val="333333"/>
                <w:sz w:val="21"/>
                <w:szCs w:val="21"/>
              </w:rPr>
              <w:t>paid_patient_deductible</w:t>
            </w:r>
            <w:proofErr w:type="spellEnd"/>
          </w:p>
        </w:tc>
        <w:tc>
          <w:tcPr>
            <w:tcW w:w="1455" w:type="pct"/>
          </w:tcPr>
          <w:p w14:paraId="59D4A6AF" w14:textId="77777777" w:rsidR="000E10D2" w:rsidRDefault="000E10D2" w:rsidP="008B100A">
            <w:pPr>
              <w:keepNext/>
              <w:keepLines/>
              <w:spacing w:after="0" w:line="240" w:lineRule="auto"/>
              <w:rPr>
                <w:b/>
                <w:sz w:val="20"/>
              </w:rPr>
            </w:pPr>
            <w:r>
              <w:rPr>
                <w:b/>
                <w:sz w:val="20"/>
              </w:rPr>
              <w:t xml:space="preserve">INPATIENT_ADMISSIONS: </w:t>
            </w:r>
            <w:r w:rsidRPr="000B3F69">
              <w:rPr>
                <w:sz w:val="20"/>
              </w:rPr>
              <w:t>TOT</w:t>
            </w:r>
            <w:r>
              <w:rPr>
                <w:sz w:val="20"/>
              </w:rPr>
              <w:t>DED</w:t>
            </w:r>
          </w:p>
          <w:p w14:paraId="4E0B7D49" w14:textId="77777777" w:rsidR="000E10D2" w:rsidRDefault="000E10D2" w:rsidP="008B100A">
            <w:pPr>
              <w:keepNext/>
              <w:keepLines/>
              <w:spacing w:after="0" w:line="240" w:lineRule="auto"/>
              <w:rPr>
                <w:b/>
                <w:sz w:val="20"/>
              </w:rPr>
            </w:pPr>
          </w:p>
          <w:p w14:paraId="29D24112" w14:textId="77777777" w:rsidR="000E10D2" w:rsidRDefault="000E10D2" w:rsidP="008B100A">
            <w:pPr>
              <w:keepNext/>
              <w:keepLines/>
              <w:spacing w:after="0" w:line="240" w:lineRule="auto"/>
              <w:rPr>
                <w:sz w:val="20"/>
              </w:rPr>
            </w:pPr>
            <w:r>
              <w:rPr>
                <w:b/>
                <w:sz w:val="20"/>
              </w:rPr>
              <w:t xml:space="preserve">OUTPATIENT_SERVICES: </w:t>
            </w:r>
            <w:r>
              <w:rPr>
                <w:sz w:val="20"/>
              </w:rPr>
              <w:t>DEDUCT</w:t>
            </w:r>
          </w:p>
          <w:p w14:paraId="02172A6E" w14:textId="77777777" w:rsidR="000E10D2" w:rsidRPr="00363900" w:rsidRDefault="000E10D2" w:rsidP="008B100A">
            <w:pPr>
              <w:keepNext/>
              <w:keepLines/>
              <w:spacing w:after="0" w:line="240" w:lineRule="auto"/>
              <w:rPr>
                <w:sz w:val="20"/>
              </w:rPr>
            </w:pPr>
          </w:p>
          <w:p w14:paraId="4DC37E19"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FC97181" w14:textId="77777777" w:rsidR="000E10D2" w:rsidRDefault="000E10D2" w:rsidP="008B100A">
            <w:pPr>
              <w:keepNext/>
              <w:keepLines/>
              <w:spacing w:after="0" w:line="240" w:lineRule="auto"/>
              <w:rPr>
                <w:sz w:val="20"/>
              </w:rPr>
            </w:pPr>
            <w:r>
              <w:rPr>
                <w:sz w:val="20"/>
              </w:rPr>
              <w:t>DEDUCT</w:t>
            </w:r>
          </w:p>
          <w:p w14:paraId="4E144C56" w14:textId="77777777" w:rsidR="000E10D2" w:rsidRDefault="000E10D2" w:rsidP="008B100A">
            <w:pPr>
              <w:keepNext/>
              <w:keepLines/>
              <w:spacing w:after="0" w:line="240" w:lineRule="auto"/>
              <w:rPr>
                <w:sz w:val="20"/>
              </w:rPr>
            </w:pPr>
          </w:p>
          <w:p w14:paraId="7BC15D59" w14:textId="77777777" w:rsidR="000E10D2" w:rsidRPr="000B3F69" w:rsidRDefault="000E10D2" w:rsidP="008B100A">
            <w:pPr>
              <w:keepNext/>
              <w:keepLines/>
              <w:spacing w:after="0" w:line="240" w:lineRule="auto"/>
              <w:rPr>
                <w:b/>
                <w:sz w:val="20"/>
              </w:rPr>
            </w:pPr>
            <w:r w:rsidRPr="000B3F69">
              <w:rPr>
                <w:b/>
                <w:sz w:val="20"/>
              </w:rPr>
              <w:t>DRUG_CLAIMS:</w:t>
            </w:r>
          </w:p>
          <w:p w14:paraId="442724EE" w14:textId="77777777" w:rsidR="000E10D2" w:rsidRDefault="000E10D2" w:rsidP="008B100A">
            <w:pPr>
              <w:keepNext/>
              <w:keepLines/>
              <w:spacing w:after="0" w:line="240" w:lineRule="auto"/>
              <w:rPr>
                <w:sz w:val="20"/>
              </w:rPr>
            </w:pPr>
            <w:r>
              <w:rPr>
                <w:sz w:val="20"/>
              </w:rPr>
              <w:t>SUM(DEDUCT)</w:t>
            </w:r>
          </w:p>
        </w:tc>
        <w:tc>
          <w:tcPr>
            <w:tcW w:w="1363" w:type="pct"/>
          </w:tcPr>
          <w:p w14:paraId="2CC09335" w14:textId="77777777" w:rsidR="000E10D2" w:rsidRDefault="000E10D2" w:rsidP="008B100A">
            <w:pPr>
              <w:keepNext/>
              <w:keepLines/>
              <w:spacing w:after="0" w:line="240" w:lineRule="auto"/>
              <w:rPr>
                <w:sz w:val="20"/>
              </w:rPr>
            </w:pPr>
          </w:p>
        </w:tc>
        <w:tc>
          <w:tcPr>
            <w:tcW w:w="582" w:type="pct"/>
          </w:tcPr>
          <w:p w14:paraId="72DC1C70" w14:textId="77777777" w:rsidR="000E10D2" w:rsidRPr="008521DB" w:rsidRDefault="000E10D2" w:rsidP="008B100A">
            <w:pPr>
              <w:keepNext/>
              <w:keepLines/>
              <w:spacing w:after="0" w:line="240" w:lineRule="auto"/>
              <w:rPr>
                <w:sz w:val="20"/>
              </w:rPr>
            </w:pPr>
          </w:p>
        </w:tc>
      </w:tr>
      <w:tr w:rsidR="000E10D2" w:rsidRPr="008521DB" w14:paraId="45982ACF" w14:textId="77777777" w:rsidTr="008B100A">
        <w:trPr>
          <w:cantSplit/>
          <w:trHeight w:val="20"/>
        </w:trPr>
        <w:tc>
          <w:tcPr>
            <w:tcW w:w="1600" w:type="pct"/>
          </w:tcPr>
          <w:p w14:paraId="701E0F63"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lastRenderedPageBreak/>
              <w:t>paid_by_primary</w:t>
            </w:r>
            <w:proofErr w:type="spellEnd"/>
          </w:p>
        </w:tc>
        <w:tc>
          <w:tcPr>
            <w:tcW w:w="1455" w:type="pct"/>
          </w:tcPr>
          <w:p w14:paraId="4C414B57" w14:textId="77777777" w:rsidR="000E10D2" w:rsidRDefault="000E10D2" w:rsidP="008B100A">
            <w:pPr>
              <w:keepNext/>
              <w:keepLines/>
              <w:spacing w:after="0" w:line="240" w:lineRule="auto"/>
              <w:rPr>
                <w:sz w:val="20"/>
              </w:rPr>
            </w:pPr>
            <w:r>
              <w:rPr>
                <w:b/>
                <w:sz w:val="20"/>
              </w:rPr>
              <w:t xml:space="preserve">INPATIENT_ADMISSIONS: </w:t>
            </w:r>
            <w:r w:rsidRPr="000B3F69">
              <w:rPr>
                <w:sz w:val="20"/>
              </w:rPr>
              <w:t>TOT</w:t>
            </w:r>
            <w:r>
              <w:rPr>
                <w:sz w:val="20"/>
              </w:rPr>
              <w:t>COB</w:t>
            </w:r>
          </w:p>
          <w:p w14:paraId="7FF43014" w14:textId="77777777" w:rsidR="000E10D2" w:rsidRDefault="000E10D2" w:rsidP="008B100A">
            <w:pPr>
              <w:keepNext/>
              <w:keepLines/>
              <w:spacing w:after="0" w:line="240" w:lineRule="auto"/>
              <w:rPr>
                <w:b/>
                <w:sz w:val="20"/>
              </w:rPr>
            </w:pPr>
          </w:p>
          <w:p w14:paraId="55E5698C" w14:textId="77777777" w:rsidR="000E10D2" w:rsidRDefault="000E10D2" w:rsidP="008B100A">
            <w:pPr>
              <w:keepNext/>
              <w:keepLines/>
              <w:spacing w:after="0" w:line="240" w:lineRule="auto"/>
              <w:rPr>
                <w:b/>
                <w:sz w:val="20"/>
              </w:rPr>
            </w:pPr>
            <w:r>
              <w:rPr>
                <w:b/>
                <w:sz w:val="20"/>
              </w:rPr>
              <w:t xml:space="preserve">OUTPATIENT_SERVICES: </w:t>
            </w:r>
          </w:p>
          <w:p w14:paraId="5D0F0A7B" w14:textId="77777777" w:rsidR="000E10D2" w:rsidRDefault="000E10D2" w:rsidP="008B100A">
            <w:pPr>
              <w:keepNext/>
              <w:keepLines/>
              <w:spacing w:after="0" w:line="240" w:lineRule="auto"/>
              <w:rPr>
                <w:sz w:val="20"/>
              </w:rPr>
            </w:pPr>
            <w:r>
              <w:rPr>
                <w:sz w:val="20"/>
              </w:rPr>
              <w:t>COB</w:t>
            </w:r>
          </w:p>
          <w:p w14:paraId="2511FCBB" w14:textId="77777777" w:rsidR="000E10D2" w:rsidRPr="00363900" w:rsidRDefault="000E10D2" w:rsidP="008B100A">
            <w:pPr>
              <w:keepNext/>
              <w:keepLines/>
              <w:spacing w:after="0" w:line="240" w:lineRule="auto"/>
              <w:rPr>
                <w:sz w:val="20"/>
              </w:rPr>
            </w:pPr>
          </w:p>
          <w:p w14:paraId="3E1968ED"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6FDB2183" w14:textId="77777777" w:rsidR="000E10D2" w:rsidRDefault="000E10D2" w:rsidP="008B100A">
            <w:pPr>
              <w:keepNext/>
              <w:keepLines/>
              <w:spacing w:after="0" w:line="240" w:lineRule="auto"/>
              <w:rPr>
                <w:sz w:val="20"/>
              </w:rPr>
            </w:pPr>
            <w:r>
              <w:rPr>
                <w:sz w:val="20"/>
              </w:rPr>
              <w:t>COB</w:t>
            </w:r>
          </w:p>
          <w:p w14:paraId="44A1A17D" w14:textId="77777777" w:rsidR="000E10D2" w:rsidRDefault="000E10D2" w:rsidP="008B100A">
            <w:pPr>
              <w:keepNext/>
              <w:keepLines/>
              <w:spacing w:after="0" w:line="240" w:lineRule="auto"/>
              <w:rPr>
                <w:sz w:val="20"/>
              </w:rPr>
            </w:pPr>
          </w:p>
          <w:p w14:paraId="07BD1ED7" w14:textId="77777777" w:rsidR="000E10D2" w:rsidRPr="000B3F69" w:rsidRDefault="000E10D2" w:rsidP="008B100A">
            <w:pPr>
              <w:keepNext/>
              <w:keepLines/>
              <w:spacing w:after="0" w:line="240" w:lineRule="auto"/>
              <w:rPr>
                <w:b/>
                <w:sz w:val="20"/>
              </w:rPr>
            </w:pPr>
            <w:r w:rsidRPr="000B3F69">
              <w:rPr>
                <w:b/>
                <w:sz w:val="20"/>
              </w:rPr>
              <w:t>DRUG_CLAIMS:</w:t>
            </w:r>
          </w:p>
          <w:p w14:paraId="7D54DD31" w14:textId="77777777" w:rsidR="000E10D2" w:rsidRDefault="000E10D2" w:rsidP="008B100A">
            <w:pPr>
              <w:keepNext/>
              <w:keepLines/>
              <w:spacing w:after="0" w:line="240" w:lineRule="auto"/>
              <w:rPr>
                <w:sz w:val="20"/>
              </w:rPr>
            </w:pPr>
            <w:r>
              <w:rPr>
                <w:sz w:val="20"/>
              </w:rPr>
              <w:t>SUM(COB)</w:t>
            </w:r>
          </w:p>
        </w:tc>
        <w:tc>
          <w:tcPr>
            <w:tcW w:w="1363" w:type="pct"/>
          </w:tcPr>
          <w:p w14:paraId="3BB69EC1" w14:textId="77777777" w:rsidR="000E10D2" w:rsidRDefault="000E10D2" w:rsidP="008B100A">
            <w:pPr>
              <w:keepNext/>
              <w:keepLines/>
              <w:spacing w:after="0" w:line="240" w:lineRule="auto"/>
              <w:rPr>
                <w:sz w:val="20"/>
              </w:rPr>
            </w:pPr>
          </w:p>
        </w:tc>
        <w:tc>
          <w:tcPr>
            <w:tcW w:w="582" w:type="pct"/>
          </w:tcPr>
          <w:p w14:paraId="67F538FD" w14:textId="77777777" w:rsidR="000E10D2" w:rsidRPr="008521DB" w:rsidRDefault="000E10D2" w:rsidP="008B100A">
            <w:pPr>
              <w:keepNext/>
              <w:keepLines/>
              <w:spacing w:after="0" w:line="240" w:lineRule="auto"/>
              <w:rPr>
                <w:sz w:val="20"/>
              </w:rPr>
            </w:pPr>
          </w:p>
        </w:tc>
      </w:tr>
      <w:tr w:rsidR="000E10D2" w:rsidRPr="008521DB" w14:paraId="22E2FD31" w14:textId="77777777" w:rsidTr="008B100A">
        <w:trPr>
          <w:cantSplit/>
          <w:trHeight w:val="20"/>
        </w:trPr>
        <w:tc>
          <w:tcPr>
            <w:tcW w:w="1600" w:type="pct"/>
          </w:tcPr>
          <w:p w14:paraId="79AF2C6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paid_ingredient_cost</w:t>
            </w:r>
            <w:proofErr w:type="spellEnd"/>
          </w:p>
        </w:tc>
        <w:tc>
          <w:tcPr>
            <w:tcW w:w="1455" w:type="pct"/>
          </w:tcPr>
          <w:p w14:paraId="50483AA5" w14:textId="77777777" w:rsidR="000E10D2" w:rsidRPr="000B3F69" w:rsidRDefault="000E10D2" w:rsidP="008B100A">
            <w:pPr>
              <w:keepNext/>
              <w:keepLines/>
              <w:spacing w:after="0" w:line="240" w:lineRule="auto"/>
              <w:rPr>
                <w:b/>
                <w:sz w:val="20"/>
              </w:rPr>
            </w:pPr>
            <w:r w:rsidRPr="000B3F69">
              <w:rPr>
                <w:b/>
                <w:sz w:val="20"/>
              </w:rPr>
              <w:t>DRUG_CLAIMS:</w:t>
            </w:r>
          </w:p>
          <w:p w14:paraId="7DFEBF41" w14:textId="77777777" w:rsidR="000E10D2" w:rsidRDefault="000E10D2" w:rsidP="008B100A">
            <w:pPr>
              <w:keepNext/>
              <w:keepLines/>
              <w:spacing w:after="0" w:line="240" w:lineRule="auto"/>
              <w:rPr>
                <w:sz w:val="20"/>
              </w:rPr>
            </w:pPr>
            <w:r>
              <w:rPr>
                <w:sz w:val="20"/>
              </w:rPr>
              <w:t>SUM(INGCOST)</w:t>
            </w:r>
          </w:p>
        </w:tc>
        <w:tc>
          <w:tcPr>
            <w:tcW w:w="1363" w:type="pct"/>
          </w:tcPr>
          <w:p w14:paraId="30FC0F5C" w14:textId="77777777" w:rsidR="000E10D2" w:rsidRDefault="000E10D2" w:rsidP="008B100A">
            <w:pPr>
              <w:keepNext/>
              <w:keepLines/>
              <w:spacing w:after="0" w:line="240" w:lineRule="auto"/>
              <w:rPr>
                <w:sz w:val="20"/>
              </w:rPr>
            </w:pPr>
          </w:p>
        </w:tc>
        <w:tc>
          <w:tcPr>
            <w:tcW w:w="582" w:type="pct"/>
          </w:tcPr>
          <w:p w14:paraId="50E601E1" w14:textId="77777777" w:rsidR="000E10D2" w:rsidRPr="008521DB" w:rsidRDefault="000E10D2" w:rsidP="008B100A">
            <w:pPr>
              <w:keepNext/>
              <w:keepLines/>
              <w:spacing w:after="0" w:line="240" w:lineRule="auto"/>
              <w:rPr>
                <w:sz w:val="20"/>
              </w:rPr>
            </w:pPr>
          </w:p>
        </w:tc>
      </w:tr>
      <w:tr w:rsidR="000E10D2" w:rsidRPr="008521DB" w14:paraId="1986F2E5" w14:textId="77777777" w:rsidTr="008B100A">
        <w:trPr>
          <w:cantSplit/>
          <w:trHeight w:val="20"/>
        </w:trPr>
        <w:tc>
          <w:tcPr>
            <w:tcW w:w="1600" w:type="pct"/>
          </w:tcPr>
          <w:p w14:paraId="7917FC3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paid_dispensing_fee</w:t>
            </w:r>
            <w:proofErr w:type="spellEnd"/>
          </w:p>
        </w:tc>
        <w:tc>
          <w:tcPr>
            <w:tcW w:w="1455" w:type="pct"/>
          </w:tcPr>
          <w:p w14:paraId="2833CBC2" w14:textId="77777777" w:rsidR="000E10D2" w:rsidRPr="000B3F69" w:rsidRDefault="000E10D2" w:rsidP="008B100A">
            <w:pPr>
              <w:keepNext/>
              <w:keepLines/>
              <w:spacing w:after="0" w:line="240" w:lineRule="auto"/>
              <w:rPr>
                <w:b/>
                <w:sz w:val="20"/>
              </w:rPr>
            </w:pPr>
            <w:r w:rsidRPr="000B3F69">
              <w:rPr>
                <w:b/>
                <w:sz w:val="20"/>
              </w:rPr>
              <w:t>DRUG_CLAIMS:</w:t>
            </w:r>
          </w:p>
          <w:p w14:paraId="661C9C07" w14:textId="77777777" w:rsidR="000E10D2" w:rsidRDefault="000E10D2" w:rsidP="008B100A">
            <w:pPr>
              <w:keepNext/>
              <w:keepLines/>
              <w:spacing w:after="0" w:line="240" w:lineRule="auto"/>
              <w:rPr>
                <w:sz w:val="20"/>
              </w:rPr>
            </w:pPr>
            <w:r>
              <w:rPr>
                <w:sz w:val="20"/>
              </w:rPr>
              <w:t>SUM(DISPFEE)</w:t>
            </w:r>
          </w:p>
        </w:tc>
        <w:tc>
          <w:tcPr>
            <w:tcW w:w="1363" w:type="pct"/>
          </w:tcPr>
          <w:p w14:paraId="729AAE7A" w14:textId="77777777" w:rsidR="000E10D2" w:rsidRDefault="000E10D2" w:rsidP="008B100A">
            <w:pPr>
              <w:keepNext/>
              <w:keepLines/>
              <w:spacing w:after="0" w:line="240" w:lineRule="auto"/>
              <w:rPr>
                <w:sz w:val="20"/>
              </w:rPr>
            </w:pPr>
          </w:p>
        </w:tc>
        <w:tc>
          <w:tcPr>
            <w:tcW w:w="582" w:type="pct"/>
          </w:tcPr>
          <w:p w14:paraId="33247AC7" w14:textId="77777777" w:rsidR="000E10D2" w:rsidRPr="008521DB" w:rsidRDefault="000E10D2" w:rsidP="008B100A">
            <w:pPr>
              <w:keepNext/>
              <w:keepLines/>
              <w:spacing w:after="0" w:line="240" w:lineRule="auto"/>
              <w:rPr>
                <w:sz w:val="20"/>
              </w:rPr>
            </w:pPr>
          </w:p>
        </w:tc>
      </w:tr>
      <w:tr w:rsidR="000E10D2" w:rsidRPr="008521DB" w14:paraId="1326FE98" w14:textId="77777777" w:rsidTr="008B100A">
        <w:trPr>
          <w:cantSplit/>
          <w:trHeight w:val="20"/>
        </w:trPr>
        <w:tc>
          <w:tcPr>
            <w:tcW w:w="1600" w:type="pct"/>
          </w:tcPr>
          <w:p w14:paraId="6921036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payer_plan_period_id</w:t>
            </w:r>
            <w:proofErr w:type="spellEnd"/>
          </w:p>
        </w:tc>
        <w:tc>
          <w:tcPr>
            <w:tcW w:w="1455" w:type="pct"/>
          </w:tcPr>
          <w:p w14:paraId="328D23F9" w14:textId="77777777" w:rsidR="000E10D2" w:rsidRDefault="000E10D2" w:rsidP="008B100A">
            <w:pPr>
              <w:keepNext/>
              <w:keepLines/>
              <w:spacing w:after="0" w:line="240" w:lineRule="auto"/>
              <w:rPr>
                <w:sz w:val="20"/>
              </w:rPr>
            </w:pPr>
          </w:p>
        </w:tc>
        <w:tc>
          <w:tcPr>
            <w:tcW w:w="1363" w:type="pct"/>
          </w:tcPr>
          <w:p w14:paraId="6BA9C3D9" w14:textId="77777777" w:rsidR="000E10D2" w:rsidRDefault="000E10D2" w:rsidP="008B100A">
            <w:pPr>
              <w:keepNext/>
              <w:keepLines/>
              <w:spacing w:after="0" w:line="240" w:lineRule="auto"/>
              <w:rPr>
                <w:sz w:val="20"/>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6ACB451B" w14:textId="77777777" w:rsidR="000E10D2" w:rsidRPr="008521DB" w:rsidRDefault="000E10D2" w:rsidP="008B100A">
            <w:pPr>
              <w:keepNext/>
              <w:keepLines/>
              <w:spacing w:after="0" w:line="240" w:lineRule="auto"/>
              <w:rPr>
                <w:sz w:val="20"/>
              </w:rPr>
            </w:pPr>
            <w:r>
              <w:rPr>
                <w:sz w:val="20"/>
              </w:rPr>
              <w:t>There should only be one possible plan.</w:t>
            </w:r>
          </w:p>
        </w:tc>
      </w:tr>
      <w:tr w:rsidR="000E10D2" w:rsidRPr="008521DB" w14:paraId="015CC024" w14:textId="77777777" w:rsidTr="008B100A">
        <w:trPr>
          <w:cantSplit/>
          <w:trHeight w:val="20"/>
        </w:trPr>
        <w:tc>
          <w:tcPr>
            <w:tcW w:w="1600" w:type="pct"/>
          </w:tcPr>
          <w:p w14:paraId="5A01C257"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amount_allowed</w:t>
            </w:r>
            <w:proofErr w:type="spellEnd"/>
          </w:p>
        </w:tc>
        <w:tc>
          <w:tcPr>
            <w:tcW w:w="1455" w:type="pct"/>
          </w:tcPr>
          <w:p w14:paraId="10897B7E" w14:textId="77777777" w:rsidR="000E10D2" w:rsidRDefault="000E10D2" w:rsidP="008B100A">
            <w:pPr>
              <w:keepNext/>
              <w:keepLines/>
              <w:spacing w:after="0" w:line="240" w:lineRule="auto"/>
              <w:rPr>
                <w:sz w:val="20"/>
              </w:rPr>
            </w:pPr>
            <w:r>
              <w:rPr>
                <w:sz w:val="20"/>
              </w:rPr>
              <w:t>-</w:t>
            </w:r>
          </w:p>
        </w:tc>
        <w:tc>
          <w:tcPr>
            <w:tcW w:w="1363" w:type="pct"/>
          </w:tcPr>
          <w:p w14:paraId="05535C3B" w14:textId="77777777" w:rsidR="000E10D2" w:rsidRDefault="000E10D2" w:rsidP="008B100A">
            <w:pPr>
              <w:keepNext/>
              <w:keepLines/>
              <w:spacing w:after="0" w:line="240" w:lineRule="auto"/>
              <w:rPr>
                <w:sz w:val="20"/>
              </w:rPr>
            </w:pPr>
            <w:r>
              <w:rPr>
                <w:sz w:val="20"/>
              </w:rPr>
              <w:t>-</w:t>
            </w:r>
          </w:p>
        </w:tc>
        <w:tc>
          <w:tcPr>
            <w:tcW w:w="582" w:type="pct"/>
          </w:tcPr>
          <w:p w14:paraId="6A05F389" w14:textId="77777777" w:rsidR="000E10D2" w:rsidRPr="008521DB" w:rsidRDefault="000E10D2" w:rsidP="008B100A">
            <w:pPr>
              <w:keepNext/>
              <w:keepLines/>
              <w:spacing w:after="0" w:line="240" w:lineRule="auto"/>
              <w:rPr>
                <w:sz w:val="20"/>
              </w:rPr>
            </w:pPr>
          </w:p>
        </w:tc>
      </w:tr>
      <w:tr w:rsidR="000E10D2" w:rsidRPr="008521DB" w14:paraId="59CD4CC7" w14:textId="77777777" w:rsidTr="008B100A">
        <w:trPr>
          <w:cantSplit/>
          <w:trHeight w:val="20"/>
        </w:trPr>
        <w:tc>
          <w:tcPr>
            <w:tcW w:w="1600" w:type="pct"/>
          </w:tcPr>
          <w:p w14:paraId="5E43D1BC"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revenue_code_concept_id</w:t>
            </w:r>
            <w:proofErr w:type="spellEnd"/>
          </w:p>
        </w:tc>
        <w:tc>
          <w:tcPr>
            <w:tcW w:w="1455" w:type="pct"/>
          </w:tcPr>
          <w:p w14:paraId="6AD1FD06" w14:textId="77777777" w:rsidR="000E10D2" w:rsidRDefault="000E10D2" w:rsidP="008B100A">
            <w:pPr>
              <w:keepNext/>
              <w:keepLines/>
              <w:spacing w:after="0" w:line="240" w:lineRule="auto"/>
              <w:rPr>
                <w:b/>
                <w:sz w:val="20"/>
              </w:rPr>
            </w:pPr>
            <w:r>
              <w:rPr>
                <w:b/>
                <w:sz w:val="20"/>
              </w:rPr>
              <w:t>OUTPATIENT_SERVICES:</w:t>
            </w:r>
          </w:p>
          <w:p w14:paraId="14E4D1C8" w14:textId="77777777" w:rsidR="000E10D2" w:rsidRDefault="000E10D2" w:rsidP="008B100A">
            <w:pPr>
              <w:keepNext/>
              <w:keepLines/>
              <w:spacing w:after="0" w:line="240" w:lineRule="auto"/>
              <w:rPr>
                <w:sz w:val="20"/>
              </w:rPr>
            </w:pPr>
            <w:r>
              <w:rPr>
                <w:sz w:val="20"/>
              </w:rPr>
              <w:t>REVCODE</w:t>
            </w:r>
          </w:p>
          <w:p w14:paraId="2950B036" w14:textId="77777777" w:rsidR="000E10D2" w:rsidRPr="00363900" w:rsidRDefault="000E10D2" w:rsidP="008B100A">
            <w:pPr>
              <w:keepNext/>
              <w:keepLines/>
              <w:spacing w:after="0" w:line="240" w:lineRule="auto"/>
              <w:rPr>
                <w:sz w:val="20"/>
              </w:rPr>
            </w:pPr>
          </w:p>
          <w:p w14:paraId="1784D73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5E4048E4" w14:textId="77777777" w:rsidR="000E10D2" w:rsidRDefault="000E10D2" w:rsidP="008B100A">
            <w:pPr>
              <w:keepNext/>
              <w:keepLines/>
              <w:spacing w:after="0" w:line="240" w:lineRule="auto"/>
              <w:rPr>
                <w:sz w:val="20"/>
              </w:rPr>
            </w:pPr>
            <w:r>
              <w:rPr>
                <w:sz w:val="20"/>
              </w:rPr>
              <w:t>REVCODE</w:t>
            </w:r>
          </w:p>
        </w:tc>
        <w:tc>
          <w:tcPr>
            <w:tcW w:w="1363" w:type="pct"/>
          </w:tcPr>
          <w:p w14:paraId="633947B7" w14:textId="77777777" w:rsidR="000E10D2" w:rsidRDefault="000E10D2" w:rsidP="008B100A">
            <w:pPr>
              <w:keepNext/>
              <w:keepLines/>
              <w:spacing w:after="0" w:line="240" w:lineRule="auto"/>
              <w:rPr>
                <w:sz w:val="20"/>
              </w:rPr>
            </w:pPr>
            <w:r>
              <w:rPr>
                <w:sz w:val="20"/>
              </w:rPr>
              <w:t>Use Vocab pull 3.1.1.</w:t>
            </w:r>
          </w:p>
          <w:p w14:paraId="27811F1C" w14:textId="77777777" w:rsidR="000E10D2" w:rsidRDefault="000E10D2" w:rsidP="008B100A">
            <w:pPr>
              <w:keepNext/>
              <w:keepLines/>
              <w:spacing w:after="0" w:line="240" w:lineRule="auto"/>
              <w:rPr>
                <w:sz w:val="20"/>
              </w:rPr>
            </w:pPr>
          </w:p>
          <w:p w14:paraId="1F9330AB" w14:textId="77777777" w:rsidR="000E10D2" w:rsidRDefault="000E10D2" w:rsidP="008B100A">
            <w:pPr>
              <w:keepNext/>
              <w:keepLines/>
              <w:spacing w:after="0" w:line="240" w:lineRule="auto"/>
              <w:rPr>
                <w:sz w:val="20"/>
              </w:rPr>
            </w:pPr>
            <w:r>
              <w:rPr>
                <w:sz w:val="20"/>
              </w:rPr>
              <w:t xml:space="preserve">Filters: </w:t>
            </w:r>
          </w:p>
          <w:p w14:paraId="6CBECC23" w14:textId="77777777" w:rsidR="000E10D2" w:rsidRPr="00D31708" w:rsidRDefault="000E10D2" w:rsidP="008B100A">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6EAA4782" w14:textId="77777777" w:rsidR="000E10D2" w:rsidRDefault="000E10D2" w:rsidP="008B100A">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r w:rsidRPr="00D31708">
              <w:rPr>
                <w:rFonts w:ascii="Courier New" w:hAnsi="Courier New" w:cs="Courier New"/>
                <w:noProof/>
                <w:sz w:val="10"/>
                <w:szCs w:val="12"/>
              </w:rPr>
              <w:t xml:space="preserve"> </w:t>
            </w:r>
          </w:p>
        </w:tc>
        <w:tc>
          <w:tcPr>
            <w:tcW w:w="582" w:type="pct"/>
          </w:tcPr>
          <w:p w14:paraId="15863C8B" w14:textId="77777777" w:rsidR="000E10D2" w:rsidRPr="008521DB" w:rsidRDefault="000E10D2" w:rsidP="008B100A">
            <w:pPr>
              <w:keepNext/>
              <w:keepLines/>
              <w:spacing w:after="0" w:line="240" w:lineRule="auto"/>
              <w:rPr>
                <w:sz w:val="20"/>
              </w:rPr>
            </w:pPr>
          </w:p>
        </w:tc>
      </w:tr>
      <w:tr w:rsidR="000E10D2" w:rsidRPr="008521DB" w14:paraId="7F662382" w14:textId="77777777" w:rsidTr="008B100A">
        <w:trPr>
          <w:cantSplit/>
          <w:trHeight w:val="20"/>
        </w:trPr>
        <w:tc>
          <w:tcPr>
            <w:tcW w:w="1600" w:type="pct"/>
          </w:tcPr>
          <w:p w14:paraId="3407558C" w14:textId="77777777" w:rsidR="000E10D2" w:rsidRPr="009452A0" w:rsidRDefault="000E10D2" w:rsidP="008B100A">
            <w:pPr>
              <w:keepNext/>
              <w:keepLines/>
              <w:spacing w:after="0" w:line="240" w:lineRule="auto"/>
              <w:rPr>
                <w:rFonts w:ascii="Arial" w:eastAsia="Times New Roman" w:hAnsi="Arial" w:cs="Arial"/>
                <w:color w:val="333333"/>
                <w:sz w:val="21"/>
                <w:szCs w:val="21"/>
              </w:rPr>
            </w:pPr>
            <w:commentRangeStart w:id="54"/>
            <w:commentRangeStart w:id="55"/>
            <w:proofErr w:type="spellStart"/>
            <w:r w:rsidRPr="009452A0">
              <w:rPr>
                <w:rFonts w:ascii="Arial" w:eastAsia="Times New Roman" w:hAnsi="Arial" w:cs="Arial"/>
                <w:color w:val="333333"/>
                <w:sz w:val="21"/>
                <w:szCs w:val="21"/>
              </w:rPr>
              <w:lastRenderedPageBreak/>
              <w:t>drg_concept_id</w:t>
            </w:r>
            <w:commentRangeEnd w:id="54"/>
            <w:proofErr w:type="spellEnd"/>
            <w:r>
              <w:rPr>
                <w:rStyle w:val="CommentReference"/>
              </w:rPr>
              <w:commentReference w:id="54"/>
            </w:r>
            <w:commentRangeEnd w:id="55"/>
            <w:r>
              <w:rPr>
                <w:rStyle w:val="CommentReference"/>
              </w:rPr>
              <w:commentReference w:id="55"/>
            </w:r>
          </w:p>
        </w:tc>
        <w:tc>
          <w:tcPr>
            <w:tcW w:w="1455" w:type="pct"/>
          </w:tcPr>
          <w:p w14:paraId="18699AE0" w14:textId="77777777" w:rsidR="000E10D2" w:rsidRDefault="000E10D2" w:rsidP="008B100A">
            <w:pPr>
              <w:keepNext/>
              <w:keepLines/>
              <w:spacing w:after="0" w:line="240" w:lineRule="auto"/>
              <w:rPr>
                <w:sz w:val="20"/>
              </w:rPr>
            </w:pPr>
            <w:r w:rsidRPr="001B7526">
              <w:rPr>
                <w:b/>
                <w:sz w:val="20"/>
              </w:rPr>
              <w:t>INPATIENT_ADMISSIONS</w:t>
            </w:r>
            <w:r>
              <w:rPr>
                <w:sz w:val="20"/>
              </w:rPr>
              <w:t>: DRG</w:t>
            </w:r>
          </w:p>
          <w:p w14:paraId="26675400" w14:textId="77777777" w:rsidR="000E10D2" w:rsidRDefault="000E10D2" w:rsidP="008B100A">
            <w:pPr>
              <w:keepNext/>
              <w:keepLines/>
              <w:spacing w:after="0" w:line="240" w:lineRule="auto"/>
              <w:rPr>
                <w:sz w:val="20"/>
              </w:rPr>
            </w:pPr>
          </w:p>
          <w:p w14:paraId="650E488F" w14:textId="77777777" w:rsidR="000E10D2" w:rsidRDefault="000E10D2" w:rsidP="008B100A">
            <w:pPr>
              <w:keepNext/>
              <w:keepLines/>
              <w:spacing w:after="0" w:line="240" w:lineRule="auto"/>
              <w:rPr>
                <w:sz w:val="20"/>
              </w:rPr>
            </w:pPr>
            <w:r w:rsidRPr="001B7526">
              <w:rPr>
                <w:b/>
                <w:sz w:val="20"/>
              </w:rPr>
              <w:t>INPATIENT_SERVICES</w:t>
            </w:r>
            <w:r>
              <w:rPr>
                <w:sz w:val="20"/>
              </w:rPr>
              <w:t>: DRG</w:t>
            </w:r>
          </w:p>
        </w:tc>
        <w:tc>
          <w:tcPr>
            <w:tcW w:w="1363" w:type="pct"/>
          </w:tcPr>
          <w:p w14:paraId="70027781" w14:textId="77777777" w:rsidR="000E10D2" w:rsidRDefault="000E10D2" w:rsidP="008B100A">
            <w:pPr>
              <w:keepNext/>
              <w:keepLines/>
              <w:spacing w:after="0" w:line="240" w:lineRule="auto"/>
              <w:rPr>
                <w:sz w:val="20"/>
              </w:rPr>
            </w:pPr>
            <w:r>
              <w:rPr>
                <w:sz w:val="20"/>
              </w:rPr>
              <w:t>Use Vocab pull 3.1.1.</w:t>
            </w:r>
          </w:p>
          <w:p w14:paraId="29AF7CBC" w14:textId="77777777" w:rsidR="000E10D2" w:rsidRDefault="000E10D2" w:rsidP="008B100A">
            <w:pPr>
              <w:keepNext/>
              <w:keepLines/>
              <w:spacing w:after="0" w:line="240" w:lineRule="auto"/>
              <w:rPr>
                <w:sz w:val="20"/>
              </w:rPr>
            </w:pPr>
          </w:p>
          <w:p w14:paraId="4C510F4A" w14:textId="77777777" w:rsidR="000E10D2" w:rsidRDefault="000E10D2" w:rsidP="008B100A">
            <w:pPr>
              <w:keepNext/>
              <w:keepLines/>
              <w:spacing w:after="0" w:line="240" w:lineRule="auto"/>
              <w:rPr>
                <w:sz w:val="20"/>
              </w:rPr>
            </w:pPr>
            <w:r>
              <w:rPr>
                <w:sz w:val="20"/>
              </w:rPr>
              <w:t xml:space="preserve">Filters: </w:t>
            </w:r>
          </w:p>
          <w:p w14:paraId="5CC45F4D"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WHERE SOURCE_VOCABULARY_ID IN ('DRG')</w:t>
            </w:r>
          </w:p>
          <w:p w14:paraId="7488E982"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SOURCE_CONCEPT_CLASS_ID IN ('MS-DRG')</w:t>
            </w:r>
          </w:p>
          <w:p w14:paraId="43730694"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TARGET_VOCABULARY_ID IN ('DRG')</w:t>
            </w:r>
          </w:p>
          <w:p w14:paraId="2ED03A67"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TARGET_CONCEPT_CLASS_ID IN ('MS-DRG')</w:t>
            </w:r>
          </w:p>
          <w:p w14:paraId="055D44B5"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 xml:space="preserve">AND TSVCDAT &gt;= TARGET_VALID_START_DATE AND TSVCDAT &lt;= TARGET_VALID_END_DATE </w:t>
            </w:r>
          </w:p>
          <w:p w14:paraId="66218B93" w14:textId="77777777" w:rsidR="000E10D2" w:rsidRPr="00590D87" w:rsidRDefault="000E10D2" w:rsidP="008B100A">
            <w:pPr>
              <w:autoSpaceDE w:val="0"/>
              <w:autoSpaceDN w:val="0"/>
              <w:adjustRightInd w:val="0"/>
              <w:spacing w:after="0" w:line="240" w:lineRule="auto"/>
              <w:rPr>
                <w:rFonts w:ascii="Consolas" w:hAnsi="Consolas" w:cs="Consolas"/>
                <w:color w:val="0000FF"/>
                <w:sz w:val="16"/>
                <w:szCs w:val="19"/>
              </w:rPr>
            </w:pPr>
            <w:r w:rsidRPr="00590D87">
              <w:rPr>
                <w:rFonts w:ascii="Consolas" w:hAnsi="Consolas" w:cs="Consolas"/>
                <w:color w:val="0000FF"/>
                <w:sz w:val="16"/>
                <w:szCs w:val="19"/>
              </w:rPr>
              <w:t>AND TARGET_STANDARD_CONCEPT IS NOT NULL</w:t>
            </w:r>
          </w:p>
          <w:p w14:paraId="2FF46C9B" w14:textId="77777777" w:rsidR="000E10D2" w:rsidRPr="001B7526" w:rsidRDefault="000E10D2" w:rsidP="008B100A">
            <w:pPr>
              <w:autoSpaceDE w:val="0"/>
              <w:autoSpaceDN w:val="0"/>
              <w:adjustRightInd w:val="0"/>
              <w:spacing w:after="0" w:line="240" w:lineRule="auto"/>
              <w:rPr>
                <w:rFonts w:ascii="Consolas" w:hAnsi="Consolas" w:cs="Consolas"/>
                <w:sz w:val="16"/>
                <w:szCs w:val="19"/>
              </w:rPr>
            </w:pPr>
            <w:r w:rsidRPr="00590D87">
              <w:rPr>
                <w:rFonts w:ascii="Consolas" w:hAnsi="Consolas" w:cs="Consolas"/>
                <w:color w:val="0000FF"/>
                <w:sz w:val="16"/>
                <w:szCs w:val="19"/>
              </w:rPr>
              <w:t>AND TARGET_INVALID_REASON IS NULL</w:t>
            </w:r>
          </w:p>
        </w:tc>
        <w:tc>
          <w:tcPr>
            <w:tcW w:w="582" w:type="pct"/>
          </w:tcPr>
          <w:p w14:paraId="4EF746DB" w14:textId="77777777" w:rsidR="000E10D2" w:rsidRPr="008521DB" w:rsidRDefault="000E10D2" w:rsidP="008B100A">
            <w:pPr>
              <w:keepNext/>
              <w:keepLines/>
              <w:spacing w:after="0" w:line="240" w:lineRule="auto"/>
              <w:rPr>
                <w:sz w:val="20"/>
              </w:rPr>
            </w:pPr>
            <w:r>
              <w:rPr>
                <w:sz w:val="20"/>
              </w:rPr>
              <w:t>The filter to the left should be used for records coming from the INPATIENT_SERVICES table only. When a cost record comes from the INPATIENT_ADMISSIONS table replace TSVCDAT with DISDATE</w:t>
            </w:r>
          </w:p>
        </w:tc>
      </w:tr>
      <w:tr w:rsidR="000E10D2" w:rsidRPr="008521DB" w14:paraId="0FE7CC96" w14:textId="77777777" w:rsidTr="008B100A">
        <w:trPr>
          <w:cantSplit/>
          <w:trHeight w:val="20"/>
        </w:trPr>
        <w:tc>
          <w:tcPr>
            <w:tcW w:w="1600" w:type="pct"/>
          </w:tcPr>
          <w:p w14:paraId="0C6D3E45"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revenue_code_source_value</w:t>
            </w:r>
            <w:proofErr w:type="spellEnd"/>
          </w:p>
        </w:tc>
        <w:tc>
          <w:tcPr>
            <w:tcW w:w="1455" w:type="pct"/>
          </w:tcPr>
          <w:p w14:paraId="55FAA346" w14:textId="77777777" w:rsidR="000E10D2" w:rsidRDefault="000E10D2" w:rsidP="008B100A">
            <w:pPr>
              <w:keepNext/>
              <w:keepLines/>
              <w:spacing w:after="0" w:line="240" w:lineRule="auto"/>
              <w:rPr>
                <w:b/>
                <w:sz w:val="20"/>
              </w:rPr>
            </w:pPr>
            <w:r>
              <w:rPr>
                <w:b/>
                <w:sz w:val="20"/>
              </w:rPr>
              <w:t>OUTPATIENT_SERVICES:</w:t>
            </w:r>
          </w:p>
          <w:p w14:paraId="0B5695D7" w14:textId="77777777" w:rsidR="000E10D2" w:rsidRDefault="000E10D2" w:rsidP="008B100A">
            <w:pPr>
              <w:keepNext/>
              <w:keepLines/>
              <w:spacing w:after="0" w:line="240" w:lineRule="auto"/>
              <w:rPr>
                <w:sz w:val="20"/>
              </w:rPr>
            </w:pPr>
            <w:r>
              <w:rPr>
                <w:sz w:val="20"/>
              </w:rPr>
              <w:t>REVCODE</w:t>
            </w:r>
          </w:p>
          <w:p w14:paraId="13BF11AE" w14:textId="77777777" w:rsidR="000E10D2" w:rsidRPr="00363900" w:rsidRDefault="000E10D2" w:rsidP="008B100A">
            <w:pPr>
              <w:keepNext/>
              <w:keepLines/>
              <w:spacing w:after="0" w:line="240" w:lineRule="auto"/>
              <w:rPr>
                <w:sz w:val="20"/>
              </w:rPr>
            </w:pPr>
          </w:p>
          <w:p w14:paraId="2415F902" w14:textId="77777777" w:rsidR="000E10D2" w:rsidRPr="00363900" w:rsidRDefault="000E10D2" w:rsidP="008B100A">
            <w:pPr>
              <w:keepNext/>
              <w:keepLines/>
              <w:spacing w:after="0" w:line="240" w:lineRule="auto"/>
              <w:rPr>
                <w:b/>
                <w:sz w:val="20"/>
              </w:rPr>
            </w:pPr>
            <w:r>
              <w:rPr>
                <w:b/>
                <w:sz w:val="20"/>
              </w:rPr>
              <w:t>INPATIENT_SERVICES:</w:t>
            </w:r>
            <w:r w:rsidRPr="00363900">
              <w:rPr>
                <w:b/>
                <w:sz w:val="20"/>
              </w:rPr>
              <w:t xml:space="preserve"> </w:t>
            </w:r>
          </w:p>
          <w:p w14:paraId="79FE8F6D" w14:textId="77777777" w:rsidR="000E10D2" w:rsidRDefault="000E10D2" w:rsidP="008B100A">
            <w:pPr>
              <w:keepNext/>
              <w:keepLines/>
              <w:spacing w:after="0" w:line="240" w:lineRule="auto"/>
              <w:rPr>
                <w:sz w:val="20"/>
              </w:rPr>
            </w:pPr>
            <w:r>
              <w:rPr>
                <w:sz w:val="20"/>
              </w:rPr>
              <w:t>REVCODE</w:t>
            </w:r>
          </w:p>
        </w:tc>
        <w:tc>
          <w:tcPr>
            <w:tcW w:w="1363" w:type="pct"/>
          </w:tcPr>
          <w:p w14:paraId="35D1304D" w14:textId="77777777" w:rsidR="000E10D2" w:rsidRDefault="000E10D2" w:rsidP="008B100A">
            <w:pPr>
              <w:keepNext/>
              <w:keepLines/>
              <w:spacing w:after="0" w:line="240" w:lineRule="auto"/>
              <w:rPr>
                <w:sz w:val="20"/>
              </w:rPr>
            </w:pPr>
          </w:p>
        </w:tc>
        <w:tc>
          <w:tcPr>
            <w:tcW w:w="582" w:type="pct"/>
          </w:tcPr>
          <w:p w14:paraId="3536BC6F" w14:textId="77777777" w:rsidR="000E10D2" w:rsidRPr="008521DB" w:rsidRDefault="000E10D2" w:rsidP="008B100A">
            <w:pPr>
              <w:keepNext/>
              <w:keepLines/>
              <w:spacing w:after="0" w:line="240" w:lineRule="auto"/>
              <w:rPr>
                <w:sz w:val="20"/>
              </w:rPr>
            </w:pPr>
          </w:p>
        </w:tc>
      </w:tr>
      <w:tr w:rsidR="000E10D2" w:rsidRPr="008521DB" w14:paraId="5FB7BD46" w14:textId="77777777" w:rsidTr="008B100A">
        <w:trPr>
          <w:cantSplit/>
          <w:trHeight w:val="20"/>
        </w:trPr>
        <w:tc>
          <w:tcPr>
            <w:tcW w:w="1600" w:type="pct"/>
          </w:tcPr>
          <w:p w14:paraId="4AA05D4D" w14:textId="77777777" w:rsidR="000E10D2" w:rsidRPr="009452A0" w:rsidRDefault="000E10D2" w:rsidP="008B100A">
            <w:pPr>
              <w:keepNext/>
              <w:keepLines/>
              <w:spacing w:after="0" w:line="240" w:lineRule="auto"/>
              <w:rPr>
                <w:rFonts w:ascii="Arial" w:eastAsia="Times New Roman" w:hAnsi="Arial" w:cs="Arial"/>
                <w:color w:val="333333"/>
                <w:sz w:val="21"/>
                <w:szCs w:val="21"/>
              </w:rPr>
            </w:pPr>
            <w:proofErr w:type="spellStart"/>
            <w:r w:rsidRPr="009452A0">
              <w:rPr>
                <w:rFonts w:ascii="Arial" w:eastAsia="Times New Roman" w:hAnsi="Arial" w:cs="Arial"/>
                <w:color w:val="333333"/>
                <w:sz w:val="21"/>
                <w:szCs w:val="21"/>
              </w:rPr>
              <w:t>drg_source_value</w:t>
            </w:r>
            <w:proofErr w:type="spellEnd"/>
          </w:p>
        </w:tc>
        <w:tc>
          <w:tcPr>
            <w:tcW w:w="1455" w:type="pct"/>
          </w:tcPr>
          <w:p w14:paraId="05281F67" w14:textId="77777777" w:rsidR="000E10D2" w:rsidRDefault="000E10D2" w:rsidP="008B100A">
            <w:pPr>
              <w:keepNext/>
              <w:keepLines/>
              <w:spacing w:after="0" w:line="240" w:lineRule="auto"/>
              <w:rPr>
                <w:sz w:val="20"/>
              </w:rPr>
            </w:pPr>
            <w:r w:rsidRPr="000B3F69">
              <w:rPr>
                <w:b/>
                <w:sz w:val="20"/>
              </w:rPr>
              <w:t>INPATIENT_ADMISSIONS</w:t>
            </w:r>
            <w:r>
              <w:rPr>
                <w:sz w:val="20"/>
              </w:rPr>
              <w:t>: DRG</w:t>
            </w:r>
          </w:p>
          <w:p w14:paraId="6F497062" w14:textId="77777777" w:rsidR="000E10D2" w:rsidRDefault="000E10D2" w:rsidP="008B100A">
            <w:pPr>
              <w:keepNext/>
              <w:keepLines/>
              <w:spacing w:after="0" w:line="240" w:lineRule="auto"/>
              <w:rPr>
                <w:sz w:val="20"/>
              </w:rPr>
            </w:pPr>
            <w:r w:rsidRPr="000B3F69">
              <w:rPr>
                <w:b/>
                <w:sz w:val="20"/>
              </w:rPr>
              <w:t>INPATIENT_SERVICES</w:t>
            </w:r>
            <w:r>
              <w:rPr>
                <w:sz w:val="20"/>
              </w:rPr>
              <w:t>: DRG</w:t>
            </w:r>
          </w:p>
        </w:tc>
        <w:tc>
          <w:tcPr>
            <w:tcW w:w="1363" w:type="pct"/>
          </w:tcPr>
          <w:p w14:paraId="6F6941C1" w14:textId="77777777" w:rsidR="000E10D2" w:rsidRDefault="000E10D2" w:rsidP="008B100A">
            <w:pPr>
              <w:keepNext/>
              <w:keepLines/>
              <w:spacing w:after="0" w:line="240" w:lineRule="auto"/>
              <w:rPr>
                <w:sz w:val="20"/>
              </w:rPr>
            </w:pPr>
            <w:r>
              <w:rPr>
                <w:sz w:val="20"/>
              </w:rPr>
              <w:t>-</w:t>
            </w:r>
          </w:p>
        </w:tc>
        <w:tc>
          <w:tcPr>
            <w:tcW w:w="582" w:type="pct"/>
          </w:tcPr>
          <w:p w14:paraId="340C8785" w14:textId="77777777" w:rsidR="000E10D2" w:rsidRPr="008521DB" w:rsidRDefault="000E10D2" w:rsidP="008B100A">
            <w:pPr>
              <w:keepNext/>
              <w:keepLines/>
              <w:spacing w:after="0" w:line="240" w:lineRule="auto"/>
              <w:rPr>
                <w:sz w:val="20"/>
              </w:rPr>
            </w:pPr>
          </w:p>
        </w:tc>
      </w:tr>
    </w:tbl>
    <w:p w14:paraId="528EA41C" w14:textId="77777777" w:rsidR="006E5DE4" w:rsidRDefault="006E5DE4" w:rsidP="006E5DE4">
      <w:pPr>
        <w:pStyle w:val="Heading2"/>
      </w:pPr>
      <w:r w:rsidRPr="00BE6F3A">
        <w:t>Table Name:  DEA</w:t>
      </w:r>
      <w:r>
        <w:t>TH</w:t>
      </w:r>
      <w:bookmarkEnd w:id="48"/>
      <w:bookmarkEnd w:id="49"/>
    </w:p>
    <w:p w14:paraId="453AAEEC" w14:textId="77777777" w:rsidR="00135693" w:rsidRDefault="00135693" w:rsidP="00135693">
      <w:pPr>
        <w:keepNext/>
        <w:keepLines/>
        <w:spacing w:line="240" w:lineRule="auto"/>
      </w:pPr>
      <w:r>
        <w:t xml:space="preserve">The Death table is designed to capture the time when a Person is deceased and cause of death. Death in </w:t>
      </w:r>
      <w:proofErr w:type="spellStart"/>
      <w:r>
        <w:t>Truven</w:t>
      </w:r>
      <w:proofErr w:type="spellEnd"/>
      <w:r>
        <w:t xml:space="preserve"> can be captured by discharge status “Died” </w:t>
      </w:r>
      <w:r w:rsidR="00810E12">
        <w:t xml:space="preserve">(DSTATUS in </w:t>
      </w:r>
      <w:r w:rsidR="00810E12" w:rsidRPr="00810E12">
        <w:t xml:space="preserve">FACILITY_HEADER, INPATIENT_ADMISSIONS and INPATIENT_SERVICES) or </w:t>
      </w:r>
      <w:r>
        <w:t>condition in one of the various diagnosis fields containing codes indicating death</w:t>
      </w:r>
      <w:r w:rsidR="00810E12">
        <w:t xml:space="preserve">. </w:t>
      </w:r>
    </w:p>
    <w:p w14:paraId="77556B06" w14:textId="77777777" w:rsidR="006E5DE4" w:rsidRDefault="006E5DE4" w:rsidP="006E5DE4">
      <w:pPr>
        <w:keepNext/>
        <w:keepLines/>
        <w:spacing w:after="0" w:line="240" w:lineRule="auto"/>
      </w:pPr>
      <w:r>
        <w:t>Key conventions:</w:t>
      </w:r>
    </w:p>
    <w:p w14:paraId="22F7B679" w14:textId="77777777" w:rsidR="002C56F3" w:rsidRDefault="002C56F3" w:rsidP="002C56F3">
      <w:pPr>
        <w:keepNext/>
        <w:keepLines/>
        <w:numPr>
          <w:ilvl w:val="0"/>
          <w:numId w:val="4"/>
        </w:numPr>
        <w:spacing w:after="0"/>
      </w:pPr>
      <w:r>
        <w:t>Use the TEMP_MEDICAL, TEMP_INPATIENT_ADMISSIONS and TEMP_FACILITY</w:t>
      </w:r>
      <w:r w:rsidRPr="009833CE">
        <w:t>_HEADER</w:t>
      </w:r>
      <w:r>
        <w:t xml:space="preserve"> tables which are created during building the </w:t>
      </w:r>
      <w:r w:rsidRPr="00CF6B13">
        <w:t>VISIT_OCCURRENCE</w:t>
      </w:r>
      <w:r>
        <w:t xml:space="preserve"> table to populate death information.</w:t>
      </w:r>
    </w:p>
    <w:p w14:paraId="14200C03" w14:textId="77777777" w:rsidR="009433EE" w:rsidRDefault="009433EE" w:rsidP="002C56F3">
      <w:pPr>
        <w:keepNext/>
        <w:keepLines/>
        <w:numPr>
          <w:ilvl w:val="0"/>
          <w:numId w:val="4"/>
        </w:numPr>
        <w:spacing w:after="0"/>
      </w:pPr>
      <w:r>
        <w:t>The date of death will be associated to the VISIT_END_DATE.</w:t>
      </w:r>
    </w:p>
    <w:p w14:paraId="2C799094" w14:textId="4638D985" w:rsidR="00D21795" w:rsidRDefault="00D21795" w:rsidP="00D14A4D">
      <w:pPr>
        <w:keepNext/>
        <w:keepLines/>
        <w:numPr>
          <w:ilvl w:val="0"/>
          <w:numId w:val="4"/>
        </w:numPr>
        <w:spacing w:after="0"/>
      </w:pPr>
      <w:r>
        <w:lastRenderedPageBreak/>
        <w:t xml:space="preserve">The following table provides codes for identifying death from </w:t>
      </w:r>
      <w:r w:rsidR="00A74492">
        <w:t>medical claim</w:t>
      </w:r>
      <w:r>
        <w:t xml:space="preserve"> table</w:t>
      </w:r>
      <w:r w:rsidR="00A74492">
        <w:t>s</w:t>
      </w:r>
      <w:r>
        <w:t xml:space="preserve"> and mapping to  </w:t>
      </w:r>
      <w:r w:rsidRPr="008A5D86">
        <w:t>DEATH_TYPE_CONCEPT_ID</w:t>
      </w:r>
      <w:r>
        <w:t xml:space="preserve">: </w:t>
      </w:r>
      <w:r>
        <w:rPr>
          <w:noProof/>
          <w:lang w:eastAsia="zh-CN"/>
        </w:rPr>
        <w:t xml:space="preserve"> </w:t>
      </w:r>
      <w:r w:rsidR="00EF3A4B">
        <w:rPr>
          <w:noProof/>
        </w:rPr>
        <w:drawing>
          <wp:inline distT="0" distB="0" distL="0" distR="0" wp14:anchorId="52B7BE83" wp14:editId="4F929A5E">
            <wp:extent cx="5514975" cy="25241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2524125"/>
                    </a:xfrm>
                    <a:prstGeom prst="rect">
                      <a:avLst/>
                    </a:prstGeom>
                    <a:noFill/>
                    <a:ln>
                      <a:noFill/>
                    </a:ln>
                  </pic:spPr>
                </pic:pic>
              </a:graphicData>
            </a:graphic>
          </wp:inline>
        </w:drawing>
      </w:r>
    </w:p>
    <w:p w14:paraId="4EAC4E2A" w14:textId="3D7B1000" w:rsidR="00663CD3" w:rsidRPr="00BE6F3A" w:rsidRDefault="00D21795" w:rsidP="00663CD3">
      <w:pPr>
        <w:keepNext/>
        <w:keepLines/>
        <w:numPr>
          <w:ilvl w:val="0"/>
          <w:numId w:val="4"/>
        </w:numPr>
        <w:spacing w:after="0"/>
      </w:pPr>
      <w:r>
        <w:t xml:space="preserve">Only one </w:t>
      </w:r>
      <w:r w:rsidRPr="00BE6F3A">
        <w:t>record will be kept for each patient.</w:t>
      </w:r>
      <w:r w:rsidR="00663CD3" w:rsidRPr="00BE6F3A">
        <w:t xml:space="preserve">  </w:t>
      </w:r>
      <w:r w:rsidRPr="00BE6F3A">
        <w:t>If multiple lines of death records are captured</w:t>
      </w:r>
      <w:r w:rsidR="00663CD3" w:rsidRPr="00BE6F3A">
        <w:t xml:space="preserve">, records with the latest date of death will be kept and </w:t>
      </w:r>
      <w:r w:rsidRPr="00BE6F3A">
        <w:t>the death captured by discharge status has higher priority than those captu</w:t>
      </w:r>
      <w:r w:rsidR="00663CD3" w:rsidRPr="00BE6F3A">
        <w:t>red by ICD 9 diagnosis codes.</w:t>
      </w:r>
      <w:r w:rsidR="007F5C79" w:rsidRPr="00BE6F3A">
        <w:t xml:space="preserve">  If there is a discharge status selected over an ICD9 diagnosis code, take that date.</w:t>
      </w:r>
      <w:r w:rsidR="00663CD3" w:rsidRPr="00BE6F3A">
        <w:t xml:space="preserve"> </w:t>
      </w:r>
    </w:p>
    <w:p w14:paraId="433F7747" w14:textId="77777777" w:rsidR="00D21795" w:rsidRPr="00BE6F3A" w:rsidRDefault="00D21795" w:rsidP="006812AD">
      <w:pPr>
        <w:keepNext/>
        <w:keepLines/>
        <w:numPr>
          <w:ilvl w:val="0"/>
          <w:numId w:val="4"/>
        </w:numPr>
        <w:spacing w:after="0"/>
      </w:pPr>
      <w:r w:rsidRPr="00BE6F3A">
        <w:t xml:space="preserve"> If there</w:t>
      </w:r>
      <w:r w:rsidR="00A1154F" w:rsidRPr="00BE6F3A">
        <w:t xml:space="preserve"> are health care visits after </w:t>
      </w:r>
      <w:r w:rsidR="003F3A71" w:rsidRPr="00BE6F3A">
        <w:t>one month (</w:t>
      </w:r>
      <w:r w:rsidR="00A1154F" w:rsidRPr="00BE6F3A">
        <w:t>32</w:t>
      </w:r>
      <w:r w:rsidRPr="00BE6F3A">
        <w:t xml:space="preserve"> days</w:t>
      </w:r>
      <w:r w:rsidR="003F3A71" w:rsidRPr="00BE6F3A">
        <w:t>)</w:t>
      </w:r>
      <w:r w:rsidRPr="00BE6F3A">
        <w:t xml:space="preserve"> of death date, delete this record.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1"/>
        <w:gridCol w:w="2296"/>
        <w:gridCol w:w="2511"/>
        <w:gridCol w:w="2152"/>
      </w:tblGrid>
      <w:tr w:rsidR="006E5DE4" w:rsidRPr="00BE6F3A" w14:paraId="5D2D9014" w14:textId="77777777" w:rsidTr="00AC2274">
        <w:trPr>
          <w:cantSplit/>
          <w:tblHeader/>
        </w:trPr>
        <w:tc>
          <w:tcPr>
            <w:tcW w:w="5000" w:type="pct"/>
            <w:gridSpan w:val="4"/>
            <w:shd w:val="clear" w:color="auto" w:fill="A6A6A6"/>
          </w:tcPr>
          <w:p w14:paraId="74CFA659" w14:textId="77777777" w:rsidR="006E5DE4" w:rsidRPr="00BE6F3A" w:rsidRDefault="006E5DE4" w:rsidP="00AC2274">
            <w:pPr>
              <w:keepNext/>
              <w:keepLines/>
              <w:spacing w:after="0" w:line="240" w:lineRule="auto"/>
              <w:rPr>
                <w:b/>
              </w:rPr>
            </w:pPr>
            <w:r w:rsidRPr="00BE6F3A">
              <w:rPr>
                <w:b/>
                <w:sz w:val="28"/>
              </w:rPr>
              <w:lastRenderedPageBreak/>
              <w:t>Table 11:  DEATH</w:t>
            </w:r>
          </w:p>
        </w:tc>
      </w:tr>
      <w:tr w:rsidR="006E5DE4" w:rsidRPr="00BE6F3A" w14:paraId="0E828A62" w14:textId="77777777" w:rsidTr="00AC2274">
        <w:trPr>
          <w:cantSplit/>
          <w:tblHeader/>
        </w:trPr>
        <w:tc>
          <w:tcPr>
            <w:tcW w:w="1278" w:type="pct"/>
            <w:shd w:val="clear" w:color="auto" w:fill="D9D9D9"/>
          </w:tcPr>
          <w:p w14:paraId="37FD30C0" w14:textId="77777777" w:rsidR="006E5DE4" w:rsidRPr="00BE6F3A" w:rsidRDefault="006E5DE4" w:rsidP="00AC2274">
            <w:pPr>
              <w:keepNext/>
              <w:keepLines/>
              <w:spacing w:after="0" w:line="240" w:lineRule="auto"/>
              <w:rPr>
                <w:b/>
              </w:rPr>
            </w:pPr>
            <w:r w:rsidRPr="00BE6F3A">
              <w:rPr>
                <w:b/>
              </w:rPr>
              <w:t>Destination Field</w:t>
            </w:r>
          </w:p>
        </w:tc>
        <w:tc>
          <w:tcPr>
            <w:tcW w:w="1228" w:type="pct"/>
            <w:shd w:val="clear" w:color="auto" w:fill="D9D9D9"/>
          </w:tcPr>
          <w:p w14:paraId="0743F54B" w14:textId="77777777" w:rsidR="006E5DE4" w:rsidRPr="00BE6F3A" w:rsidRDefault="006E5DE4" w:rsidP="00AC2274">
            <w:pPr>
              <w:keepNext/>
              <w:keepLines/>
              <w:spacing w:after="0" w:line="240" w:lineRule="auto"/>
              <w:rPr>
                <w:b/>
              </w:rPr>
            </w:pPr>
            <w:r w:rsidRPr="00BE6F3A">
              <w:rPr>
                <w:b/>
              </w:rPr>
              <w:t>Source Field</w:t>
            </w:r>
          </w:p>
        </w:tc>
        <w:tc>
          <w:tcPr>
            <w:tcW w:w="1343" w:type="pct"/>
            <w:shd w:val="clear" w:color="auto" w:fill="D9D9D9"/>
          </w:tcPr>
          <w:p w14:paraId="5525F2EB" w14:textId="77777777" w:rsidR="006E5DE4" w:rsidRPr="00BE6F3A" w:rsidRDefault="006E5DE4" w:rsidP="00AC2274">
            <w:pPr>
              <w:keepNext/>
              <w:keepLines/>
              <w:spacing w:after="0" w:line="240" w:lineRule="auto"/>
              <w:rPr>
                <w:b/>
              </w:rPr>
            </w:pPr>
            <w:r w:rsidRPr="00BE6F3A">
              <w:rPr>
                <w:b/>
              </w:rPr>
              <w:t>Applied Rule</w:t>
            </w:r>
          </w:p>
        </w:tc>
        <w:tc>
          <w:tcPr>
            <w:tcW w:w="1151" w:type="pct"/>
            <w:shd w:val="clear" w:color="auto" w:fill="D9D9D9"/>
          </w:tcPr>
          <w:p w14:paraId="2BE515D0" w14:textId="77777777" w:rsidR="006E5DE4" w:rsidRPr="00BE6F3A" w:rsidRDefault="006E5DE4" w:rsidP="00AC2274">
            <w:pPr>
              <w:keepNext/>
              <w:keepLines/>
              <w:spacing w:after="0" w:line="240" w:lineRule="auto"/>
              <w:rPr>
                <w:b/>
              </w:rPr>
            </w:pPr>
            <w:r w:rsidRPr="00BE6F3A">
              <w:rPr>
                <w:b/>
              </w:rPr>
              <w:t>Comment</w:t>
            </w:r>
          </w:p>
        </w:tc>
      </w:tr>
      <w:tr w:rsidR="006E5DE4" w:rsidRPr="00BE6F3A" w14:paraId="5A01B9A1" w14:textId="77777777" w:rsidTr="00AC2274">
        <w:trPr>
          <w:cantSplit/>
        </w:trPr>
        <w:tc>
          <w:tcPr>
            <w:tcW w:w="1278" w:type="pct"/>
          </w:tcPr>
          <w:p w14:paraId="41037F75" w14:textId="77777777" w:rsidR="006E5DE4" w:rsidRPr="00BE6F3A" w:rsidRDefault="006E5DE4" w:rsidP="00AC2274">
            <w:pPr>
              <w:keepNext/>
              <w:keepLines/>
              <w:spacing w:after="0" w:line="240" w:lineRule="auto"/>
              <w:rPr>
                <w:sz w:val="20"/>
              </w:rPr>
            </w:pPr>
            <w:r w:rsidRPr="00BE6F3A">
              <w:rPr>
                <w:sz w:val="20"/>
              </w:rPr>
              <w:t>PERSON_ID</w:t>
            </w:r>
          </w:p>
        </w:tc>
        <w:tc>
          <w:tcPr>
            <w:tcW w:w="1228" w:type="pct"/>
          </w:tcPr>
          <w:p w14:paraId="3E3D8BA3" w14:textId="77777777" w:rsidR="006E5DE4" w:rsidRPr="00BE6F3A" w:rsidRDefault="006E5DE4" w:rsidP="00AC2274">
            <w:pPr>
              <w:keepNext/>
              <w:keepLines/>
              <w:spacing w:after="0" w:line="240" w:lineRule="auto"/>
              <w:rPr>
                <w:b/>
                <w:sz w:val="20"/>
              </w:rPr>
            </w:pPr>
            <w:r w:rsidRPr="00BE6F3A">
              <w:rPr>
                <w:b/>
                <w:sz w:val="20"/>
              </w:rPr>
              <w:t>FACILITY_HEADER:</w:t>
            </w:r>
          </w:p>
          <w:p w14:paraId="5A22C7C7" w14:textId="77777777" w:rsidR="006E5DE4" w:rsidRPr="00BE6F3A" w:rsidRDefault="006E5DE4" w:rsidP="00AC2274">
            <w:pPr>
              <w:keepNext/>
              <w:keepLines/>
              <w:spacing w:after="0" w:line="240" w:lineRule="auto"/>
              <w:rPr>
                <w:sz w:val="20"/>
              </w:rPr>
            </w:pPr>
            <w:r w:rsidRPr="00BE6F3A">
              <w:rPr>
                <w:sz w:val="20"/>
              </w:rPr>
              <w:t>ENROLID</w:t>
            </w:r>
          </w:p>
          <w:p w14:paraId="0356F5CA" w14:textId="77777777" w:rsidR="006E5DE4" w:rsidRPr="00BE6F3A" w:rsidRDefault="006E5DE4" w:rsidP="00AC2274">
            <w:pPr>
              <w:keepNext/>
              <w:keepLines/>
              <w:spacing w:after="0" w:line="240" w:lineRule="auto"/>
              <w:rPr>
                <w:sz w:val="20"/>
              </w:rPr>
            </w:pPr>
          </w:p>
          <w:p w14:paraId="3A1FE75A" w14:textId="77777777" w:rsidR="006E5DE4" w:rsidRPr="00BE6F3A" w:rsidRDefault="006E5DE4" w:rsidP="00AC2274">
            <w:pPr>
              <w:keepNext/>
              <w:keepLines/>
              <w:spacing w:after="0" w:line="240" w:lineRule="auto"/>
              <w:rPr>
                <w:b/>
                <w:sz w:val="20"/>
              </w:rPr>
            </w:pPr>
            <w:r w:rsidRPr="00BE6F3A">
              <w:rPr>
                <w:b/>
                <w:sz w:val="20"/>
              </w:rPr>
              <w:t>OUTPATIENT_SERVICES:</w:t>
            </w:r>
          </w:p>
          <w:p w14:paraId="74FB3E89" w14:textId="77777777" w:rsidR="006E5DE4" w:rsidRPr="00BE6F3A" w:rsidRDefault="007A3969" w:rsidP="00AC2274">
            <w:pPr>
              <w:keepNext/>
              <w:keepLines/>
              <w:spacing w:after="0" w:line="240" w:lineRule="auto"/>
              <w:rPr>
                <w:sz w:val="20"/>
              </w:rPr>
            </w:pPr>
            <w:r w:rsidRPr="00BE6F3A">
              <w:rPr>
                <w:sz w:val="20"/>
              </w:rPr>
              <w:t>ENROLID</w:t>
            </w:r>
          </w:p>
          <w:p w14:paraId="659AFB9D" w14:textId="77777777" w:rsidR="006E5DE4" w:rsidRPr="00BE6F3A" w:rsidRDefault="006E5DE4" w:rsidP="00AC2274">
            <w:pPr>
              <w:keepNext/>
              <w:keepLines/>
              <w:spacing w:after="0" w:line="240" w:lineRule="auto"/>
              <w:rPr>
                <w:sz w:val="20"/>
              </w:rPr>
            </w:pPr>
          </w:p>
          <w:p w14:paraId="05B39AD1"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5647032A" w14:textId="77777777" w:rsidR="006E5DE4" w:rsidRPr="00BE6F3A" w:rsidRDefault="006E5DE4" w:rsidP="00AC2274">
            <w:pPr>
              <w:keepNext/>
              <w:keepLines/>
              <w:spacing w:after="0" w:line="240" w:lineRule="auto"/>
              <w:rPr>
                <w:sz w:val="20"/>
              </w:rPr>
            </w:pPr>
            <w:r w:rsidRPr="00BE6F3A">
              <w:rPr>
                <w:sz w:val="20"/>
              </w:rPr>
              <w:t>ENROLID</w:t>
            </w:r>
          </w:p>
          <w:p w14:paraId="7D5147C8" w14:textId="77777777" w:rsidR="006E5DE4" w:rsidRPr="00BE6F3A" w:rsidRDefault="006E5DE4" w:rsidP="00AC2274">
            <w:pPr>
              <w:keepNext/>
              <w:keepLines/>
              <w:spacing w:after="0" w:line="240" w:lineRule="auto"/>
              <w:rPr>
                <w:sz w:val="20"/>
              </w:rPr>
            </w:pPr>
          </w:p>
          <w:p w14:paraId="323BC895" w14:textId="77777777" w:rsidR="006E5DE4" w:rsidRPr="00BE6F3A" w:rsidRDefault="006E5DE4" w:rsidP="00AC2274">
            <w:pPr>
              <w:keepNext/>
              <w:keepLines/>
              <w:spacing w:after="0" w:line="240" w:lineRule="auto"/>
              <w:rPr>
                <w:b/>
                <w:sz w:val="20"/>
              </w:rPr>
            </w:pPr>
            <w:r w:rsidRPr="00BE6F3A">
              <w:rPr>
                <w:b/>
                <w:sz w:val="20"/>
              </w:rPr>
              <w:t xml:space="preserve">INPATIENT_ADMISSION: </w:t>
            </w:r>
          </w:p>
          <w:p w14:paraId="75BA5AD3" w14:textId="77777777" w:rsidR="006E5DE4" w:rsidRPr="00BE6F3A" w:rsidRDefault="006E5DE4" w:rsidP="00AC2274">
            <w:pPr>
              <w:keepNext/>
              <w:keepLines/>
              <w:spacing w:after="0" w:line="240" w:lineRule="auto"/>
              <w:rPr>
                <w:sz w:val="20"/>
              </w:rPr>
            </w:pPr>
            <w:r w:rsidRPr="00BE6F3A">
              <w:rPr>
                <w:sz w:val="20"/>
              </w:rPr>
              <w:t>ENROLID</w:t>
            </w:r>
          </w:p>
          <w:p w14:paraId="093B447F" w14:textId="77777777" w:rsidR="00FE7B35" w:rsidRPr="00BE6F3A" w:rsidRDefault="00FE7B35" w:rsidP="00AC2274">
            <w:pPr>
              <w:keepNext/>
              <w:keepLines/>
              <w:spacing w:after="0" w:line="240" w:lineRule="auto"/>
              <w:rPr>
                <w:sz w:val="20"/>
              </w:rPr>
            </w:pPr>
          </w:p>
          <w:p w14:paraId="41BF6892" w14:textId="77777777" w:rsidR="002D2426" w:rsidRPr="00BE6F3A" w:rsidRDefault="002D2426" w:rsidP="002D2426">
            <w:pPr>
              <w:keepNext/>
              <w:keepLines/>
              <w:spacing w:after="0" w:line="240" w:lineRule="auto"/>
              <w:rPr>
                <w:b/>
                <w:sz w:val="20"/>
              </w:rPr>
            </w:pPr>
            <w:r w:rsidRPr="00BE6F3A">
              <w:rPr>
                <w:b/>
                <w:sz w:val="20"/>
              </w:rPr>
              <w:t>LONG_TERM_CARE:</w:t>
            </w:r>
          </w:p>
          <w:p w14:paraId="3A8AB872" w14:textId="671B77DD" w:rsidR="006E5DE4" w:rsidRPr="00BE6F3A" w:rsidRDefault="002D2426" w:rsidP="00AC2274">
            <w:pPr>
              <w:keepNext/>
              <w:keepLines/>
              <w:spacing w:after="0" w:line="240" w:lineRule="auto"/>
              <w:rPr>
                <w:sz w:val="20"/>
              </w:rPr>
            </w:pPr>
            <w:r w:rsidRPr="00BE6F3A">
              <w:rPr>
                <w:sz w:val="20"/>
              </w:rPr>
              <w:t>ENROLID</w:t>
            </w:r>
          </w:p>
        </w:tc>
        <w:tc>
          <w:tcPr>
            <w:tcW w:w="1343" w:type="pct"/>
          </w:tcPr>
          <w:p w14:paraId="76D2CFB8" w14:textId="77777777" w:rsidR="006E5DE4" w:rsidRPr="00BE6F3A" w:rsidRDefault="006E5DE4" w:rsidP="00AC2274">
            <w:pPr>
              <w:keepNext/>
              <w:keepLines/>
              <w:spacing w:after="0" w:line="240" w:lineRule="auto"/>
              <w:rPr>
                <w:sz w:val="20"/>
              </w:rPr>
            </w:pPr>
          </w:p>
        </w:tc>
        <w:tc>
          <w:tcPr>
            <w:tcW w:w="1151" w:type="pct"/>
          </w:tcPr>
          <w:p w14:paraId="1077ABAD" w14:textId="77777777" w:rsidR="006E5DE4" w:rsidRPr="00BE6F3A" w:rsidRDefault="006E5DE4" w:rsidP="00AC2274">
            <w:pPr>
              <w:keepNext/>
              <w:keepLines/>
              <w:spacing w:after="0" w:line="240" w:lineRule="auto"/>
              <w:rPr>
                <w:sz w:val="20"/>
              </w:rPr>
            </w:pPr>
          </w:p>
        </w:tc>
      </w:tr>
      <w:tr w:rsidR="006E5DE4" w:rsidRPr="00BE6F3A" w14:paraId="61681B9C" w14:textId="77777777" w:rsidTr="00AC2274">
        <w:trPr>
          <w:cantSplit/>
        </w:trPr>
        <w:tc>
          <w:tcPr>
            <w:tcW w:w="1278" w:type="pct"/>
          </w:tcPr>
          <w:p w14:paraId="0F3B2EA8" w14:textId="77777777" w:rsidR="006E5DE4" w:rsidRPr="00BE6F3A" w:rsidRDefault="006E5DE4" w:rsidP="00AC2274">
            <w:pPr>
              <w:keepNext/>
              <w:keepLines/>
              <w:spacing w:after="0" w:line="240" w:lineRule="auto"/>
              <w:rPr>
                <w:sz w:val="20"/>
              </w:rPr>
            </w:pPr>
            <w:r w:rsidRPr="00BE6F3A">
              <w:rPr>
                <w:sz w:val="20"/>
              </w:rPr>
              <w:t>DEATH_DATE</w:t>
            </w:r>
          </w:p>
        </w:tc>
        <w:tc>
          <w:tcPr>
            <w:tcW w:w="1228" w:type="pct"/>
          </w:tcPr>
          <w:p w14:paraId="6C799C59" w14:textId="77777777" w:rsidR="00B750B6" w:rsidRPr="00BE6F3A" w:rsidRDefault="00B750B6" w:rsidP="00B750B6">
            <w:pPr>
              <w:keepNext/>
              <w:keepLines/>
              <w:spacing w:after="0" w:line="240" w:lineRule="auto"/>
              <w:rPr>
                <w:sz w:val="20"/>
                <w:szCs w:val="20"/>
              </w:rPr>
            </w:pPr>
            <w:r w:rsidRPr="00BE6F3A">
              <w:rPr>
                <w:b/>
                <w:sz w:val="20"/>
                <w:szCs w:val="20"/>
              </w:rPr>
              <w:t>VISIT_OCCURRENCE</w:t>
            </w:r>
            <w:r w:rsidRPr="00BE6F3A">
              <w:rPr>
                <w:sz w:val="20"/>
                <w:szCs w:val="20"/>
              </w:rPr>
              <w:t>-</w:t>
            </w:r>
          </w:p>
          <w:p w14:paraId="107000D0" w14:textId="77777777" w:rsidR="006E5DE4" w:rsidRPr="00BE6F3A" w:rsidRDefault="00B750B6" w:rsidP="00B750B6">
            <w:pPr>
              <w:keepNext/>
              <w:keepLines/>
              <w:spacing w:after="0" w:line="240" w:lineRule="auto"/>
              <w:rPr>
                <w:sz w:val="20"/>
              </w:rPr>
            </w:pPr>
            <w:r w:rsidRPr="00BE6F3A">
              <w:rPr>
                <w:sz w:val="20"/>
                <w:szCs w:val="20"/>
              </w:rPr>
              <w:t>VISIT_END_DATE</w:t>
            </w:r>
          </w:p>
        </w:tc>
        <w:tc>
          <w:tcPr>
            <w:tcW w:w="1343" w:type="pct"/>
          </w:tcPr>
          <w:p w14:paraId="33DBF66B" w14:textId="77777777" w:rsidR="006E5DE4" w:rsidRPr="00BE6F3A" w:rsidRDefault="002E7A04" w:rsidP="00AC2274">
            <w:pPr>
              <w:keepNext/>
              <w:keepLines/>
              <w:spacing w:after="0" w:line="240" w:lineRule="auto"/>
              <w:rPr>
                <w:sz w:val="20"/>
              </w:rPr>
            </w:pPr>
            <w:r w:rsidRPr="00BE6F3A">
              <w:rPr>
                <w:sz w:val="20"/>
              </w:rPr>
              <w:t>Refer to logic in building VISIT_OCCURRENCE table for linking with VISIT_OCCURRENCE_ID</w:t>
            </w:r>
          </w:p>
        </w:tc>
        <w:tc>
          <w:tcPr>
            <w:tcW w:w="1151" w:type="pct"/>
          </w:tcPr>
          <w:p w14:paraId="18892BF5" w14:textId="77777777" w:rsidR="006E5DE4" w:rsidRPr="00BE6F3A" w:rsidRDefault="006E5DE4" w:rsidP="00AC2274">
            <w:pPr>
              <w:keepNext/>
              <w:keepLines/>
              <w:spacing w:after="0" w:line="240" w:lineRule="auto"/>
              <w:rPr>
                <w:sz w:val="20"/>
              </w:rPr>
            </w:pPr>
          </w:p>
        </w:tc>
      </w:tr>
      <w:tr w:rsidR="006E5DE4" w:rsidRPr="00BE6F3A" w14:paraId="0B9957D5" w14:textId="77777777" w:rsidTr="00AC2274">
        <w:trPr>
          <w:cantSplit/>
        </w:trPr>
        <w:tc>
          <w:tcPr>
            <w:tcW w:w="1278" w:type="pct"/>
          </w:tcPr>
          <w:p w14:paraId="71F8260E" w14:textId="77777777" w:rsidR="006E5DE4" w:rsidRPr="00BE6F3A" w:rsidRDefault="006E5DE4" w:rsidP="00AC2274">
            <w:pPr>
              <w:keepNext/>
              <w:keepLines/>
              <w:spacing w:after="0" w:line="240" w:lineRule="auto"/>
              <w:rPr>
                <w:sz w:val="20"/>
              </w:rPr>
            </w:pPr>
            <w:r w:rsidRPr="00BE6F3A">
              <w:rPr>
                <w:sz w:val="20"/>
              </w:rPr>
              <w:t>DEATH_TYPE_CONCEPT_ID</w:t>
            </w:r>
          </w:p>
        </w:tc>
        <w:tc>
          <w:tcPr>
            <w:tcW w:w="1228" w:type="pct"/>
          </w:tcPr>
          <w:p w14:paraId="57D8E6FD" w14:textId="77777777" w:rsidR="006E5DE4" w:rsidRPr="00BE6F3A" w:rsidRDefault="006E5DE4" w:rsidP="00AC2274">
            <w:pPr>
              <w:keepNext/>
              <w:keepLines/>
              <w:spacing w:after="0" w:line="240" w:lineRule="auto"/>
              <w:rPr>
                <w:b/>
                <w:sz w:val="20"/>
              </w:rPr>
            </w:pPr>
            <w:r w:rsidRPr="00BE6F3A">
              <w:rPr>
                <w:b/>
                <w:sz w:val="20"/>
              </w:rPr>
              <w:t>FACILITY_HEADER:</w:t>
            </w:r>
          </w:p>
          <w:p w14:paraId="37225426" w14:textId="77777777" w:rsidR="009778AC" w:rsidRPr="00BE6F3A" w:rsidRDefault="006E5DE4" w:rsidP="009778AC">
            <w:pPr>
              <w:keepNext/>
              <w:keepLines/>
              <w:spacing w:after="0" w:line="240" w:lineRule="auto"/>
              <w:rPr>
                <w:sz w:val="20"/>
              </w:rPr>
            </w:pPr>
            <w:r w:rsidRPr="00BE6F3A">
              <w:rPr>
                <w:sz w:val="20"/>
              </w:rPr>
              <w:t>DSTATUS</w:t>
            </w:r>
            <w:r w:rsidR="009778AC" w:rsidRPr="00BE6F3A">
              <w:rPr>
                <w:sz w:val="20"/>
              </w:rPr>
              <w:t>, DX1, DX2, DX3, DX4, DX5, DX6, DX7, DX8, DX9</w:t>
            </w:r>
          </w:p>
          <w:p w14:paraId="3B030049" w14:textId="77777777" w:rsidR="006E5DE4" w:rsidRPr="00BE6F3A" w:rsidRDefault="006E5DE4" w:rsidP="00AC2274">
            <w:pPr>
              <w:keepNext/>
              <w:keepLines/>
              <w:spacing w:after="0" w:line="240" w:lineRule="auto"/>
              <w:rPr>
                <w:sz w:val="20"/>
              </w:rPr>
            </w:pPr>
          </w:p>
          <w:p w14:paraId="7D2EB91F" w14:textId="77777777" w:rsidR="006E5DE4" w:rsidRPr="00BE6F3A" w:rsidRDefault="006E5DE4" w:rsidP="00AC2274">
            <w:pPr>
              <w:keepNext/>
              <w:keepLines/>
              <w:spacing w:after="0" w:line="240" w:lineRule="auto"/>
              <w:rPr>
                <w:b/>
                <w:sz w:val="20"/>
              </w:rPr>
            </w:pPr>
            <w:r w:rsidRPr="00BE6F3A">
              <w:rPr>
                <w:b/>
                <w:sz w:val="20"/>
              </w:rPr>
              <w:t xml:space="preserve">INPATIENT_SERVICES: </w:t>
            </w:r>
          </w:p>
          <w:p w14:paraId="0480DAD8" w14:textId="3B9F4BB9" w:rsidR="009778AC" w:rsidRPr="00BE6F3A" w:rsidRDefault="006E5DE4" w:rsidP="009778AC">
            <w:pPr>
              <w:keepNext/>
              <w:keepLines/>
              <w:spacing w:after="0" w:line="240" w:lineRule="auto"/>
              <w:rPr>
                <w:sz w:val="20"/>
              </w:rPr>
            </w:pPr>
            <w:r w:rsidRPr="00BE6F3A">
              <w:rPr>
                <w:sz w:val="20"/>
              </w:rPr>
              <w:t>DSTATUS</w:t>
            </w:r>
            <w:r w:rsidR="009778AC" w:rsidRPr="00BE6F3A">
              <w:rPr>
                <w:sz w:val="20"/>
              </w:rPr>
              <w:t xml:space="preserve">, PDX, DX1, DX2, DX3, DX4 </w:t>
            </w:r>
          </w:p>
          <w:p w14:paraId="5E583841" w14:textId="77777777" w:rsidR="006E5DE4" w:rsidRPr="00BE6F3A" w:rsidRDefault="006E5DE4" w:rsidP="00AC2274">
            <w:pPr>
              <w:keepNext/>
              <w:keepLines/>
              <w:spacing w:after="0" w:line="240" w:lineRule="auto"/>
              <w:rPr>
                <w:sz w:val="20"/>
              </w:rPr>
            </w:pPr>
          </w:p>
          <w:p w14:paraId="797300C2" w14:textId="77777777" w:rsidR="006E5DE4" w:rsidRPr="00BE6F3A" w:rsidRDefault="006E5DE4" w:rsidP="00AC2274">
            <w:pPr>
              <w:keepNext/>
              <w:keepLines/>
              <w:spacing w:after="0" w:line="240" w:lineRule="auto"/>
              <w:rPr>
                <w:b/>
                <w:sz w:val="20"/>
              </w:rPr>
            </w:pPr>
            <w:r w:rsidRPr="00BE6F3A">
              <w:rPr>
                <w:b/>
                <w:sz w:val="20"/>
              </w:rPr>
              <w:t xml:space="preserve">INPATIENT_ADMISSIONS: </w:t>
            </w:r>
          </w:p>
          <w:p w14:paraId="4BF108F0" w14:textId="77777777" w:rsidR="006E5DE4" w:rsidRPr="00BE6F3A" w:rsidRDefault="006E5DE4" w:rsidP="00AC2274">
            <w:pPr>
              <w:keepNext/>
              <w:keepLines/>
              <w:spacing w:after="0" w:line="240" w:lineRule="auto"/>
              <w:rPr>
                <w:sz w:val="20"/>
              </w:rPr>
            </w:pPr>
            <w:r w:rsidRPr="00BE6F3A">
              <w:rPr>
                <w:sz w:val="20"/>
              </w:rPr>
              <w:t>DSTATUS</w:t>
            </w:r>
            <w:r w:rsidR="009778AC" w:rsidRPr="00BE6F3A">
              <w:rPr>
                <w:sz w:val="20"/>
              </w:rPr>
              <w:t>, PDX, DX1, DX2, DX3, DX4, DX5, DX6, DX7, DX8, DX9, DX10, DX11, DX12, DX13, DX14, DX15</w:t>
            </w:r>
          </w:p>
          <w:p w14:paraId="78F0BFC4" w14:textId="77777777" w:rsidR="006E5DE4" w:rsidRPr="00BE6F3A" w:rsidRDefault="006E5DE4" w:rsidP="00AC2274">
            <w:pPr>
              <w:keepNext/>
              <w:keepLines/>
              <w:spacing w:after="0" w:line="240" w:lineRule="auto"/>
              <w:rPr>
                <w:sz w:val="20"/>
              </w:rPr>
            </w:pPr>
          </w:p>
          <w:p w14:paraId="46F9C793" w14:textId="77777777" w:rsidR="006E5DE4" w:rsidRPr="00BE6F3A" w:rsidRDefault="006E5DE4" w:rsidP="00AC2274">
            <w:pPr>
              <w:keepNext/>
              <w:keepLines/>
              <w:spacing w:after="0" w:line="240" w:lineRule="auto"/>
              <w:rPr>
                <w:b/>
                <w:sz w:val="20"/>
              </w:rPr>
            </w:pPr>
            <w:r w:rsidRPr="00BE6F3A">
              <w:rPr>
                <w:b/>
                <w:sz w:val="20"/>
              </w:rPr>
              <w:t>OUTPATIENT_SERVICES:</w:t>
            </w:r>
          </w:p>
          <w:p w14:paraId="2A514440" w14:textId="77777777" w:rsidR="00AA657D" w:rsidRPr="00BE6F3A" w:rsidRDefault="006E5DE4" w:rsidP="00B55B04">
            <w:pPr>
              <w:keepNext/>
              <w:keepLines/>
              <w:spacing w:after="0" w:line="240" w:lineRule="auto"/>
              <w:rPr>
                <w:sz w:val="20"/>
              </w:rPr>
            </w:pPr>
            <w:r w:rsidRPr="00BE6F3A">
              <w:rPr>
                <w:sz w:val="20"/>
              </w:rPr>
              <w:t>DX1, DX2</w:t>
            </w:r>
            <w:r w:rsidR="00F21C95" w:rsidRPr="00BE6F3A">
              <w:rPr>
                <w:sz w:val="20"/>
              </w:rPr>
              <w:t>, DX3, DX4</w:t>
            </w:r>
          </w:p>
          <w:p w14:paraId="3C6CF01D" w14:textId="77777777" w:rsidR="00AA657D" w:rsidRPr="00BE6F3A" w:rsidRDefault="00AA657D" w:rsidP="00B55B04">
            <w:pPr>
              <w:keepNext/>
              <w:keepLines/>
              <w:spacing w:after="0" w:line="240" w:lineRule="auto"/>
              <w:rPr>
                <w:sz w:val="20"/>
              </w:rPr>
            </w:pPr>
          </w:p>
          <w:p w14:paraId="5E978430" w14:textId="0AB427F1" w:rsidR="00B55B04" w:rsidRPr="00BE6F3A" w:rsidRDefault="00B55B04" w:rsidP="00B55B04">
            <w:pPr>
              <w:keepNext/>
              <w:keepLines/>
              <w:spacing w:after="0" w:line="240" w:lineRule="auto"/>
              <w:rPr>
                <w:b/>
                <w:sz w:val="20"/>
              </w:rPr>
            </w:pPr>
            <w:r w:rsidRPr="00BE6F3A">
              <w:rPr>
                <w:b/>
                <w:sz w:val="20"/>
              </w:rPr>
              <w:t>LONG_TERM_CARE:</w:t>
            </w:r>
          </w:p>
          <w:p w14:paraId="776A3887" w14:textId="6EB4D4B6" w:rsidR="006E5DE4" w:rsidRPr="00BE6F3A" w:rsidRDefault="00F21C95" w:rsidP="009778AC">
            <w:pPr>
              <w:keepNext/>
              <w:keepLines/>
              <w:spacing w:after="0" w:line="240" w:lineRule="auto"/>
              <w:rPr>
                <w:sz w:val="20"/>
              </w:rPr>
            </w:pPr>
            <w:r w:rsidRPr="00BE6F3A">
              <w:rPr>
                <w:sz w:val="20"/>
              </w:rPr>
              <w:t>DX1, DX2, DX3, DX4</w:t>
            </w:r>
          </w:p>
        </w:tc>
        <w:tc>
          <w:tcPr>
            <w:tcW w:w="1343" w:type="pct"/>
          </w:tcPr>
          <w:p w14:paraId="410782FC" w14:textId="77777777" w:rsidR="006E5DE4" w:rsidRPr="00BE6F3A" w:rsidRDefault="00A8554A" w:rsidP="00AC2274">
            <w:pPr>
              <w:keepNext/>
              <w:keepLines/>
              <w:spacing w:after="0" w:line="240" w:lineRule="auto"/>
              <w:rPr>
                <w:sz w:val="20"/>
              </w:rPr>
            </w:pPr>
            <w:r w:rsidRPr="00BE6F3A">
              <w:rPr>
                <w:rFonts w:cs="Calibri"/>
                <w:sz w:val="20"/>
                <w:szCs w:val="20"/>
              </w:rPr>
              <w:t>38003566 for death captured by Discharge status, 38003567 for death captured by condition</w:t>
            </w:r>
            <w:r w:rsidRPr="00BE6F3A">
              <w:rPr>
                <w:sz w:val="20"/>
              </w:rPr>
              <w:t xml:space="preserve"> </w:t>
            </w:r>
          </w:p>
          <w:p w14:paraId="5838E59F" w14:textId="77777777" w:rsidR="006E5DE4" w:rsidRPr="00BE6F3A" w:rsidRDefault="006E5DE4" w:rsidP="00AC2274">
            <w:pPr>
              <w:keepNext/>
              <w:keepLines/>
              <w:spacing w:after="0" w:line="240" w:lineRule="auto"/>
              <w:rPr>
                <w:sz w:val="20"/>
              </w:rPr>
            </w:pPr>
          </w:p>
        </w:tc>
        <w:tc>
          <w:tcPr>
            <w:tcW w:w="1151" w:type="pct"/>
          </w:tcPr>
          <w:p w14:paraId="19CDEA11" w14:textId="6BF4D4C1" w:rsidR="006E5DE4" w:rsidRPr="00BE6F3A" w:rsidRDefault="002C1ABD" w:rsidP="00BE3813">
            <w:pPr>
              <w:keepNext/>
              <w:keepLines/>
              <w:spacing w:after="0" w:line="240" w:lineRule="auto"/>
              <w:rPr>
                <w:sz w:val="20"/>
              </w:rPr>
            </w:pPr>
            <w:r w:rsidRPr="00BE6F3A">
              <w:rPr>
                <w:sz w:val="20"/>
              </w:rPr>
              <w:t xml:space="preserve">Can be found under </w:t>
            </w:r>
            <w:r w:rsidR="006E5DE4" w:rsidRPr="00BE6F3A">
              <w:rPr>
                <w:sz w:val="20"/>
              </w:rPr>
              <w:t xml:space="preserve">VOCABULARY_ID = </w:t>
            </w:r>
            <w:r w:rsidR="00E123BA" w:rsidRPr="00BE6F3A">
              <w:rPr>
                <w:sz w:val="20"/>
              </w:rPr>
              <w:t>‘Death Type’</w:t>
            </w:r>
          </w:p>
        </w:tc>
      </w:tr>
      <w:tr w:rsidR="006E5DE4" w:rsidRPr="00BE6F3A" w14:paraId="52E34F46" w14:textId="77777777" w:rsidTr="00AC2274">
        <w:trPr>
          <w:cantSplit/>
        </w:trPr>
        <w:tc>
          <w:tcPr>
            <w:tcW w:w="1278" w:type="pct"/>
          </w:tcPr>
          <w:p w14:paraId="14CB4F10" w14:textId="77777777" w:rsidR="006E5DE4" w:rsidRPr="00BE6F3A" w:rsidRDefault="006E5DE4" w:rsidP="00AC2274">
            <w:pPr>
              <w:keepNext/>
              <w:keepLines/>
              <w:spacing w:after="0" w:line="240" w:lineRule="auto"/>
              <w:rPr>
                <w:sz w:val="20"/>
              </w:rPr>
            </w:pPr>
            <w:r w:rsidRPr="00BE6F3A">
              <w:rPr>
                <w:sz w:val="20"/>
              </w:rPr>
              <w:t>CAUSE_OF_DEATH_CONCEPT_ID</w:t>
            </w:r>
          </w:p>
        </w:tc>
        <w:tc>
          <w:tcPr>
            <w:tcW w:w="1228" w:type="pct"/>
          </w:tcPr>
          <w:p w14:paraId="56A4D3A1"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C57B7E2"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0</w:t>
            </w:r>
          </w:p>
          <w:p w14:paraId="1C361E43"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6333BCEA" w14:textId="77777777" w:rsidR="006E5DE4" w:rsidRPr="00BE6F3A" w:rsidRDefault="006E5DE4" w:rsidP="00AC2274">
            <w:pPr>
              <w:keepNext/>
              <w:keepLines/>
              <w:spacing w:after="0" w:line="240" w:lineRule="auto"/>
              <w:rPr>
                <w:sz w:val="20"/>
              </w:rPr>
            </w:pPr>
          </w:p>
        </w:tc>
      </w:tr>
      <w:tr w:rsidR="006E5DE4" w:rsidRPr="00BE6F3A" w14:paraId="0B09B5FF" w14:textId="77777777" w:rsidTr="00AC2274">
        <w:trPr>
          <w:cantSplit/>
        </w:trPr>
        <w:tc>
          <w:tcPr>
            <w:tcW w:w="1278" w:type="pct"/>
          </w:tcPr>
          <w:p w14:paraId="75650A57" w14:textId="77777777" w:rsidR="006E5DE4" w:rsidRPr="00BE6F3A" w:rsidRDefault="006E5DE4" w:rsidP="00AC2274">
            <w:pPr>
              <w:keepNext/>
              <w:keepLines/>
              <w:spacing w:after="0" w:line="240" w:lineRule="auto"/>
              <w:rPr>
                <w:sz w:val="20"/>
              </w:rPr>
            </w:pPr>
            <w:r w:rsidRPr="00BE6F3A">
              <w:rPr>
                <w:sz w:val="20"/>
              </w:rPr>
              <w:t>CAUSE_OF_DEATH_SOURCE_VALUE</w:t>
            </w:r>
          </w:p>
        </w:tc>
        <w:tc>
          <w:tcPr>
            <w:tcW w:w="1228" w:type="pct"/>
          </w:tcPr>
          <w:p w14:paraId="404AAA9C" w14:textId="77777777" w:rsidR="006E5DE4" w:rsidRPr="00BE6F3A" w:rsidRDefault="006E5DE4" w:rsidP="00AC2274">
            <w:pPr>
              <w:keepNext/>
              <w:keepLines/>
              <w:spacing w:after="0" w:line="240" w:lineRule="auto"/>
              <w:rPr>
                <w:sz w:val="20"/>
              </w:rPr>
            </w:pPr>
            <w:r w:rsidRPr="00BE6F3A">
              <w:rPr>
                <w:b/>
                <w:sz w:val="20"/>
              </w:rPr>
              <w:t>-</w:t>
            </w:r>
          </w:p>
        </w:tc>
        <w:tc>
          <w:tcPr>
            <w:tcW w:w="1343" w:type="pct"/>
          </w:tcPr>
          <w:p w14:paraId="0B7FF805" w14:textId="77777777" w:rsidR="006E5DE4" w:rsidRPr="00BE6F3A" w:rsidRDefault="006E5DE4" w:rsidP="00AC2274">
            <w:pPr>
              <w:keepNext/>
              <w:keepLines/>
              <w:spacing w:after="0" w:line="240" w:lineRule="auto"/>
              <w:rPr>
                <w:rFonts w:ascii="Courier New" w:hAnsi="Courier New" w:cs="Courier New"/>
                <w:noProof/>
                <w:color w:val="FF0000"/>
                <w:sz w:val="16"/>
                <w:szCs w:val="20"/>
              </w:rPr>
            </w:pPr>
            <w:r w:rsidRPr="00BE6F3A">
              <w:rPr>
                <w:sz w:val="20"/>
              </w:rPr>
              <w:t>NULL</w:t>
            </w:r>
          </w:p>
          <w:p w14:paraId="475A8705" w14:textId="77777777" w:rsidR="006E5DE4" w:rsidRPr="00BE6F3A" w:rsidRDefault="006E5DE4" w:rsidP="00AC2274">
            <w:pPr>
              <w:autoSpaceDE w:val="0"/>
              <w:autoSpaceDN w:val="0"/>
              <w:adjustRightInd w:val="0"/>
              <w:spacing w:after="0" w:line="240" w:lineRule="auto"/>
              <w:rPr>
                <w:rFonts w:ascii="Courier New" w:hAnsi="Courier New" w:cs="Courier New"/>
                <w:noProof/>
                <w:color w:val="FF0000"/>
                <w:sz w:val="16"/>
                <w:szCs w:val="20"/>
              </w:rPr>
            </w:pPr>
          </w:p>
        </w:tc>
        <w:tc>
          <w:tcPr>
            <w:tcW w:w="1151" w:type="pct"/>
          </w:tcPr>
          <w:p w14:paraId="76FAB549" w14:textId="77777777" w:rsidR="006E5DE4" w:rsidRPr="00BE6F3A" w:rsidRDefault="006E5DE4" w:rsidP="00AC2274">
            <w:pPr>
              <w:keepNext/>
              <w:keepLines/>
              <w:spacing w:after="0" w:line="240" w:lineRule="auto"/>
              <w:rPr>
                <w:sz w:val="20"/>
              </w:rPr>
            </w:pPr>
          </w:p>
        </w:tc>
      </w:tr>
      <w:tr w:rsidR="00E123BA" w:rsidRPr="008521DB" w14:paraId="175F1ED1" w14:textId="77777777" w:rsidTr="00AC2274">
        <w:trPr>
          <w:cantSplit/>
        </w:trPr>
        <w:tc>
          <w:tcPr>
            <w:tcW w:w="1278" w:type="pct"/>
          </w:tcPr>
          <w:p w14:paraId="0E97B083" w14:textId="2A92CF80" w:rsidR="00E123BA" w:rsidRPr="00BE6F3A" w:rsidRDefault="00E123BA" w:rsidP="00AC2274">
            <w:pPr>
              <w:keepNext/>
              <w:keepLines/>
              <w:spacing w:after="0" w:line="240" w:lineRule="auto"/>
              <w:rPr>
                <w:sz w:val="20"/>
              </w:rPr>
            </w:pPr>
            <w:r w:rsidRPr="00BE6F3A">
              <w:rPr>
                <w:sz w:val="20"/>
              </w:rPr>
              <w:t>CAUSE_SOURCE_CONCEPT_ID</w:t>
            </w:r>
          </w:p>
        </w:tc>
        <w:tc>
          <w:tcPr>
            <w:tcW w:w="1228" w:type="pct"/>
          </w:tcPr>
          <w:p w14:paraId="6C5B3FE5" w14:textId="77777777" w:rsidR="00E123BA" w:rsidRPr="00BE6F3A" w:rsidRDefault="00E123BA" w:rsidP="00AC2274">
            <w:pPr>
              <w:keepNext/>
              <w:keepLines/>
              <w:spacing w:after="0" w:line="240" w:lineRule="auto"/>
              <w:rPr>
                <w:b/>
                <w:sz w:val="20"/>
              </w:rPr>
            </w:pPr>
            <w:r w:rsidRPr="00BE6F3A">
              <w:rPr>
                <w:b/>
                <w:sz w:val="20"/>
              </w:rPr>
              <w:t>-</w:t>
            </w:r>
          </w:p>
        </w:tc>
        <w:tc>
          <w:tcPr>
            <w:tcW w:w="1343" w:type="pct"/>
          </w:tcPr>
          <w:p w14:paraId="03AF17C6" w14:textId="77777777" w:rsidR="00E123BA" w:rsidRDefault="00E123BA" w:rsidP="00AC2274">
            <w:pPr>
              <w:keepNext/>
              <w:keepLines/>
              <w:spacing w:after="0" w:line="240" w:lineRule="auto"/>
              <w:rPr>
                <w:sz w:val="20"/>
              </w:rPr>
            </w:pPr>
            <w:r w:rsidRPr="00BE6F3A">
              <w:rPr>
                <w:sz w:val="20"/>
              </w:rPr>
              <w:t>0</w:t>
            </w:r>
          </w:p>
        </w:tc>
        <w:tc>
          <w:tcPr>
            <w:tcW w:w="1151" w:type="pct"/>
          </w:tcPr>
          <w:p w14:paraId="6F2FC9D7" w14:textId="77777777" w:rsidR="00E123BA" w:rsidRPr="008521DB" w:rsidRDefault="00E123BA" w:rsidP="00AC2274">
            <w:pPr>
              <w:keepNext/>
              <w:keepLines/>
              <w:spacing w:after="0" w:line="240" w:lineRule="auto"/>
              <w:rPr>
                <w:sz w:val="20"/>
              </w:rPr>
            </w:pPr>
          </w:p>
        </w:tc>
      </w:tr>
    </w:tbl>
    <w:p w14:paraId="372DE602" w14:textId="77777777" w:rsidR="008A5CB5" w:rsidRDefault="008A5CB5" w:rsidP="00286A5A">
      <w:bookmarkStart w:id="56" w:name="_Toc347148787"/>
    </w:p>
    <w:p w14:paraId="76DDA966" w14:textId="77777777" w:rsidR="008A5CB5" w:rsidRPr="00AA657D" w:rsidRDefault="008A5CB5" w:rsidP="00BE6F3A">
      <w:pPr>
        <w:pStyle w:val="NoSpacing"/>
        <w:rPr>
          <w:rFonts w:ascii="Cambria" w:hAnsi="Cambria"/>
          <w:color w:val="4F81BD"/>
          <w:sz w:val="26"/>
        </w:rPr>
      </w:pPr>
    </w:p>
    <w:p w14:paraId="30B8A39E" w14:textId="77777777" w:rsidR="00FA5CE8" w:rsidRDefault="00FA5CE8" w:rsidP="00FA5CE8">
      <w:pPr>
        <w:pStyle w:val="Heading2"/>
      </w:pPr>
      <w:bookmarkStart w:id="57" w:name="_Toc368404513"/>
      <w:bookmarkStart w:id="58" w:name="_Toc475696915"/>
      <w:r>
        <w:lastRenderedPageBreak/>
        <w:t>Table Name:  DRUG_EXPOSURE</w:t>
      </w:r>
      <w:bookmarkEnd w:id="56"/>
      <w:bookmarkEnd w:id="57"/>
      <w:bookmarkEnd w:id="58"/>
    </w:p>
    <w:p w14:paraId="3669BE17" w14:textId="77777777" w:rsidR="00FA5CE8" w:rsidRDefault="00FA5CE8" w:rsidP="00FA5CE8">
      <w:pPr>
        <w:keepNext/>
        <w:keepLines/>
      </w:pPr>
      <w:r>
        <w:t>Drug exposures are garnered from DRUG_CLAIMS table but can also be extracted</w:t>
      </w:r>
      <w:r w:rsidR="00261653">
        <w:t xml:space="preserve"> from procedure codes </w:t>
      </w:r>
      <w:r>
        <w:t>in</w:t>
      </w:r>
      <w:r w:rsidR="00261653">
        <w:t xml:space="preserve"> PROCEDURE_OCCURRENCE table</w:t>
      </w:r>
      <w:r>
        <w:t>.</w:t>
      </w:r>
    </w:p>
    <w:p w14:paraId="11AE3C18" w14:textId="77777777" w:rsidR="00AD7795" w:rsidRDefault="00AD7795" w:rsidP="00AD7795">
      <w:pPr>
        <w:keepNext/>
        <w:keepLines/>
        <w:spacing w:after="0" w:line="240" w:lineRule="auto"/>
      </w:pPr>
      <w:r>
        <w:t>Key conventions:</w:t>
      </w:r>
    </w:p>
    <w:p w14:paraId="64441FFC" w14:textId="77777777" w:rsidR="00AD7795" w:rsidRDefault="00AD7795" w:rsidP="00D14A4D">
      <w:pPr>
        <w:keepNext/>
        <w:keepLines/>
        <w:numPr>
          <w:ilvl w:val="0"/>
          <w:numId w:val="4"/>
        </w:numPr>
        <w:spacing w:after="0"/>
      </w:pPr>
      <w:r>
        <w:t xml:space="preserve">Prescription drug: </w:t>
      </w:r>
    </w:p>
    <w:p w14:paraId="248BFA63" w14:textId="77777777" w:rsidR="00AD7795" w:rsidRDefault="00AD7795" w:rsidP="00D14A4D">
      <w:pPr>
        <w:keepNext/>
        <w:keepLines/>
        <w:numPr>
          <w:ilvl w:val="3"/>
          <w:numId w:val="15"/>
        </w:numPr>
        <w:spacing w:after="0"/>
      </w:pPr>
      <w:r>
        <w:t xml:space="preserve">Keep records with </w:t>
      </w:r>
      <w:r w:rsidR="00E0000F" w:rsidRPr="00E0000F">
        <w:t>SVCDATE</w:t>
      </w:r>
      <w:r w:rsidRPr="00C25A82">
        <w:t xml:space="preserve"> </w:t>
      </w:r>
      <w:r>
        <w:t>that fall within an OBSERVATION_PERIOD available for this person.</w:t>
      </w:r>
    </w:p>
    <w:p w14:paraId="29117AC3" w14:textId="1E3E3EE7" w:rsidR="00C84132" w:rsidRDefault="00A455F5" w:rsidP="00D14A4D">
      <w:pPr>
        <w:keepNext/>
        <w:keepLines/>
        <w:numPr>
          <w:ilvl w:val="3"/>
          <w:numId w:val="15"/>
        </w:numPr>
        <w:spacing w:after="0"/>
      </w:pPr>
      <w:r>
        <w:t>Remove duplicate records:</w:t>
      </w:r>
      <w:r w:rsidR="00C84132">
        <w:t xml:space="preserve"> Find all distinct records via the following columns: </w:t>
      </w:r>
      <w:r w:rsidR="00C84132" w:rsidRPr="00C84132">
        <w:t>ENROLID, PAYER_PLAN_PERIOD_ID, NDCNUM, FILL_DATE, METQTY</w:t>
      </w:r>
      <w:r w:rsidR="00E861C9" w:rsidRPr="00C84132">
        <w:t>, DAYSUPP, COPAY</w:t>
      </w:r>
      <w:r w:rsidR="00C84132" w:rsidRPr="00C84132">
        <w:t>, COINS, DEDUCT, NETPAY, COB, INGCOST, DISPFEE, AWP, REFILL</w:t>
      </w:r>
      <w:r w:rsidR="00E861C9">
        <w:t>.</w:t>
      </w:r>
    </w:p>
    <w:p w14:paraId="1E9F59AB" w14:textId="1678C8BF" w:rsidR="00AD7795" w:rsidRDefault="00D139F4" w:rsidP="00D14A4D">
      <w:pPr>
        <w:keepNext/>
        <w:keepLines/>
        <w:numPr>
          <w:ilvl w:val="3"/>
          <w:numId w:val="15"/>
        </w:numPr>
        <w:spacing w:after="0"/>
      </w:pPr>
      <w:r>
        <w:t>From the previous distinct,</w:t>
      </w:r>
      <w:r w:rsidR="000E3462">
        <w:t xml:space="preserve"> group by </w:t>
      </w:r>
      <w:r w:rsidR="000E3462" w:rsidRPr="00C84132">
        <w:t>ENROLID</w:t>
      </w:r>
      <w:r w:rsidR="000E3462">
        <w:t xml:space="preserve">, </w:t>
      </w:r>
      <w:r w:rsidR="000E3462" w:rsidRPr="00C84132">
        <w:t>NDCNUM</w:t>
      </w:r>
      <w:r w:rsidR="000E3462">
        <w:t xml:space="preserve">, </w:t>
      </w:r>
      <w:r w:rsidR="000E3462" w:rsidRPr="00E0000F">
        <w:t>SVCDATE</w:t>
      </w:r>
      <w:r w:rsidR="000E3462">
        <w:t xml:space="preserve"> and </w:t>
      </w:r>
      <w:r>
        <w:t>sum the following columns together for the DRUG_EXPOSURE table</w:t>
      </w:r>
      <w:r w:rsidR="000E3462">
        <w:t xml:space="preserve">: </w:t>
      </w:r>
      <w:r w:rsidR="00500861">
        <w:t>SUM(</w:t>
      </w:r>
      <w:r>
        <w:t>METQTY</w:t>
      </w:r>
      <w:r w:rsidR="00500861">
        <w:t>)</w:t>
      </w:r>
      <w:r>
        <w:t xml:space="preserve"> as QUANTITY,</w:t>
      </w:r>
      <w:r w:rsidR="00500861">
        <w:t xml:space="preserve"> SUM(</w:t>
      </w:r>
      <w:r>
        <w:t>DAYSUPP</w:t>
      </w:r>
      <w:r w:rsidR="00500861">
        <w:t>)</w:t>
      </w:r>
      <w:r>
        <w:t xml:space="preserve"> as DAYS_SUPPLY</w:t>
      </w:r>
      <w:r w:rsidR="00500861">
        <w:t xml:space="preserve">, </w:t>
      </w:r>
      <w:r w:rsidR="00500861" w:rsidRPr="00261179">
        <w:t xml:space="preserve">SUM(COPAY) </w:t>
      </w:r>
      <w:r w:rsidR="00AE048D">
        <w:t>as</w:t>
      </w:r>
      <w:r w:rsidR="00500861" w:rsidRPr="00261179">
        <w:t xml:space="preserve"> PAID_COPAY, SUM(COINS) </w:t>
      </w:r>
      <w:r w:rsidR="00AE048D">
        <w:t>as</w:t>
      </w:r>
      <w:r w:rsidR="00500861" w:rsidRPr="00261179">
        <w:t xml:space="preserve"> PAID_COINSURANCE, SUM(DEDUCT) </w:t>
      </w:r>
      <w:r w:rsidR="00AE048D">
        <w:t>as</w:t>
      </w:r>
      <w:r w:rsidR="00500861" w:rsidRPr="00261179">
        <w:t xml:space="preserve"> PAID_TOWARD_DEDUCTIBLE,SUM(NETPAY) </w:t>
      </w:r>
      <w:r w:rsidR="00AE048D">
        <w:t>as</w:t>
      </w:r>
      <w:r w:rsidR="00500861" w:rsidRPr="00261179">
        <w:t xml:space="preserve"> PAID_BY_PAYER, SUM(COB) </w:t>
      </w:r>
      <w:r w:rsidR="00AE048D">
        <w:t>as</w:t>
      </w:r>
      <w:r w:rsidR="00500861" w:rsidRPr="00261179">
        <w:t xml:space="preserve"> PAID_BY_COORDINATION_BENEFITS, SUM(INGCOST) </w:t>
      </w:r>
      <w:r w:rsidR="00AE048D">
        <w:t>as</w:t>
      </w:r>
      <w:r w:rsidR="00500861" w:rsidRPr="00261179">
        <w:t xml:space="preserve"> INGREDIENT_COST, </w:t>
      </w:r>
      <w:r w:rsidR="00500861">
        <w:t>S</w:t>
      </w:r>
      <w:r w:rsidR="00AE048D">
        <w:t>UM(DISPFEE) as</w:t>
      </w:r>
      <w:r w:rsidR="00500861" w:rsidRPr="00261179">
        <w:t xml:space="preserve"> DISPENSING_FEE, SUM(AWP) </w:t>
      </w:r>
      <w:r w:rsidR="00AE048D">
        <w:t>as</w:t>
      </w:r>
      <w:r w:rsidR="00500861" w:rsidRPr="00261179">
        <w:t xml:space="preserve"> AVERAGE_WHOLESALE_PRICE</w:t>
      </w:r>
      <w:r w:rsidR="00AE048D" w:rsidRPr="00AA657D">
        <w:t xml:space="preserve">, </w:t>
      </w:r>
      <w:r w:rsidR="00AE048D" w:rsidRPr="000E3462">
        <w:rPr>
          <w:b/>
        </w:rPr>
        <w:t xml:space="preserve">and </w:t>
      </w:r>
      <w:r w:rsidR="00500861" w:rsidRPr="000E3462">
        <w:rPr>
          <w:b/>
        </w:rPr>
        <w:t xml:space="preserve">MAX(REFILL) </w:t>
      </w:r>
      <w:r w:rsidR="00AE048D" w:rsidRPr="000E3462">
        <w:rPr>
          <w:b/>
        </w:rPr>
        <w:t>as</w:t>
      </w:r>
      <w:r w:rsidR="00500861" w:rsidRPr="000E3462">
        <w:rPr>
          <w:b/>
        </w:rPr>
        <w:t xml:space="preserve"> REFILLS</w:t>
      </w:r>
      <w:r w:rsidR="00AE048D" w:rsidRPr="00AE048D">
        <w:t xml:space="preserve">. </w:t>
      </w:r>
      <w:r w:rsidR="00854ACF">
        <w:t xml:space="preserve"> </w:t>
      </w:r>
      <w:r w:rsidR="00854ACF" w:rsidRPr="000E3462">
        <w:rPr>
          <w:b/>
        </w:rPr>
        <w:t>Then set DAYS_SUPPLY as 0 if it is negative or 365 if it is &gt;365</w:t>
      </w:r>
      <w:r w:rsidR="00854ACF">
        <w:t xml:space="preserve">. </w:t>
      </w:r>
      <w:r w:rsidR="00E861C9">
        <w:t xml:space="preserve">Assign a unique </w:t>
      </w:r>
      <w:r w:rsidR="00E861C9" w:rsidRPr="00E861C9">
        <w:t xml:space="preserve">DRUG_EXPOSURE_ID for each record. </w:t>
      </w:r>
      <w:r w:rsidR="00500861">
        <w:t>This intermediate table will be used for populating DRUG_COST table.</w:t>
      </w:r>
    </w:p>
    <w:p w14:paraId="0368D64E" w14:textId="78994560" w:rsidR="00302929" w:rsidRDefault="00C370C2" w:rsidP="00302929">
      <w:pPr>
        <w:keepNext/>
        <w:keepLines/>
        <w:numPr>
          <w:ilvl w:val="3"/>
          <w:numId w:val="15"/>
        </w:numPr>
        <w:spacing w:after="0"/>
      </w:pPr>
      <w:r>
        <w:t xml:space="preserve">When mapping prescription drug, map the 11-digit NDC code to </w:t>
      </w:r>
      <w:r w:rsidR="00706E4E">
        <w:t>SOURCE_CODE</w:t>
      </w:r>
      <w:r>
        <w:t xml:space="preserve"> in OMOP vocab first. If no mapping found, map the first 9 digits of NDC code to </w:t>
      </w:r>
      <w:r w:rsidR="00706E4E">
        <w:t>SOURCE_CODE</w:t>
      </w:r>
      <w:r>
        <w:t xml:space="preserve">.  </w:t>
      </w:r>
      <w:r w:rsidR="00302929">
        <w:t>To be considered a valid mapping SVCDATE must fall between SOURCE_VALID_START_DATE and SOURCE_VALID_END_DATE</w:t>
      </w:r>
    </w:p>
    <w:p w14:paraId="623FABE4" w14:textId="77777777" w:rsidR="00C370C2" w:rsidRDefault="00C370C2" w:rsidP="00C370C2">
      <w:pPr>
        <w:keepNext/>
        <w:keepLines/>
        <w:numPr>
          <w:ilvl w:val="3"/>
          <w:numId w:val="15"/>
        </w:numPr>
        <w:spacing w:after="0"/>
      </w:pPr>
    </w:p>
    <w:p w14:paraId="3FB24190" w14:textId="77777777" w:rsidR="001877B7" w:rsidRPr="001877B7" w:rsidRDefault="00AD7795" w:rsidP="001877B7">
      <w:pPr>
        <w:keepNext/>
        <w:keepLines/>
        <w:numPr>
          <w:ilvl w:val="0"/>
          <w:numId w:val="4"/>
        </w:numPr>
        <w:spacing w:after="0" w:line="240" w:lineRule="auto"/>
        <w:rPr>
          <w:b/>
        </w:rPr>
      </w:pPr>
      <w:r>
        <w:t>Procedure drug:</w:t>
      </w:r>
      <w:r w:rsidR="001877B7">
        <w:t xml:space="preserve"> </w:t>
      </w:r>
    </w:p>
    <w:p w14:paraId="348A1531" w14:textId="77777777" w:rsidR="00AD7795" w:rsidRDefault="00F66EA0" w:rsidP="00F66EA0">
      <w:pPr>
        <w:keepNext/>
        <w:keepLines/>
        <w:numPr>
          <w:ilvl w:val="0"/>
          <w:numId w:val="35"/>
        </w:numPr>
        <w:ind w:left="1440"/>
      </w:pPr>
      <w:r>
        <w:t xml:space="preserve">Refer to the documentation for VISIT_OCCURRENCE on how to map procedures </w:t>
      </w:r>
      <w:r w:rsidR="00AD4B86">
        <w:t xml:space="preserve">in </w:t>
      </w:r>
      <w:r w:rsidR="00AD4B86">
        <w:rPr>
          <w:b/>
        </w:rPr>
        <w:t xml:space="preserve">TEMP_MEDICAL, TEMP_INPATIENT_ADMISSIONS, </w:t>
      </w:r>
      <w:r w:rsidR="00AD4B86">
        <w:t xml:space="preserve">and </w:t>
      </w:r>
      <w:r w:rsidR="00AD4B86">
        <w:rPr>
          <w:b/>
        </w:rPr>
        <w:t xml:space="preserve">TEMP_FACILITY_HEADER </w:t>
      </w:r>
      <w:r w:rsidRPr="00232997">
        <w:t>to</w:t>
      </w:r>
      <w:r>
        <w:t xml:space="preserve"> CONCEPT_IDs. Any procedure with a DOMAIN_ID of ‘Drug’ should be written to the DRUG_EXPOSURE table.</w:t>
      </w:r>
    </w:p>
    <w:p w14:paraId="305BD783" w14:textId="77777777" w:rsidR="00AD4B86" w:rsidRDefault="00AD4B86" w:rsidP="000913BB">
      <w:pPr>
        <w:keepNext/>
        <w:keepLines/>
        <w:numPr>
          <w:ilvl w:val="0"/>
          <w:numId w:val="35"/>
        </w:numPr>
        <w:ind w:left="1440"/>
      </w:pPr>
      <w:r>
        <w:t xml:space="preserve">Set </w:t>
      </w:r>
      <w:r w:rsidRPr="00E554E6">
        <w:t>VISIT_PROV</w:t>
      </w:r>
      <w:r>
        <w:t>ID and VISIT_PROVSTD</w:t>
      </w:r>
      <w:r w:rsidRPr="002F56E7">
        <w:t xml:space="preserve"> as PPROV and PROVCAT</w:t>
      </w:r>
      <w:r>
        <w:t xml:space="preserve"> (associated provider id and its specialty for the procedure occurrence, will be used to populate </w:t>
      </w:r>
      <w:r w:rsidRPr="008631BD">
        <w:t>ASSOCIATED_PROVIDER_ID</w:t>
      </w:r>
      <w:r>
        <w:t>)</w:t>
      </w:r>
    </w:p>
    <w:p w14:paraId="4E6786D8" w14:textId="77777777" w:rsidR="00072FB2" w:rsidRDefault="00072FB2" w:rsidP="00232997">
      <w:pPr>
        <w:keepNext/>
        <w:keepLines/>
      </w:pPr>
    </w:p>
    <w:p w14:paraId="74ACE688" w14:textId="77777777" w:rsidR="009E2D56" w:rsidRDefault="009E2D56" w:rsidP="00BF35FC">
      <w:pPr>
        <w:keepNext/>
        <w:keepLines/>
      </w:pPr>
    </w:p>
    <w:p w14:paraId="2814D5FC" w14:textId="77777777" w:rsidR="00FA5CE8" w:rsidRDefault="00FA5CE8" w:rsidP="00FA5CE8">
      <w:pPr>
        <w:keepNext/>
        <w:keepLines/>
        <w:spacing w:after="0"/>
      </w:pPr>
    </w:p>
    <w:p w14:paraId="4261F1A6" w14:textId="77777777" w:rsidR="00FA5CE8" w:rsidRDefault="00FA5CE8" w:rsidP="00FA5CE8">
      <w:pPr>
        <w:keepNext/>
        <w:keepLines/>
        <w:spacing w:after="0"/>
      </w:pPr>
      <w:r>
        <w:br w:type="page"/>
      </w:r>
    </w:p>
    <w:tbl>
      <w:tblPr>
        <w:tblpPr w:leftFromText="180" w:rightFromText="180" w:vertAnchor="text" w:tblpY="1"/>
        <w:tblOverlap w:val="neve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970"/>
        <w:gridCol w:w="2610"/>
        <w:gridCol w:w="2246"/>
      </w:tblGrid>
      <w:tr w:rsidR="00FA5CE8" w14:paraId="4DAF0E31" w14:textId="77777777" w:rsidTr="00AA657D">
        <w:trPr>
          <w:cantSplit/>
          <w:trHeight w:val="155"/>
          <w:tblHeader/>
        </w:trPr>
        <w:tc>
          <w:tcPr>
            <w:tcW w:w="9644" w:type="dxa"/>
            <w:gridSpan w:val="4"/>
            <w:shd w:val="clear" w:color="auto" w:fill="A6A6A6"/>
          </w:tcPr>
          <w:p w14:paraId="4280439F" w14:textId="77777777" w:rsidR="00FA5CE8" w:rsidRPr="008521DB" w:rsidRDefault="00FA5CE8" w:rsidP="009D43C6">
            <w:pPr>
              <w:keepNext/>
              <w:keepLines/>
              <w:spacing w:after="0" w:line="240" w:lineRule="auto"/>
              <w:rPr>
                <w:b/>
              </w:rPr>
            </w:pPr>
            <w:r>
              <w:rPr>
                <w:b/>
                <w:sz w:val="28"/>
              </w:rPr>
              <w:lastRenderedPageBreak/>
              <w:t>Table 1</w:t>
            </w:r>
            <w:r w:rsidR="009D43C6">
              <w:rPr>
                <w:b/>
                <w:sz w:val="28"/>
              </w:rPr>
              <w:t>2</w:t>
            </w:r>
            <w:r w:rsidRPr="008521DB">
              <w:rPr>
                <w:b/>
                <w:sz w:val="28"/>
              </w:rPr>
              <w:t xml:space="preserve">:  </w:t>
            </w:r>
            <w:r>
              <w:rPr>
                <w:b/>
                <w:sz w:val="28"/>
              </w:rPr>
              <w:t>DRUG_EXPOSURE</w:t>
            </w:r>
          </w:p>
        </w:tc>
      </w:tr>
      <w:tr w:rsidR="00FA5CE8" w14:paraId="3D91C39A" w14:textId="77777777" w:rsidTr="00AA657D">
        <w:trPr>
          <w:cantSplit/>
          <w:trHeight w:val="46"/>
          <w:tblHeader/>
        </w:trPr>
        <w:tc>
          <w:tcPr>
            <w:tcW w:w="1818" w:type="dxa"/>
            <w:shd w:val="clear" w:color="auto" w:fill="D9D9D9"/>
          </w:tcPr>
          <w:p w14:paraId="4FC04910" w14:textId="77777777" w:rsidR="00FA5CE8" w:rsidRPr="008521DB" w:rsidRDefault="00FA5CE8" w:rsidP="00AC2274">
            <w:pPr>
              <w:keepNext/>
              <w:keepLines/>
              <w:spacing w:after="0" w:line="240" w:lineRule="auto"/>
              <w:rPr>
                <w:b/>
              </w:rPr>
            </w:pPr>
            <w:r w:rsidRPr="008521DB">
              <w:rPr>
                <w:b/>
              </w:rPr>
              <w:t>Destination Field</w:t>
            </w:r>
          </w:p>
        </w:tc>
        <w:tc>
          <w:tcPr>
            <w:tcW w:w="2970" w:type="dxa"/>
            <w:shd w:val="clear" w:color="auto" w:fill="D9D9D9"/>
          </w:tcPr>
          <w:p w14:paraId="1EBFCDCC" w14:textId="77777777" w:rsidR="00FA5CE8" w:rsidRPr="008521DB" w:rsidRDefault="00FA5CE8" w:rsidP="00AC2274">
            <w:pPr>
              <w:keepNext/>
              <w:keepLines/>
              <w:spacing w:after="0" w:line="240" w:lineRule="auto"/>
              <w:rPr>
                <w:b/>
              </w:rPr>
            </w:pPr>
            <w:r w:rsidRPr="008521DB">
              <w:rPr>
                <w:b/>
              </w:rPr>
              <w:t>Source Field</w:t>
            </w:r>
          </w:p>
        </w:tc>
        <w:tc>
          <w:tcPr>
            <w:tcW w:w="2610" w:type="dxa"/>
            <w:shd w:val="clear" w:color="auto" w:fill="D9D9D9"/>
          </w:tcPr>
          <w:p w14:paraId="3F46BC90" w14:textId="77777777" w:rsidR="00FA5CE8" w:rsidRPr="008521DB" w:rsidRDefault="00FA5CE8" w:rsidP="00AC2274">
            <w:pPr>
              <w:keepNext/>
              <w:keepLines/>
              <w:spacing w:after="0" w:line="240" w:lineRule="auto"/>
              <w:rPr>
                <w:b/>
              </w:rPr>
            </w:pPr>
            <w:r w:rsidRPr="008521DB">
              <w:rPr>
                <w:b/>
              </w:rPr>
              <w:t>Applied Rule</w:t>
            </w:r>
          </w:p>
        </w:tc>
        <w:tc>
          <w:tcPr>
            <w:tcW w:w="2246" w:type="dxa"/>
            <w:shd w:val="clear" w:color="auto" w:fill="D9D9D9"/>
          </w:tcPr>
          <w:p w14:paraId="17BCB5A9" w14:textId="77777777" w:rsidR="00FA5CE8" w:rsidRPr="008521DB" w:rsidRDefault="00FA5CE8" w:rsidP="00AC2274">
            <w:pPr>
              <w:keepNext/>
              <w:keepLines/>
              <w:spacing w:after="0" w:line="240" w:lineRule="auto"/>
              <w:rPr>
                <w:b/>
              </w:rPr>
            </w:pPr>
            <w:r w:rsidRPr="008521DB">
              <w:rPr>
                <w:b/>
              </w:rPr>
              <w:t>Comment</w:t>
            </w:r>
          </w:p>
        </w:tc>
      </w:tr>
      <w:tr w:rsidR="00FA5CE8" w14:paraId="45E6DCC9" w14:textId="77777777" w:rsidTr="00AA657D">
        <w:trPr>
          <w:cantSplit/>
          <w:trHeight w:val="155"/>
        </w:trPr>
        <w:tc>
          <w:tcPr>
            <w:tcW w:w="1818" w:type="dxa"/>
          </w:tcPr>
          <w:p w14:paraId="1C09AF0F" w14:textId="77777777" w:rsidR="00FA5CE8" w:rsidRPr="003375C3" w:rsidRDefault="00FA5CE8" w:rsidP="00AC2274">
            <w:pPr>
              <w:keepNext/>
              <w:keepLines/>
              <w:spacing w:after="0" w:line="240" w:lineRule="auto"/>
              <w:rPr>
                <w:sz w:val="20"/>
              </w:rPr>
            </w:pPr>
            <w:r w:rsidRPr="003375C3">
              <w:rPr>
                <w:sz w:val="20"/>
              </w:rPr>
              <w:t>DRUG_EXPOSURE_</w:t>
            </w:r>
            <w:r w:rsidR="000913BB">
              <w:rPr>
                <w:sz w:val="20"/>
              </w:rPr>
              <w:br/>
            </w:r>
            <w:r w:rsidRPr="003375C3">
              <w:rPr>
                <w:sz w:val="20"/>
              </w:rPr>
              <w:t>ID</w:t>
            </w:r>
          </w:p>
        </w:tc>
        <w:tc>
          <w:tcPr>
            <w:tcW w:w="2970" w:type="dxa"/>
          </w:tcPr>
          <w:p w14:paraId="3A8D8A32" w14:textId="77777777" w:rsidR="00FA5CE8" w:rsidRPr="008521DB" w:rsidRDefault="00FA5CE8" w:rsidP="00AC2274">
            <w:pPr>
              <w:keepNext/>
              <w:keepLines/>
              <w:spacing w:after="0" w:line="240" w:lineRule="auto"/>
              <w:rPr>
                <w:sz w:val="20"/>
              </w:rPr>
            </w:pPr>
            <w:r>
              <w:rPr>
                <w:sz w:val="20"/>
              </w:rPr>
              <w:t>-</w:t>
            </w:r>
          </w:p>
        </w:tc>
        <w:tc>
          <w:tcPr>
            <w:tcW w:w="2610" w:type="dxa"/>
          </w:tcPr>
          <w:p w14:paraId="62FB7F65" w14:textId="77777777" w:rsidR="00FA5CE8" w:rsidRPr="008521DB" w:rsidRDefault="00FA5CE8" w:rsidP="00AC2274">
            <w:pPr>
              <w:keepNext/>
              <w:keepLines/>
              <w:spacing w:after="0" w:line="240" w:lineRule="auto"/>
              <w:rPr>
                <w:sz w:val="20"/>
              </w:rPr>
            </w:pPr>
            <w:r>
              <w:rPr>
                <w:sz w:val="20"/>
              </w:rPr>
              <w:t>System generated.</w:t>
            </w:r>
          </w:p>
        </w:tc>
        <w:tc>
          <w:tcPr>
            <w:tcW w:w="2246" w:type="dxa"/>
          </w:tcPr>
          <w:p w14:paraId="655340B9" w14:textId="77777777" w:rsidR="00FA5CE8" w:rsidRPr="008521DB" w:rsidRDefault="00FA5CE8" w:rsidP="00AC2274">
            <w:pPr>
              <w:keepNext/>
              <w:keepLines/>
              <w:spacing w:after="0" w:line="240" w:lineRule="auto"/>
              <w:rPr>
                <w:sz w:val="20"/>
              </w:rPr>
            </w:pPr>
          </w:p>
        </w:tc>
      </w:tr>
      <w:tr w:rsidR="00FA5CE8" w14:paraId="592020F3" w14:textId="77777777" w:rsidTr="00AA657D">
        <w:trPr>
          <w:cantSplit/>
          <w:trHeight w:val="155"/>
        </w:trPr>
        <w:tc>
          <w:tcPr>
            <w:tcW w:w="1818" w:type="dxa"/>
          </w:tcPr>
          <w:p w14:paraId="44B0F438" w14:textId="77777777" w:rsidR="00FA5CE8" w:rsidRPr="003375C3" w:rsidRDefault="00FA5CE8" w:rsidP="00AC2274">
            <w:pPr>
              <w:keepNext/>
              <w:keepLines/>
              <w:spacing w:after="0" w:line="240" w:lineRule="auto"/>
              <w:rPr>
                <w:sz w:val="20"/>
              </w:rPr>
            </w:pPr>
            <w:r w:rsidRPr="003375C3">
              <w:rPr>
                <w:sz w:val="20"/>
              </w:rPr>
              <w:t>PERSON_ID</w:t>
            </w:r>
          </w:p>
        </w:tc>
        <w:tc>
          <w:tcPr>
            <w:tcW w:w="2970" w:type="dxa"/>
          </w:tcPr>
          <w:p w14:paraId="5395E315" w14:textId="77777777" w:rsidR="00FA5CE8" w:rsidRPr="008521DB" w:rsidRDefault="00FA5CE8" w:rsidP="00AC2274">
            <w:pPr>
              <w:keepNext/>
              <w:keepLines/>
              <w:spacing w:after="0" w:line="240" w:lineRule="auto"/>
              <w:rPr>
                <w:sz w:val="20"/>
              </w:rPr>
            </w:pPr>
            <w:r>
              <w:rPr>
                <w:sz w:val="20"/>
              </w:rPr>
              <w:t>ENROLID</w:t>
            </w:r>
          </w:p>
        </w:tc>
        <w:tc>
          <w:tcPr>
            <w:tcW w:w="2610" w:type="dxa"/>
          </w:tcPr>
          <w:p w14:paraId="38357532" w14:textId="77777777" w:rsidR="00FA5CE8" w:rsidRPr="008521DB" w:rsidRDefault="00FA5CE8" w:rsidP="00AC2274">
            <w:pPr>
              <w:keepNext/>
              <w:keepLines/>
              <w:spacing w:after="0" w:line="240" w:lineRule="auto"/>
              <w:rPr>
                <w:sz w:val="20"/>
              </w:rPr>
            </w:pPr>
          </w:p>
        </w:tc>
        <w:tc>
          <w:tcPr>
            <w:tcW w:w="2246" w:type="dxa"/>
          </w:tcPr>
          <w:p w14:paraId="75DDCD76" w14:textId="77777777" w:rsidR="00FA5CE8" w:rsidRPr="008521DB" w:rsidRDefault="00FA5CE8" w:rsidP="00AC2274">
            <w:pPr>
              <w:keepNext/>
              <w:keepLines/>
              <w:spacing w:after="0" w:line="240" w:lineRule="auto"/>
              <w:rPr>
                <w:sz w:val="20"/>
              </w:rPr>
            </w:pPr>
          </w:p>
        </w:tc>
      </w:tr>
      <w:tr w:rsidR="00FA5CE8" w14:paraId="389FD3B3" w14:textId="77777777" w:rsidTr="00AA657D">
        <w:trPr>
          <w:trHeight w:val="155"/>
        </w:trPr>
        <w:tc>
          <w:tcPr>
            <w:tcW w:w="1818" w:type="dxa"/>
          </w:tcPr>
          <w:p w14:paraId="409CF87F" w14:textId="77777777" w:rsidR="00FA5CE8" w:rsidRPr="003375C3" w:rsidRDefault="00FA5CE8" w:rsidP="00AC2274">
            <w:pPr>
              <w:keepNext/>
              <w:keepLines/>
              <w:spacing w:after="0" w:line="240" w:lineRule="auto"/>
              <w:rPr>
                <w:sz w:val="20"/>
              </w:rPr>
            </w:pPr>
            <w:r w:rsidRPr="003375C3">
              <w:rPr>
                <w:sz w:val="20"/>
              </w:rPr>
              <w:t>DRUG_CONCEPT_</w:t>
            </w:r>
            <w:r w:rsidR="000913BB">
              <w:rPr>
                <w:sz w:val="20"/>
              </w:rPr>
              <w:br/>
            </w:r>
            <w:r w:rsidRPr="003375C3">
              <w:rPr>
                <w:sz w:val="20"/>
              </w:rPr>
              <w:t>ID</w:t>
            </w:r>
          </w:p>
        </w:tc>
        <w:tc>
          <w:tcPr>
            <w:tcW w:w="2970" w:type="dxa"/>
          </w:tcPr>
          <w:p w14:paraId="60F6016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8A050B0" w14:textId="77777777" w:rsidR="00FA5CE8" w:rsidRDefault="00FA5CE8" w:rsidP="00AC2274">
            <w:pPr>
              <w:keepNext/>
              <w:keepLines/>
              <w:spacing w:after="0" w:line="240" w:lineRule="auto"/>
              <w:rPr>
                <w:sz w:val="20"/>
              </w:rPr>
            </w:pPr>
            <w:r>
              <w:rPr>
                <w:sz w:val="20"/>
              </w:rPr>
              <w:t>NDCNUM</w:t>
            </w:r>
          </w:p>
          <w:p w14:paraId="19445757" w14:textId="77777777" w:rsidR="00FA5CE8" w:rsidRDefault="00FA5CE8" w:rsidP="00AC2274">
            <w:pPr>
              <w:keepNext/>
              <w:keepLines/>
              <w:spacing w:after="0" w:line="240" w:lineRule="auto"/>
              <w:rPr>
                <w:sz w:val="20"/>
              </w:rPr>
            </w:pPr>
          </w:p>
          <w:p w14:paraId="6DD7718E" w14:textId="77777777" w:rsidR="00FA5CE8" w:rsidRDefault="00FA5CE8" w:rsidP="00AC2274">
            <w:pPr>
              <w:keepNext/>
              <w:keepLines/>
              <w:spacing w:after="0" w:line="240" w:lineRule="auto"/>
              <w:rPr>
                <w:sz w:val="20"/>
              </w:rPr>
            </w:pPr>
          </w:p>
          <w:p w14:paraId="7D2C4354" w14:textId="77777777" w:rsidR="00FA5CE8" w:rsidRPr="00C003F9" w:rsidRDefault="00726CCD" w:rsidP="00AC2274">
            <w:pPr>
              <w:keepNext/>
              <w:keepLines/>
              <w:spacing w:after="0" w:line="240" w:lineRule="auto"/>
              <w:rPr>
                <w:b/>
                <w:sz w:val="20"/>
              </w:rPr>
            </w:pPr>
            <w:r>
              <w:rPr>
                <w:b/>
              </w:rPr>
              <w:t>TEMP tables</w:t>
            </w:r>
            <w:r w:rsidR="00AD4B86">
              <w:rPr>
                <w:b/>
              </w:rPr>
              <w:t xml:space="preserve"> </w:t>
            </w:r>
            <w:r w:rsidR="00C003F9" w:rsidRPr="00C003F9">
              <w:rPr>
                <w:b/>
                <w:sz w:val="20"/>
              </w:rPr>
              <w:t>:</w:t>
            </w:r>
          </w:p>
          <w:p w14:paraId="261FD931" w14:textId="77777777" w:rsidR="00C003F9" w:rsidRDefault="003E124B" w:rsidP="00AC2274">
            <w:pPr>
              <w:keepNext/>
              <w:keepLines/>
              <w:spacing w:after="0" w:line="240" w:lineRule="auto"/>
              <w:rPr>
                <w:sz w:val="20"/>
              </w:rPr>
            </w:pPr>
            <w:r w:rsidRPr="003A5A47">
              <w:rPr>
                <w:rFonts w:cs="Calibri"/>
                <w:sz w:val="20"/>
                <w:szCs w:val="20"/>
              </w:rPr>
              <w:t>PROCEDURE_SOURCE_VALUE</w:t>
            </w:r>
          </w:p>
          <w:p w14:paraId="2EDBE107" w14:textId="77777777" w:rsidR="00FA5CE8" w:rsidRDefault="00FA5CE8" w:rsidP="00AC2274">
            <w:pPr>
              <w:keepNext/>
              <w:keepLines/>
              <w:spacing w:after="0" w:line="240" w:lineRule="auto"/>
              <w:rPr>
                <w:sz w:val="20"/>
              </w:rPr>
            </w:pPr>
          </w:p>
          <w:p w14:paraId="4454942C" w14:textId="77777777" w:rsidR="00FA5CE8" w:rsidRDefault="00FA5CE8" w:rsidP="00AC2274">
            <w:pPr>
              <w:keepNext/>
              <w:keepLines/>
              <w:spacing w:after="0" w:line="240" w:lineRule="auto"/>
              <w:rPr>
                <w:sz w:val="20"/>
              </w:rPr>
            </w:pPr>
          </w:p>
          <w:p w14:paraId="7BC53286" w14:textId="77777777" w:rsidR="00FA5CE8" w:rsidRDefault="00FA5CE8" w:rsidP="00AC2274">
            <w:pPr>
              <w:keepNext/>
              <w:keepLines/>
              <w:spacing w:after="0" w:line="240" w:lineRule="auto"/>
              <w:rPr>
                <w:sz w:val="20"/>
              </w:rPr>
            </w:pPr>
          </w:p>
          <w:p w14:paraId="57303703" w14:textId="77777777" w:rsidR="00FA5CE8" w:rsidRDefault="00FA5CE8" w:rsidP="00AC2274">
            <w:pPr>
              <w:keepNext/>
              <w:keepLines/>
              <w:spacing w:after="0" w:line="240" w:lineRule="auto"/>
              <w:rPr>
                <w:sz w:val="20"/>
              </w:rPr>
            </w:pPr>
          </w:p>
          <w:p w14:paraId="6FBB635A" w14:textId="77777777" w:rsidR="00FA5CE8" w:rsidRDefault="00FA5CE8" w:rsidP="00AC2274">
            <w:pPr>
              <w:keepNext/>
              <w:keepLines/>
              <w:spacing w:after="0" w:line="240" w:lineRule="auto"/>
              <w:rPr>
                <w:sz w:val="20"/>
              </w:rPr>
            </w:pPr>
          </w:p>
          <w:p w14:paraId="02DF57CE" w14:textId="77777777" w:rsidR="00FA5CE8" w:rsidRDefault="00FA5CE8" w:rsidP="00AC2274">
            <w:pPr>
              <w:keepNext/>
              <w:keepLines/>
              <w:spacing w:after="0" w:line="240" w:lineRule="auto"/>
              <w:jc w:val="center"/>
              <w:rPr>
                <w:sz w:val="20"/>
              </w:rPr>
            </w:pPr>
          </w:p>
          <w:p w14:paraId="4D3820B9" w14:textId="77777777" w:rsidR="00FA5CE8" w:rsidRDefault="00FA5CE8" w:rsidP="00AC2274">
            <w:pPr>
              <w:keepNext/>
              <w:keepLines/>
              <w:spacing w:after="0" w:line="240" w:lineRule="auto"/>
              <w:rPr>
                <w:sz w:val="20"/>
              </w:rPr>
            </w:pPr>
          </w:p>
          <w:p w14:paraId="7D4C3D76" w14:textId="77777777" w:rsidR="00FA5CE8" w:rsidRDefault="00FA5CE8" w:rsidP="00AC2274">
            <w:pPr>
              <w:keepNext/>
              <w:keepLines/>
              <w:spacing w:after="0" w:line="240" w:lineRule="auto"/>
              <w:rPr>
                <w:sz w:val="20"/>
              </w:rPr>
            </w:pPr>
          </w:p>
          <w:p w14:paraId="70DECA0E" w14:textId="77777777" w:rsidR="00FA5CE8" w:rsidRDefault="00FA5CE8" w:rsidP="00AC2274">
            <w:pPr>
              <w:keepNext/>
              <w:keepLines/>
              <w:spacing w:after="0" w:line="240" w:lineRule="auto"/>
              <w:rPr>
                <w:sz w:val="20"/>
              </w:rPr>
            </w:pPr>
          </w:p>
          <w:p w14:paraId="2DFA7465" w14:textId="77777777" w:rsidR="00FA5CE8" w:rsidRDefault="00FA5CE8" w:rsidP="00AC2274">
            <w:pPr>
              <w:keepNext/>
              <w:keepLines/>
              <w:spacing w:after="0" w:line="240" w:lineRule="auto"/>
              <w:rPr>
                <w:sz w:val="20"/>
              </w:rPr>
            </w:pPr>
          </w:p>
          <w:p w14:paraId="7C502386" w14:textId="77777777" w:rsidR="00FA5CE8" w:rsidRDefault="00FA5CE8" w:rsidP="00AC2274">
            <w:pPr>
              <w:keepNext/>
              <w:keepLines/>
              <w:spacing w:after="0" w:line="240" w:lineRule="auto"/>
              <w:rPr>
                <w:sz w:val="20"/>
              </w:rPr>
            </w:pPr>
          </w:p>
          <w:p w14:paraId="296FCDE8" w14:textId="77777777" w:rsidR="00FA5CE8" w:rsidRPr="008521DB" w:rsidRDefault="00FA5CE8" w:rsidP="00AC2274">
            <w:pPr>
              <w:keepNext/>
              <w:keepLines/>
              <w:spacing w:after="0" w:line="240" w:lineRule="auto"/>
              <w:rPr>
                <w:sz w:val="20"/>
              </w:rPr>
            </w:pPr>
          </w:p>
        </w:tc>
        <w:tc>
          <w:tcPr>
            <w:tcW w:w="2610" w:type="dxa"/>
          </w:tcPr>
          <w:p w14:paraId="413B0B48" w14:textId="4D43E902" w:rsidR="00420969" w:rsidRDefault="00861C3A" w:rsidP="00420969">
            <w:pPr>
              <w:keepNext/>
              <w:keepLines/>
              <w:spacing w:after="0"/>
              <w:rPr>
                <w:sz w:val="20"/>
                <w:szCs w:val="20"/>
              </w:rPr>
            </w:pPr>
            <w:r>
              <w:rPr>
                <w:sz w:val="20"/>
                <w:szCs w:val="20"/>
              </w:rPr>
              <w:t>Use Vocab map 3.1.2.</w:t>
            </w:r>
          </w:p>
          <w:p w14:paraId="112CA65F" w14:textId="77777777" w:rsidR="00420969" w:rsidRDefault="00F66EA0" w:rsidP="00420969">
            <w:pPr>
              <w:autoSpaceDE w:val="0"/>
              <w:autoSpaceDN w:val="0"/>
              <w:adjustRightInd w:val="0"/>
              <w:spacing w:after="0" w:line="240" w:lineRule="auto"/>
              <w:rPr>
                <w:sz w:val="20"/>
                <w:szCs w:val="20"/>
              </w:rPr>
            </w:pPr>
            <w:r>
              <w:rPr>
                <w:sz w:val="20"/>
                <w:szCs w:val="20"/>
              </w:rPr>
              <w:t xml:space="preserve">Filter if drug coming from </w:t>
            </w:r>
            <w:r w:rsidRPr="000913BB">
              <w:rPr>
                <w:b/>
                <w:sz w:val="20"/>
                <w:szCs w:val="20"/>
              </w:rPr>
              <w:t>DRUG_CLAIMS</w:t>
            </w:r>
            <w:r w:rsidR="00861C3A">
              <w:rPr>
                <w:sz w:val="20"/>
                <w:szCs w:val="20"/>
              </w:rPr>
              <w:t>:</w:t>
            </w:r>
          </w:p>
          <w:p w14:paraId="78F73C7C" w14:textId="4F248F49" w:rsidR="00861C3A" w:rsidRPr="00AA657D" w:rsidRDefault="00861C3A" w:rsidP="00534C4E">
            <w:pPr>
              <w:autoSpaceDE w:val="0"/>
              <w:autoSpaceDN w:val="0"/>
              <w:adjustRightInd w:val="0"/>
              <w:spacing w:after="0" w:line="240" w:lineRule="auto"/>
              <w:rPr>
                <w:rFonts w:ascii="Consolas" w:hAnsi="Consolas"/>
                <w:sz w:val="19"/>
              </w:rPr>
            </w:pPr>
            <w:r>
              <w:rPr>
                <w:rFonts w:ascii="Consolas" w:hAnsi="Consolas" w:cs="Consolas"/>
                <w:color w:val="0000FF"/>
                <w:sz w:val="19"/>
                <w:szCs w:val="19"/>
              </w:rPr>
              <w:t>WHERE</w:t>
            </w:r>
            <w:r w:rsidRPr="00AA657D">
              <w:rPr>
                <w:rFonts w:ascii="Consolas" w:hAnsi="Consolas"/>
                <w:sz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3FD8672B" w14:textId="77777777" w:rsidR="00861C3A" w:rsidRDefault="00861C3A" w:rsidP="00861C3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FABBB4" w14:textId="196B6B94" w:rsidR="00FA5CE8" w:rsidRDefault="00861C3A" w:rsidP="00817A44">
            <w:pPr>
              <w:keepNext/>
              <w:keepLines/>
              <w:spacing w:after="0" w:line="240" w:lineRule="auto"/>
              <w:rPr>
                <w:rFonts w:ascii="Consolas" w:hAnsi="Consolas" w:cs="Consolas"/>
                <w:color w:val="808080"/>
                <w:sz w:val="19"/>
                <w:szCs w:val="19"/>
              </w:rPr>
            </w:pPr>
            <w:r w:rsidRPr="00AA657D">
              <w:rPr>
                <w:rFonts w:ascii="Consolas" w:hAnsi="Consolas"/>
                <w:color w:val="808080"/>
                <w:sz w:val="19"/>
              </w:rPr>
              <w:t>AND</w:t>
            </w:r>
            <w:r w:rsidRPr="00AA657D">
              <w:rPr>
                <w:rFonts w:ascii="Consolas" w:hAnsi="Consolas"/>
                <w:sz w:val="19"/>
              </w:rPr>
              <w:t xml:space="preserve"> </w:t>
            </w:r>
            <w:r>
              <w:rPr>
                <w:rFonts w:ascii="Consolas" w:hAnsi="Consolas" w:cs="Consolas"/>
                <w:sz w:val="19"/>
                <w:szCs w:val="19"/>
              </w:rPr>
              <w:t>TARGET_</w:t>
            </w:r>
            <w:r w:rsidRPr="00AA657D">
              <w:rPr>
                <w:rFonts w:ascii="Consolas" w:hAnsi="Consolas"/>
                <w:sz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44CFFAFB" w14:textId="77777777" w:rsidR="00AA657D" w:rsidRDefault="00AA657D" w:rsidP="00AA657D">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 SVCDATE BETWEEN SOURCE_VALID_START_DATE AND SOURCE_VALID_END_DATE</w:t>
            </w:r>
          </w:p>
          <w:p w14:paraId="26D773DA" w14:textId="77777777" w:rsidR="00AA657D" w:rsidRPr="00AA657D" w:rsidRDefault="00AA657D" w:rsidP="00817A44">
            <w:pPr>
              <w:keepNext/>
              <w:keepLines/>
              <w:spacing w:after="0" w:line="240" w:lineRule="auto"/>
              <w:rPr>
                <w:rFonts w:ascii="Consolas" w:hAnsi="Consolas"/>
                <w:color w:val="808080"/>
                <w:sz w:val="19"/>
              </w:rPr>
            </w:pPr>
          </w:p>
          <w:p w14:paraId="0CFFD57D" w14:textId="77777777" w:rsidR="00F66EA0" w:rsidRPr="00AA657D" w:rsidRDefault="00F66EA0" w:rsidP="00817A44">
            <w:pPr>
              <w:keepNext/>
              <w:keepLines/>
              <w:spacing w:after="0" w:line="240" w:lineRule="auto"/>
              <w:rPr>
                <w:rFonts w:ascii="Consolas" w:hAnsi="Consolas"/>
                <w:color w:val="808080"/>
                <w:sz w:val="19"/>
              </w:rPr>
            </w:pPr>
          </w:p>
          <w:p w14:paraId="4DADE1DE" w14:textId="3F498B81" w:rsidR="00F66EA0" w:rsidRPr="00397B2B" w:rsidRDefault="00726CCD" w:rsidP="00F66EA0">
            <w:pPr>
              <w:autoSpaceDE w:val="0"/>
              <w:autoSpaceDN w:val="0"/>
              <w:adjustRightInd w:val="0"/>
              <w:spacing w:after="0" w:line="240" w:lineRule="auto"/>
              <w:rPr>
                <w:rFonts w:ascii="Consolas" w:hAnsi="Consolas" w:cs="Consolas"/>
                <w:color w:val="808080"/>
                <w:sz w:val="16"/>
                <w:szCs w:val="19"/>
              </w:rPr>
            </w:pPr>
            <w:r>
              <w:rPr>
                <w:b/>
                <w:sz w:val="20"/>
                <w:szCs w:val="20"/>
              </w:rPr>
              <w:t xml:space="preserve">TEMP tables: </w:t>
            </w:r>
            <w:r>
              <w:rPr>
                <w:sz w:val="20"/>
                <w:szCs w:val="20"/>
              </w:rPr>
              <w:t>These should have already been mapped to CONCEPT_IDs with a DOMAIN_ID of ‘Drug’</w:t>
            </w:r>
          </w:p>
          <w:p w14:paraId="22BEEA1A" w14:textId="77777777" w:rsidR="00F66EA0" w:rsidRPr="00AA657D" w:rsidRDefault="00F66EA0" w:rsidP="00817A44">
            <w:pPr>
              <w:keepNext/>
              <w:keepLines/>
              <w:spacing w:after="0" w:line="240" w:lineRule="auto"/>
              <w:rPr>
                <w:b/>
                <w:sz w:val="20"/>
              </w:rPr>
            </w:pPr>
          </w:p>
        </w:tc>
        <w:tc>
          <w:tcPr>
            <w:tcW w:w="2246" w:type="dxa"/>
          </w:tcPr>
          <w:p w14:paraId="1127A2DE" w14:textId="03799A13" w:rsidR="00FA5CE8" w:rsidRPr="008521DB" w:rsidRDefault="00FA5CE8" w:rsidP="00AC2274">
            <w:pPr>
              <w:keepNext/>
              <w:keepLines/>
              <w:spacing w:after="0" w:line="240" w:lineRule="auto"/>
              <w:rPr>
                <w:sz w:val="20"/>
              </w:rPr>
            </w:pPr>
            <w:r>
              <w:rPr>
                <w:sz w:val="20"/>
              </w:rPr>
              <w:t xml:space="preserve">For procedure drugs, the CONCEPT_ID must </w:t>
            </w:r>
            <w:r w:rsidR="00F66EA0">
              <w:rPr>
                <w:sz w:val="20"/>
              </w:rPr>
              <w:t>have a DOMAIN_ID of ‘Drug’</w:t>
            </w:r>
            <w:r w:rsidR="00726CCD">
              <w:rPr>
                <w:sz w:val="20"/>
              </w:rPr>
              <w:t xml:space="preserve"> </w:t>
            </w:r>
            <w:r>
              <w:rPr>
                <w:sz w:val="20"/>
              </w:rPr>
              <w:t>to be included.</w:t>
            </w:r>
          </w:p>
        </w:tc>
      </w:tr>
      <w:tr w:rsidR="00FA5CE8" w14:paraId="06777DA4" w14:textId="77777777" w:rsidTr="00AA657D">
        <w:trPr>
          <w:cantSplit/>
          <w:trHeight w:val="183"/>
        </w:trPr>
        <w:tc>
          <w:tcPr>
            <w:tcW w:w="1818" w:type="dxa"/>
          </w:tcPr>
          <w:p w14:paraId="66894494" w14:textId="77777777" w:rsidR="00FA5CE8" w:rsidRPr="003375C3" w:rsidRDefault="00FA5CE8" w:rsidP="00AC2274">
            <w:pPr>
              <w:keepNext/>
              <w:keepLines/>
              <w:spacing w:after="0" w:line="240" w:lineRule="auto"/>
              <w:rPr>
                <w:sz w:val="20"/>
              </w:rPr>
            </w:pPr>
            <w:r w:rsidRPr="003375C3">
              <w:rPr>
                <w:sz w:val="20"/>
              </w:rPr>
              <w:t>DRUG_EXPOSURE_START_DATE</w:t>
            </w:r>
          </w:p>
        </w:tc>
        <w:tc>
          <w:tcPr>
            <w:tcW w:w="2970" w:type="dxa"/>
          </w:tcPr>
          <w:p w14:paraId="3B18D7B4"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4317EA7C" w14:textId="77777777" w:rsidR="00FA5CE8" w:rsidRDefault="00FA5CE8" w:rsidP="002E0E35">
            <w:pPr>
              <w:keepNext/>
              <w:keepLines/>
              <w:spacing w:after="0" w:line="240" w:lineRule="auto"/>
              <w:rPr>
                <w:sz w:val="20"/>
              </w:rPr>
            </w:pPr>
            <w:r>
              <w:rPr>
                <w:sz w:val="20"/>
              </w:rPr>
              <w:t>SVCDATE</w:t>
            </w:r>
          </w:p>
          <w:p w14:paraId="078B6593" w14:textId="77777777" w:rsidR="002E0E35" w:rsidRDefault="002E0E35" w:rsidP="002E0E35">
            <w:pPr>
              <w:keepNext/>
              <w:keepLines/>
              <w:spacing w:after="0" w:line="240" w:lineRule="auto"/>
              <w:rPr>
                <w:sz w:val="20"/>
              </w:rPr>
            </w:pPr>
          </w:p>
          <w:p w14:paraId="09C479AB" w14:textId="5D2A0AD3" w:rsidR="00AD4B86" w:rsidRDefault="00AD4B86" w:rsidP="00AD4B86">
            <w:pPr>
              <w:keepNext/>
              <w:keepLines/>
              <w:spacing w:after="0" w:line="240" w:lineRule="auto"/>
              <w:rPr>
                <w:sz w:val="20"/>
                <w:szCs w:val="20"/>
              </w:rPr>
            </w:pPr>
            <w:r>
              <w:rPr>
                <w:b/>
                <w:sz w:val="20"/>
              </w:rPr>
              <w:t>For procedure</w:t>
            </w:r>
            <w:r w:rsidR="00F7596E">
              <w:rPr>
                <w:b/>
                <w:sz w:val="20"/>
              </w:rPr>
              <w:t xml:space="preserve"> drug</w:t>
            </w:r>
            <w:r>
              <w:rPr>
                <w:b/>
                <w:sz w:val="20"/>
              </w:rPr>
              <w:t xml:space="preserve"> codes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p w14:paraId="517C509D" w14:textId="77777777" w:rsidR="00AD4B86" w:rsidRDefault="00AD4B86" w:rsidP="00AD4B86">
            <w:pPr>
              <w:keepNext/>
              <w:keepLines/>
              <w:spacing w:after="0" w:line="240" w:lineRule="auto"/>
              <w:rPr>
                <w:b/>
                <w:sz w:val="20"/>
              </w:rPr>
            </w:pPr>
          </w:p>
          <w:p w14:paraId="292D796B" w14:textId="77777777" w:rsidR="00AD4B86" w:rsidRDefault="00AD4B86" w:rsidP="00AD4B86">
            <w:pPr>
              <w:keepNext/>
              <w:keepLines/>
              <w:spacing w:after="0" w:line="240" w:lineRule="auto"/>
              <w:rPr>
                <w:b/>
                <w:sz w:val="20"/>
              </w:rPr>
            </w:pPr>
            <w:r>
              <w:rPr>
                <w:b/>
                <w:sz w:val="20"/>
              </w:rPr>
              <w:t xml:space="preserve">For procedure </w:t>
            </w:r>
            <w:r w:rsidR="00F7596E">
              <w:rPr>
                <w:b/>
                <w:sz w:val="20"/>
              </w:rPr>
              <w:t xml:space="preserve">drug </w:t>
            </w:r>
            <w:r>
              <w:rPr>
                <w:b/>
                <w:sz w:val="20"/>
              </w:rPr>
              <w:t>code from PROC1 in OUTPATIENT_SERVICES or INPATIENT_SERVICES:</w:t>
            </w:r>
          </w:p>
          <w:p w14:paraId="5097C44E" w14:textId="77777777" w:rsidR="002E0E35" w:rsidRPr="008521DB" w:rsidRDefault="00AD4B86" w:rsidP="00AD4B86">
            <w:pPr>
              <w:keepNext/>
              <w:keepLines/>
              <w:spacing w:after="0" w:line="240" w:lineRule="auto"/>
              <w:rPr>
                <w:sz w:val="20"/>
              </w:rPr>
            </w:pPr>
            <w:r>
              <w:rPr>
                <w:sz w:val="20"/>
              </w:rPr>
              <w:t>SVCDATE.</w:t>
            </w:r>
          </w:p>
        </w:tc>
        <w:tc>
          <w:tcPr>
            <w:tcW w:w="2610" w:type="dxa"/>
          </w:tcPr>
          <w:p w14:paraId="6952B448" w14:textId="77777777" w:rsidR="00FA5CE8" w:rsidRPr="008521DB" w:rsidRDefault="00FA5CE8" w:rsidP="00AC2274">
            <w:pPr>
              <w:keepNext/>
              <w:keepLines/>
              <w:spacing w:after="0" w:line="240" w:lineRule="auto"/>
              <w:rPr>
                <w:sz w:val="20"/>
              </w:rPr>
            </w:pPr>
          </w:p>
        </w:tc>
        <w:tc>
          <w:tcPr>
            <w:tcW w:w="2246" w:type="dxa"/>
          </w:tcPr>
          <w:p w14:paraId="24DB2718" w14:textId="77777777" w:rsidR="00FA5CE8" w:rsidRPr="008521DB" w:rsidRDefault="00FA5CE8" w:rsidP="00AC2274">
            <w:pPr>
              <w:keepNext/>
              <w:keepLines/>
              <w:spacing w:after="0" w:line="240" w:lineRule="auto"/>
              <w:rPr>
                <w:sz w:val="20"/>
              </w:rPr>
            </w:pPr>
          </w:p>
        </w:tc>
      </w:tr>
      <w:tr w:rsidR="00FA5CE8" w14:paraId="1DD48053" w14:textId="77777777" w:rsidTr="00AA657D">
        <w:trPr>
          <w:cantSplit/>
          <w:trHeight w:val="155"/>
        </w:trPr>
        <w:tc>
          <w:tcPr>
            <w:tcW w:w="1818" w:type="dxa"/>
          </w:tcPr>
          <w:p w14:paraId="311BBFB7" w14:textId="77777777" w:rsidR="00FA5CE8" w:rsidRPr="003375C3" w:rsidRDefault="00FA5CE8" w:rsidP="00AC2274">
            <w:pPr>
              <w:keepNext/>
              <w:keepLines/>
              <w:spacing w:after="0" w:line="240" w:lineRule="auto"/>
              <w:rPr>
                <w:sz w:val="20"/>
              </w:rPr>
            </w:pPr>
            <w:r w:rsidRPr="003375C3">
              <w:rPr>
                <w:sz w:val="20"/>
              </w:rPr>
              <w:t>DRUG_EXPOSURE_END_DATE</w:t>
            </w:r>
          </w:p>
        </w:tc>
        <w:tc>
          <w:tcPr>
            <w:tcW w:w="2970" w:type="dxa"/>
          </w:tcPr>
          <w:p w14:paraId="10969FBB" w14:textId="77777777" w:rsidR="00FA5CE8" w:rsidRPr="008521DB" w:rsidRDefault="00FA5CE8" w:rsidP="00AC2274">
            <w:pPr>
              <w:keepNext/>
              <w:keepLines/>
              <w:spacing w:after="0" w:line="240" w:lineRule="auto"/>
              <w:rPr>
                <w:sz w:val="20"/>
              </w:rPr>
            </w:pPr>
            <w:r>
              <w:rPr>
                <w:sz w:val="20"/>
              </w:rPr>
              <w:t>-</w:t>
            </w:r>
          </w:p>
        </w:tc>
        <w:tc>
          <w:tcPr>
            <w:tcW w:w="2610" w:type="dxa"/>
          </w:tcPr>
          <w:p w14:paraId="7D7A9103" w14:textId="77777777" w:rsidR="00FA5CE8" w:rsidRPr="008521DB" w:rsidRDefault="00FA5CE8" w:rsidP="00AC2274">
            <w:pPr>
              <w:keepNext/>
              <w:keepLines/>
              <w:spacing w:after="0" w:line="240" w:lineRule="auto"/>
              <w:rPr>
                <w:sz w:val="20"/>
              </w:rPr>
            </w:pPr>
            <w:r>
              <w:rPr>
                <w:sz w:val="20"/>
              </w:rPr>
              <w:t>NULL</w:t>
            </w:r>
          </w:p>
        </w:tc>
        <w:tc>
          <w:tcPr>
            <w:tcW w:w="2246" w:type="dxa"/>
          </w:tcPr>
          <w:p w14:paraId="621A1640" w14:textId="77777777" w:rsidR="00FA5CE8" w:rsidRPr="008521DB" w:rsidRDefault="00FA5CE8" w:rsidP="00AC2274">
            <w:pPr>
              <w:keepNext/>
              <w:keepLines/>
              <w:spacing w:after="0" w:line="240" w:lineRule="auto"/>
              <w:rPr>
                <w:sz w:val="20"/>
              </w:rPr>
            </w:pPr>
          </w:p>
        </w:tc>
      </w:tr>
      <w:tr w:rsidR="00FA5CE8" w14:paraId="690D89E3" w14:textId="77777777" w:rsidTr="00AA657D">
        <w:trPr>
          <w:cantSplit/>
          <w:trHeight w:val="155"/>
        </w:trPr>
        <w:tc>
          <w:tcPr>
            <w:tcW w:w="1818" w:type="dxa"/>
          </w:tcPr>
          <w:p w14:paraId="7C4BB947" w14:textId="77777777" w:rsidR="00FA5CE8" w:rsidRPr="003375C3" w:rsidRDefault="00FA5CE8" w:rsidP="00AC2274">
            <w:pPr>
              <w:keepNext/>
              <w:keepLines/>
              <w:spacing w:after="0" w:line="240" w:lineRule="auto"/>
              <w:rPr>
                <w:sz w:val="20"/>
              </w:rPr>
            </w:pPr>
            <w:r w:rsidRPr="003375C3">
              <w:rPr>
                <w:sz w:val="20"/>
              </w:rPr>
              <w:t>DRUG_TYPE_CONCEPT_ID</w:t>
            </w:r>
          </w:p>
        </w:tc>
        <w:tc>
          <w:tcPr>
            <w:tcW w:w="2970" w:type="dxa"/>
          </w:tcPr>
          <w:p w14:paraId="000FE3CA"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3769737C" w14:textId="77777777" w:rsidR="00FA5CE8" w:rsidRDefault="00B51383" w:rsidP="00AC2274">
            <w:pPr>
              <w:keepNext/>
              <w:keepLines/>
              <w:spacing w:after="0" w:line="240" w:lineRule="auto"/>
              <w:rPr>
                <w:sz w:val="20"/>
              </w:rPr>
            </w:pPr>
            <w:r>
              <w:rPr>
                <w:sz w:val="20"/>
              </w:rPr>
              <w:t>NULL</w:t>
            </w:r>
          </w:p>
          <w:p w14:paraId="7E59A036" w14:textId="77777777" w:rsidR="00FA5CE8" w:rsidRDefault="00FA5CE8" w:rsidP="00AC2274">
            <w:pPr>
              <w:keepNext/>
              <w:keepLines/>
              <w:spacing w:after="0" w:line="240" w:lineRule="auto"/>
              <w:rPr>
                <w:sz w:val="20"/>
              </w:rPr>
            </w:pPr>
          </w:p>
          <w:p w14:paraId="4F64454E" w14:textId="77777777" w:rsidR="00410502" w:rsidRPr="000048CD" w:rsidRDefault="00410502" w:rsidP="00410502">
            <w:pPr>
              <w:keepNext/>
              <w:keepLines/>
              <w:spacing w:after="0" w:line="240" w:lineRule="auto"/>
              <w:rPr>
                <w:rFonts w:cs="Calibri"/>
                <w:sz w:val="20"/>
                <w:szCs w:val="20"/>
              </w:rPr>
            </w:pPr>
            <w:r>
              <w:rPr>
                <w:rFonts w:cs="Calibri"/>
                <w:b/>
                <w:sz w:val="20"/>
                <w:szCs w:val="20"/>
              </w:rPr>
              <w:t>PROCEDURE_OCCURRENCE:</w:t>
            </w:r>
            <w:r w:rsidRPr="000048CD">
              <w:rPr>
                <w:rFonts w:cs="Calibri"/>
                <w:b/>
                <w:sz w:val="20"/>
                <w:szCs w:val="20"/>
              </w:rPr>
              <w:t xml:space="preserve"> </w:t>
            </w:r>
            <w:r w:rsidRPr="00470F03">
              <w:rPr>
                <w:sz w:val="20"/>
              </w:rPr>
              <w:t xml:space="preserve">  PROCEDURE_TYPE_CONCEPT_ID</w:t>
            </w:r>
          </w:p>
          <w:p w14:paraId="54C3ADC2" w14:textId="77777777" w:rsidR="00FA5CE8" w:rsidRDefault="00FA5CE8" w:rsidP="00AC2274">
            <w:pPr>
              <w:keepNext/>
              <w:keepLines/>
              <w:spacing w:after="0" w:line="240" w:lineRule="auto"/>
              <w:rPr>
                <w:sz w:val="20"/>
              </w:rPr>
            </w:pPr>
          </w:p>
          <w:p w14:paraId="71EDBEF2" w14:textId="77777777" w:rsidR="00FA5CE8" w:rsidRDefault="00FA5CE8" w:rsidP="00AC2274">
            <w:pPr>
              <w:keepNext/>
              <w:keepLines/>
              <w:spacing w:after="0" w:line="240" w:lineRule="auto"/>
              <w:rPr>
                <w:sz w:val="20"/>
              </w:rPr>
            </w:pPr>
          </w:p>
          <w:p w14:paraId="48C33117" w14:textId="77777777" w:rsidR="00FA5CE8" w:rsidRDefault="00FA5CE8" w:rsidP="00AC2274">
            <w:pPr>
              <w:keepNext/>
              <w:keepLines/>
              <w:spacing w:after="0" w:line="240" w:lineRule="auto"/>
              <w:rPr>
                <w:sz w:val="20"/>
              </w:rPr>
            </w:pPr>
          </w:p>
          <w:p w14:paraId="033F1DD8" w14:textId="77777777" w:rsidR="00FA5CE8" w:rsidRDefault="00FA5CE8" w:rsidP="00AC2274">
            <w:pPr>
              <w:keepNext/>
              <w:keepLines/>
              <w:spacing w:after="0" w:line="240" w:lineRule="auto"/>
              <w:rPr>
                <w:sz w:val="20"/>
              </w:rPr>
            </w:pPr>
          </w:p>
          <w:p w14:paraId="27689CD2" w14:textId="77777777" w:rsidR="00FA5CE8" w:rsidRPr="008521DB" w:rsidRDefault="00FA5CE8" w:rsidP="00AC2274">
            <w:pPr>
              <w:keepNext/>
              <w:keepLines/>
              <w:spacing w:after="0" w:line="240" w:lineRule="auto"/>
              <w:rPr>
                <w:sz w:val="20"/>
              </w:rPr>
            </w:pPr>
          </w:p>
        </w:tc>
        <w:tc>
          <w:tcPr>
            <w:tcW w:w="2610" w:type="dxa"/>
          </w:tcPr>
          <w:p w14:paraId="7354E45A" w14:textId="77777777" w:rsidR="00FA5CE8" w:rsidRPr="00363900" w:rsidRDefault="00FA5CE8" w:rsidP="00AC2274">
            <w:pPr>
              <w:keepNext/>
              <w:keepLines/>
              <w:spacing w:after="0" w:line="240" w:lineRule="auto"/>
              <w:rPr>
                <w:b/>
                <w:sz w:val="20"/>
              </w:rPr>
            </w:pPr>
            <w:r>
              <w:rPr>
                <w:b/>
                <w:sz w:val="20"/>
              </w:rPr>
              <w:lastRenderedPageBreak/>
              <w:t>DRUG_CLAIMS:</w:t>
            </w:r>
            <w:r w:rsidRPr="00363900">
              <w:rPr>
                <w:b/>
                <w:sz w:val="20"/>
              </w:rPr>
              <w:t xml:space="preserve"> </w:t>
            </w:r>
          </w:p>
          <w:p w14:paraId="1AC94D27" w14:textId="5D4C4E5D" w:rsidR="00FA5CE8" w:rsidRDefault="00FA5CE8" w:rsidP="00AC2274">
            <w:pPr>
              <w:keepNext/>
              <w:keepLines/>
              <w:spacing w:after="0" w:line="240" w:lineRule="auto"/>
              <w:rPr>
                <w:sz w:val="20"/>
              </w:rPr>
            </w:pPr>
            <w:r w:rsidRPr="002300D8">
              <w:rPr>
                <w:sz w:val="20"/>
              </w:rPr>
              <w:t>38000175</w:t>
            </w:r>
            <w:r>
              <w:rPr>
                <w:sz w:val="20"/>
              </w:rPr>
              <w:t xml:space="preserve"> (</w:t>
            </w:r>
            <w:r w:rsidRPr="002300D8">
              <w:rPr>
                <w:sz w:val="20"/>
              </w:rPr>
              <w:t>Prescription dispensed in pharmacy</w:t>
            </w:r>
            <w:r>
              <w:rPr>
                <w:sz w:val="20"/>
              </w:rPr>
              <w:t>)</w:t>
            </w:r>
          </w:p>
          <w:p w14:paraId="6380246D" w14:textId="77777777" w:rsidR="00FA5CE8" w:rsidRPr="00363900" w:rsidRDefault="00FA5CE8" w:rsidP="00AC2274">
            <w:pPr>
              <w:keepNext/>
              <w:keepLines/>
              <w:spacing w:after="0" w:line="240" w:lineRule="auto"/>
              <w:rPr>
                <w:sz w:val="20"/>
              </w:rPr>
            </w:pPr>
          </w:p>
          <w:p w14:paraId="46025545" w14:textId="77777777" w:rsidR="00410502" w:rsidRDefault="00410502" w:rsidP="00410502">
            <w:pPr>
              <w:keepNext/>
              <w:keepLines/>
              <w:spacing w:after="0" w:line="240" w:lineRule="auto"/>
              <w:rPr>
                <w:sz w:val="20"/>
              </w:rPr>
            </w:pPr>
            <w:r w:rsidRPr="000048CD">
              <w:rPr>
                <w:rFonts w:cs="Calibri"/>
                <w:b/>
                <w:sz w:val="20"/>
                <w:szCs w:val="20"/>
              </w:rPr>
              <w:t>PROCEDURE_OCCURRENCE</w:t>
            </w:r>
            <w:r>
              <w:rPr>
                <w:rFonts w:cs="Calibri"/>
                <w:sz w:val="20"/>
                <w:szCs w:val="20"/>
              </w:rPr>
              <w:t xml:space="preserve">:  if </w:t>
            </w:r>
          </w:p>
          <w:p w14:paraId="628E1294" w14:textId="77777777" w:rsidR="00FC787C" w:rsidRPr="00FC787C" w:rsidRDefault="00410502" w:rsidP="00FC787C">
            <w:pPr>
              <w:keepNext/>
              <w:keepLines/>
              <w:spacing w:after="0" w:line="240" w:lineRule="auto"/>
              <w:rPr>
                <w:sz w:val="20"/>
              </w:rPr>
            </w:pPr>
            <w:r w:rsidRPr="00470F03">
              <w:rPr>
                <w:sz w:val="20"/>
              </w:rPr>
              <w:t>PROCEDURE_TYPE_CONCEPT_ID</w:t>
            </w:r>
            <w:r>
              <w:rPr>
                <w:sz w:val="20"/>
              </w:rPr>
              <w:t xml:space="preserve"> in (</w:t>
            </w:r>
            <w:r w:rsidR="00FC787C" w:rsidRPr="00FC787C">
              <w:rPr>
                <w:sz w:val="20"/>
              </w:rPr>
              <w:t>38000249</w:t>
            </w:r>
            <w:r w:rsidR="00FC787C">
              <w:rPr>
                <w:sz w:val="20"/>
              </w:rPr>
              <w:t xml:space="preserve">, </w:t>
            </w:r>
            <w:r w:rsidR="00FC787C" w:rsidRPr="00FC787C">
              <w:rPr>
                <w:sz w:val="20"/>
              </w:rPr>
              <w:t>38000250</w:t>
            </w:r>
            <w:r w:rsidR="00FC787C">
              <w:rPr>
                <w:sz w:val="20"/>
              </w:rPr>
              <w:t xml:space="preserve">, </w:t>
            </w:r>
            <w:r w:rsidR="00FC787C" w:rsidRPr="00FC787C">
              <w:rPr>
                <w:sz w:val="20"/>
              </w:rPr>
              <w:t>38000251</w:t>
            </w:r>
            <w:r w:rsidR="00FC787C">
              <w:rPr>
                <w:sz w:val="20"/>
              </w:rPr>
              <w:t xml:space="preserve">, </w:t>
            </w:r>
            <w:r w:rsidR="00FC787C" w:rsidRPr="00FC787C">
              <w:rPr>
                <w:sz w:val="20"/>
              </w:rPr>
              <w:t>38000252</w:t>
            </w:r>
            <w:r w:rsidR="00FC787C">
              <w:rPr>
                <w:sz w:val="20"/>
              </w:rPr>
              <w:t>,</w:t>
            </w:r>
          </w:p>
          <w:p w14:paraId="7F6BA1C9" w14:textId="77777777" w:rsidR="00FC787C" w:rsidRPr="00FC787C" w:rsidRDefault="00FC787C" w:rsidP="00FC787C">
            <w:pPr>
              <w:keepNext/>
              <w:keepLines/>
              <w:spacing w:after="0" w:line="240" w:lineRule="auto"/>
              <w:rPr>
                <w:sz w:val="20"/>
              </w:rPr>
            </w:pPr>
            <w:r w:rsidRPr="00FC787C">
              <w:rPr>
                <w:sz w:val="20"/>
              </w:rPr>
              <w:lastRenderedPageBreak/>
              <w:t>38000253</w:t>
            </w:r>
            <w:r>
              <w:rPr>
                <w:sz w:val="20"/>
              </w:rPr>
              <w:t xml:space="preserve">, </w:t>
            </w:r>
            <w:r w:rsidRPr="00FC787C">
              <w:rPr>
                <w:sz w:val="20"/>
              </w:rPr>
              <w:t>38000254</w:t>
            </w:r>
            <w:r>
              <w:rPr>
                <w:sz w:val="20"/>
              </w:rPr>
              <w:t xml:space="preserve">, </w:t>
            </w:r>
            <w:r w:rsidRPr="00FC787C">
              <w:rPr>
                <w:sz w:val="20"/>
              </w:rPr>
              <w:t>38000255</w:t>
            </w:r>
            <w:r>
              <w:rPr>
                <w:sz w:val="20"/>
              </w:rPr>
              <w:t>,</w:t>
            </w:r>
          </w:p>
          <w:p w14:paraId="5F2A9D0B" w14:textId="77777777" w:rsidR="00FC787C" w:rsidRPr="00FC787C" w:rsidRDefault="00FC787C" w:rsidP="00FC787C">
            <w:pPr>
              <w:keepNext/>
              <w:keepLines/>
              <w:spacing w:after="0" w:line="240" w:lineRule="auto"/>
              <w:rPr>
                <w:sz w:val="20"/>
              </w:rPr>
            </w:pPr>
            <w:r w:rsidRPr="00FC787C">
              <w:rPr>
                <w:sz w:val="20"/>
              </w:rPr>
              <w:t>38000256</w:t>
            </w:r>
            <w:r>
              <w:rPr>
                <w:sz w:val="20"/>
              </w:rPr>
              <w:t xml:space="preserve">, </w:t>
            </w:r>
            <w:r w:rsidRPr="00FC787C">
              <w:rPr>
                <w:sz w:val="20"/>
              </w:rPr>
              <w:t>38000257</w:t>
            </w:r>
            <w:r>
              <w:rPr>
                <w:sz w:val="20"/>
              </w:rPr>
              <w:t xml:space="preserve">, </w:t>
            </w:r>
            <w:r w:rsidRPr="00FC787C">
              <w:rPr>
                <w:sz w:val="20"/>
              </w:rPr>
              <w:t>38000258</w:t>
            </w:r>
            <w:r>
              <w:rPr>
                <w:sz w:val="20"/>
              </w:rPr>
              <w:t>,</w:t>
            </w:r>
          </w:p>
          <w:p w14:paraId="00D7A6F6" w14:textId="77777777" w:rsidR="00FC787C" w:rsidRPr="00FC787C" w:rsidRDefault="00FC787C" w:rsidP="00FC787C">
            <w:pPr>
              <w:keepNext/>
              <w:keepLines/>
              <w:spacing w:after="0" w:line="240" w:lineRule="auto"/>
              <w:rPr>
                <w:sz w:val="20"/>
              </w:rPr>
            </w:pPr>
            <w:r w:rsidRPr="00FC787C">
              <w:rPr>
                <w:sz w:val="20"/>
              </w:rPr>
              <w:t>38000259</w:t>
            </w:r>
            <w:r>
              <w:rPr>
                <w:sz w:val="20"/>
              </w:rPr>
              <w:t xml:space="preserve">, </w:t>
            </w:r>
            <w:r w:rsidRPr="00FC787C">
              <w:rPr>
                <w:sz w:val="20"/>
              </w:rPr>
              <w:t>38000260</w:t>
            </w:r>
            <w:r>
              <w:rPr>
                <w:sz w:val="20"/>
              </w:rPr>
              <w:t>,</w:t>
            </w:r>
            <w:r w:rsidRPr="00FC787C">
              <w:rPr>
                <w:sz w:val="20"/>
              </w:rPr>
              <w:t>38000261</w:t>
            </w:r>
            <w:r>
              <w:rPr>
                <w:sz w:val="20"/>
              </w:rPr>
              <w:t xml:space="preserve">, </w:t>
            </w:r>
            <w:r w:rsidRPr="00FC787C">
              <w:rPr>
                <w:sz w:val="20"/>
              </w:rPr>
              <w:t>38000262</w:t>
            </w:r>
            <w:r>
              <w:rPr>
                <w:sz w:val="20"/>
              </w:rPr>
              <w:t xml:space="preserve">, </w:t>
            </w:r>
            <w:r w:rsidRPr="00FC787C">
              <w:rPr>
                <w:sz w:val="20"/>
              </w:rPr>
              <w:t>38000263</w:t>
            </w:r>
            <w:r>
              <w:rPr>
                <w:sz w:val="20"/>
              </w:rPr>
              <w:t xml:space="preserve">, </w:t>
            </w:r>
            <w:r w:rsidRPr="00FC787C">
              <w:rPr>
                <w:sz w:val="20"/>
              </w:rPr>
              <w:t>38000264</w:t>
            </w:r>
            <w:r>
              <w:rPr>
                <w:sz w:val="20"/>
              </w:rPr>
              <w:t>,</w:t>
            </w:r>
          </w:p>
          <w:p w14:paraId="62403FD8" w14:textId="04126A01" w:rsidR="00FA5CE8" w:rsidRPr="008521DB" w:rsidRDefault="00FC787C" w:rsidP="000913BB">
            <w:pPr>
              <w:keepNext/>
              <w:keepLines/>
              <w:spacing w:after="0" w:line="240" w:lineRule="auto"/>
              <w:rPr>
                <w:sz w:val="20"/>
              </w:rPr>
            </w:pPr>
            <w:r w:rsidRPr="00FC787C">
              <w:rPr>
                <w:sz w:val="20"/>
              </w:rPr>
              <w:t>38000265</w:t>
            </w:r>
            <w:r>
              <w:rPr>
                <w:sz w:val="20"/>
              </w:rPr>
              <w:t xml:space="preserve"> )</w:t>
            </w:r>
            <w:r w:rsidR="00410502">
              <w:rPr>
                <w:sz w:val="20"/>
              </w:rPr>
              <w:t>then 38000180 (Inpatient administration); else 38000179 (Physician administered drug, identified as procedure)</w:t>
            </w:r>
            <w:r w:rsidR="00FA5CE8">
              <w:rPr>
                <w:sz w:val="20"/>
              </w:rPr>
              <w:t xml:space="preserve"> </w:t>
            </w:r>
          </w:p>
        </w:tc>
        <w:tc>
          <w:tcPr>
            <w:tcW w:w="2246" w:type="dxa"/>
          </w:tcPr>
          <w:p w14:paraId="55DE2439" w14:textId="3B836E0A" w:rsidR="00FA5CE8" w:rsidRDefault="007B76E3" w:rsidP="00AC2274">
            <w:pPr>
              <w:keepNext/>
              <w:keepLines/>
              <w:spacing w:after="0" w:line="240" w:lineRule="auto"/>
              <w:rPr>
                <w:sz w:val="20"/>
              </w:rPr>
            </w:pPr>
            <w:r>
              <w:rPr>
                <w:rFonts w:cs="Calibri"/>
                <w:sz w:val="20"/>
                <w:szCs w:val="20"/>
              </w:rPr>
              <w:lastRenderedPageBreak/>
              <w:t xml:space="preserve">These </w:t>
            </w:r>
            <w:r w:rsidRPr="000048CD">
              <w:rPr>
                <w:rFonts w:cs="Calibri"/>
                <w:sz w:val="20"/>
                <w:szCs w:val="20"/>
              </w:rPr>
              <w:t>CONCEPT_ID</w:t>
            </w:r>
            <w:r w:rsidR="002C1ABD">
              <w:rPr>
                <w:rFonts w:cs="Calibri"/>
                <w:sz w:val="20"/>
                <w:szCs w:val="20"/>
              </w:rPr>
              <w:t xml:space="preserve">s fall under </w:t>
            </w:r>
            <w:r w:rsidR="00042F07">
              <w:rPr>
                <w:rFonts w:cs="Calibri"/>
                <w:sz w:val="20"/>
                <w:szCs w:val="20"/>
              </w:rPr>
              <w:t>DOMAIN</w:t>
            </w:r>
            <w:r>
              <w:rPr>
                <w:rFonts w:cs="Calibri"/>
                <w:sz w:val="20"/>
                <w:szCs w:val="20"/>
              </w:rPr>
              <w:t xml:space="preserve">_ID = </w:t>
            </w:r>
            <w:r w:rsidR="00DF05CD">
              <w:rPr>
                <w:rFonts w:cs="Calibri"/>
                <w:sz w:val="20"/>
                <w:szCs w:val="20"/>
              </w:rPr>
              <w:t xml:space="preserve">‘Drug Type’ </w:t>
            </w:r>
            <w:r>
              <w:rPr>
                <w:rFonts w:cs="Calibri"/>
                <w:sz w:val="20"/>
                <w:szCs w:val="20"/>
              </w:rPr>
              <w:t>in CONCEPT table.</w:t>
            </w:r>
          </w:p>
          <w:p w14:paraId="462087FB" w14:textId="77777777" w:rsidR="00FA5CE8" w:rsidRPr="008521DB" w:rsidRDefault="00FA5CE8" w:rsidP="00AC2274">
            <w:pPr>
              <w:keepNext/>
              <w:keepLines/>
              <w:spacing w:after="0" w:line="240" w:lineRule="auto"/>
              <w:rPr>
                <w:sz w:val="20"/>
              </w:rPr>
            </w:pPr>
          </w:p>
        </w:tc>
      </w:tr>
      <w:tr w:rsidR="00FA5CE8" w14:paraId="225F2DBD" w14:textId="77777777" w:rsidTr="00AA657D">
        <w:trPr>
          <w:cantSplit/>
          <w:trHeight w:val="155"/>
        </w:trPr>
        <w:tc>
          <w:tcPr>
            <w:tcW w:w="1818" w:type="dxa"/>
          </w:tcPr>
          <w:p w14:paraId="476FC446" w14:textId="77777777" w:rsidR="00FA5CE8" w:rsidRPr="003375C3" w:rsidRDefault="00FA5CE8" w:rsidP="00AC2274">
            <w:pPr>
              <w:keepNext/>
              <w:keepLines/>
              <w:spacing w:after="0" w:line="240" w:lineRule="auto"/>
              <w:rPr>
                <w:sz w:val="20"/>
              </w:rPr>
            </w:pPr>
            <w:r w:rsidRPr="003375C3">
              <w:rPr>
                <w:sz w:val="20"/>
              </w:rPr>
              <w:t>STOP_REASON</w:t>
            </w:r>
          </w:p>
        </w:tc>
        <w:tc>
          <w:tcPr>
            <w:tcW w:w="2970" w:type="dxa"/>
          </w:tcPr>
          <w:p w14:paraId="25C9801B" w14:textId="77777777" w:rsidR="00FA5CE8" w:rsidRPr="008521DB" w:rsidRDefault="00FA5CE8" w:rsidP="00AC2274">
            <w:pPr>
              <w:keepNext/>
              <w:keepLines/>
              <w:spacing w:after="0" w:line="240" w:lineRule="auto"/>
              <w:rPr>
                <w:sz w:val="20"/>
              </w:rPr>
            </w:pPr>
            <w:r>
              <w:rPr>
                <w:sz w:val="20"/>
              </w:rPr>
              <w:t>-</w:t>
            </w:r>
          </w:p>
        </w:tc>
        <w:tc>
          <w:tcPr>
            <w:tcW w:w="2610" w:type="dxa"/>
          </w:tcPr>
          <w:p w14:paraId="3E445B02" w14:textId="77777777" w:rsidR="00FA5CE8" w:rsidRPr="008521DB" w:rsidRDefault="00FA5CE8" w:rsidP="00AC2274">
            <w:pPr>
              <w:keepNext/>
              <w:keepLines/>
              <w:spacing w:after="0" w:line="240" w:lineRule="auto"/>
              <w:rPr>
                <w:sz w:val="20"/>
              </w:rPr>
            </w:pPr>
            <w:r>
              <w:rPr>
                <w:sz w:val="20"/>
              </w:rPr>
              <w:t>NULL</w:t>
            </w:r>
          </w:p>
        </w:tc>
        <w:tc>
          <w:tcPr>
            <w:tcW w:w="2246" w:type="dxa"/>
          </w:tcPr>
          <w:p w14:paraId="5F643557" w14:textId="77777777" w:rsidR="00FA5CE8" w:rsidRPr="008521DB" w:rsidRDefault="00FA5CE8" w:rsidP="00AC2274">
            <w:pPr>
              <w:keepNext/>
              <w:keepLines/>
              <w:spacing w:after="0" w:line="240" w:lineRule="auto"/>
              <w:rPr>
                <w:sz w:val="20"/>
              </w:rPr>
            </w:pPr>
          </w:p>
        </w:tc>
      </w:tr>
      <w:tr w:rsidR="00FA5CE8" w14:paraId="533ED12B" w14:textId="77777777" w:rsidTr="00AA657D">
        <w:trPr>
          <w:cantSplit/>
          <w:trHeight w:val="155"/>
        </w:trPr>
        <w:tc>
          <w:tcPr>
            <w:tcW w:w="1818" w:type="dxa"/>
          </w:tcPr>
          <w:p w14:paraId="386A6B0D" w14:textId="77777777" w:rsidR="00FA5CE8" w:rsidRPr="003375C3" w:rsidRDefault="00FA5CE8" w:rsidP="00AC2274">
            <w:pPr>
              <w:keepNext/>
              <w:keepLines/>
              <w:spacing w:after="0" w:line="240" w:lineRule="auto"/>
              <w:rPr>
                <w:sz w:val="20"/>
              </w:rPr>
            </w:pPr>
            <w:r w:rsidRPr="003375C3">
              <w:rPr>
                <w:sz w:val="20"/>
              </w:rPr>
              <w:t>REFILLS</w:t>
            </w:r>
          </w:p>
        </w:tc>
        <w:tc>
          <w:tcPr>
            <w:tcW w:w="2970" w:type="dxa"/>
          </w:tcPr>
          <w:p w14:paraId="65999ED2"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516EDAF8" w14:textId="77777777" w:rsidR="00FA5CE8" w:rsidRDefault="00FA5CE8" w:rsidP="00AC2274">
            <w:pPr>
              <w:keepNext/>
              <w:keepLines/>
              <w:spacing w:after="0" w:line="240" w:lineRule="auto"/>
              <w:rPr>
                <w:sz w:val="20"/>
              </w:rPr>
            </w:pPr>
            <w:r w:rsidRPr="00FE4B03">
              <w:rPr>
                <w:sz w:val="20"/>
              </w:rPr>
              <w:t>REFILL</w:t>
            </w:r>
          </w:p>
          <w:p w14:paraId="24D33F87" w14:textId="77777777" w:rsidR="00FA5CE8" w:rsidRPr="00363900" w:rsidRDefault="00FA5CE8" w:rsidP="00AC2274">
            <w:pPr>
              <w:keepNext/>
              <w:keepLines/>
              <w:spacing w:after="0" w:line="240" w:lineRule="auto"/>
              <w:rPr>
                <w:sz w:val="20"/>
              </w:rPr>
            </w:pPr>
          </w:p>
          <w:p w14:paraId="5738D2F1" w14:textId="77777777" w:rsidR="00A81016" w:rsidRPr="00C003F9" w:rsidRDefault="00726CCD" w:rsidP="00A81016">
            <w:pPr>
              <w:keepNext/>
              <w:keepLines/>
              <w:spacing w:after="0" w:line="240" w:lineRule="auto"/>
              <w:rPr>
                <w:b/>
                <w:sz w:val="20"/>
              </w:rPr>
            </w:pPr>
            <w:r>
              <w:rPr>
                <w:b/>
              </w:rPr>
              <w:t>TEMP tables</w:t>
            </w:r>
            <w:r w:rsidR="00A81016" w:rsidRPr="00C003F9">
              <w:rPr>
                <w:b/>
                <w:sz w:val="20"/>
              </w:rPr>
              <w:t>:</w:t>
            </w:r>
          </w:p>
          <w:p w14:paraId="3A014A88" w14:textId="77777777" w:rsidR="00FA5CE8" w:rsidRPr="008521DB" w:rsidRDefault="00A81016" w:rsidP="00AC2274">
            <w:pPr>
              <w:keepNext/>
              <w:keepLines/>
              <w:spacing w:after="0" w:line="240" w:lineRule="auto"/>
              <w:rPr>
                <w:sz w:val="20"/>
              </w:rPr>
            </w:pPr>
            <w:r>
              <w:rPr>
                <w:sz w:val="20"/>
              </w:rPr>
              <w:t>-</w:t>
            </w:r>
          </w:p>
        </w:tc>
        <w:tc>
          <w:tcPr>
            <w:tcW w:w="2610" w:type="dxa"/>
          </w:tcPr>
          <w:p w14:paraId="5E951B38" w14:textId="3C213E04" w:rsidR="00FA5CE8" w:rsidRPr="008521DB" w:rsidRDefault="00F77D0C" w:rsidP="00397B2B">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19422F0E" w14:textId="77777777" w:rsidR="00FA5CE8" w:rsidRDefault="00FA5CE8" w:rsidP="00AC2274">
            <w:pPr>
              <w:keepNext/>
              <w:keepLines/>
              <w:spacing w:after="0" w:line="240" w:lineRule="auto"/>
            </w:pPr>
            <w:r>
              <w:rPr>
                <w:sz w:val="20"/>
              </w:rPr>
              <w:t xml:space="preserve">OMOP defines this column as </w:t>
            </w:r>
            <w:r>
              <w:t>the number of refills after the initial prescription.  The initial prescription is not counted, values start with 0.</w:t>
            </w:r>
          </w:p>
          <w:p w14:paraId="1B13DB4B" w14:textId="77777777" w:rsidR="00FA5CE8" w:rsidRDefault="00FA5CE8" w:rsidP="00AC2274">
            <w:pPr>
              <w:keepNext/>
              <w:keepLines/>
              <w:spacing w:after="0" w:line="240" w:lineRule="auto"/>
            </w:pPr>
          </w:p>
          <w:p w14:paraId="63D0905B" w14:textId="6D8CEBC8" w:rsidR="00FA5CE8" w:rsidRPr="008521DB" w:rsidRDefault="00FA5CE8" w:rsidP="00AC2274">
            <w:pPr>
              <w:keepNext/>
              <w:keepLines/>
              <w:spacing w:after="0" w:line="240" w:lineRule="auto"/>
              <w:rPr>
                <w:sz w:val="20"/>
              </w:rPr>
            </w:pPr>
            <w:r>
              <w:rPr>
                <w:sz w:val="20"/>
              </w:rPr>
              <w:t xml:space="preserve">REFILL from DRUG_CLAIM is defined as </w:t>
            </w:r>
            <w:r>
              <w:t xml:space="preserve">a number indicating whether this is the original prescription (0) or the refill number (e.g. 1, 2, </w:t>
            </w:r>
            <w:r w:rsidR="00706E4E">
              <w:t>etc.</w:t>
            </w:r>
            <w:r>
              <w:t>).</w:t>
            </w:r>
          </w:p>
        </w:tc>
      </w:tr>
      <w:tr w:rsidR="00FA5CE8" w14:paraId="40446D03" w14:textId="77777777" w:rsidTr="00AA657D">
        <w:trPr>
          <w:cantSplit/>
          <w:trHeight w:val="155"/>
        </w:trPr>
        <w:tc>
          <w:tcPr>
            <w:tcW w:w="1818" w:type="dxa"/>
          </w:tcPr>
          <w:p w14:paraId="2BEB3DDB" w14:textId="77777777" w:rsidR="00FA5CE8" w:rsidRPr="003375C3" w:rsidRDefault="00FA5CE8" w:rsidP="00AC2274">
            <w:pPr>
              <w:keepNext/>
              <w:keepLines/>
              <w:spacing w:after="0" w:line="240" w:lineRule="auto"/>
              <w:rPr>
                <w:sz w:val="20"/>
              </w:rPr>
            </w:pPr>
            <w:r w:rsidRPr="003375C3">
              <w:rPr>
                <w:sz w:val="20"/>
              </w:rPr>
              <w:t>QUANTITY</w:t>
            </w:r>
          </w:p>
        </w:tc>
        <w:tc>
          <w:tcPr>
            <w:tcW w:w="2970" w:type="dxa"/>
          </w:tcPr>
          <w:p w14:paraId="7AB0CF39"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6C0AC7A6" w14:textId="77777777" w:rsidR="00FA5CE8" w:rsidRDefault="00FA5CE8" w:rsidP="00AC2274">
            <w:pPr>
              <w:keepNext/>
              <w:keepLines/>
              <w:spacing w:after="0" w:line="240" w:lineRule="auto"/>
              <w:rPr>
                <w:sz w:val="20"/>
              </w:rPr>
            </w:pPr>
            <w:r>
              <w:rPr>
                <w:sz w:val="20"/>
              </w:rPr>
              <w:t>SUM(METQTY)</w:t>
            </w:r>
          </w:p>
          <w:p w14:paraId="749A1493" w14:textId="77777777" w:rsidR="00A81016" w:rsidRDefault="00A81016" w:rsidP="00AC2274">
            <w:pPr>
              <w:keepNext/>
              <w:keepLines/>
              <w:spacing w:after="0" w:line="240" w:lineRule="auto"/>
              <w:rPr>
                <w:sz w:val="20"/>
              </w:rPr>
            </w:pPr>
          </w:p>
          <w:p w14:paraId="5614538C" w14:textId="6254E4C3"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64D5FD58" w14:textId="353051B8" w:rsidR="00FA5CE8" w:rsidRPr="008521DB" w:rsidRDefault="00CA0291" w:rsidP="00726CCD">
            <w:pPr>
              <w:keepNext/>
              <w:keepLines/>
              <w:spacing w:after="0" w:line="240" w:lineRule="auto"/>
              <w:rPr>
                <w:sz w:val="20"/>
              </w:rPr>
            </w:pPr>
            <w:r>
              <w:rPr>
                <w:sz w:val="20"/>
              </w:rPr>
              <w:t xml:space="preserve">NULL for </w:t>
            </w:r>
            <w:r w:rsidR="005653C6">
              <w:rPr>
                <w:b/>
              </w:rPr>
              <w:t xml:space="preserve"> </w:t>
            </w:r>
            <w:r w:rsidR="00726CCD">
              <w:rPr>
                <w:b/>
              </w:rPr>
              <w:t>TEMP tables</w:t>
            </w:r>
          </w:p>
        </w:tc>
        <w:tc>
          <w:tcPr>
            <w:tcW w:w="2246" w:type="dxa"/>
          </w:tcPr>
          <w:p w14:paraId="006510DC" w14:textId="77777777" w:rsidR="00FA5CE8" w:rsidRPr="008521DB" w:rsidRDefault="00FA5CE8" w:rsidP="00AC2274">
            <w:pPr>
              <w:keepNext/>
              <w:keepLines/>
              <w:spacing w:after="0" w:line="240" w:lineRule="auto"/>
              <w:rPr>
                <w:sz w:val="20"/>
              </w:rPr>
            </w:pPr>
          </w:p>
        </w:tc>
      </w:tr>
      <w:tr w:rsidR="00FA5CE8" w14:paraId="2F9D7B70" w14:textId="77777777" w:rsidTr="00AA657D">
        <w:trPr>
          <w:cantSplit/>
          <w:trHeight w:val="155"/>
        </w:trPr>
        <w:tc>
          <w:tcPr>
            <w:tcW w:w="1818" w:type="dxa"/>
          </w:tcPr>
          <w:p w14:paraId="1C16E290" w14:textId="77777777" w:rsidR="00FA5CE8" w:rsidRPr="003375C3" w:rsidRDefault="00FA5CE8" w:rsidP="00AC2274">
            <w:pPr>
              <w:keepNext/>
              <w:keepLines/>
              <w:spacing w:after="0" w:line="240" w:lineRule="auto"/>
              <w:rPr>
                <w:sz w:val="20"/>
              </w:rPr>
            </w:pPr>
            <w:r w:rsidRPr="003375C3">
              <w:rPr>
                <w:sz w:val="20"/>
              </w:rPr>
              <w:t>DAYS_SUPPLY</w:t>
            </w:r>
          </w:p>
        </w:tc>
        <w:tc>
          <w:tcPr>
            <w:tcW w:w="2970" w:type="dxa"/>
          </w:tcPr>
          <w:p w14:paraId="34FE6157" w14:textId="77777777" w:rsidR="00FA5CE8" w:rsidRPr="00363900" w:rsidRDefault="00FA5CE8" w:rsidP="00AC2274">
            <w:pPr>
              <w:keepNext/>
              <w:keepLines/>
              <w:spacing w:after="0" w:line="240" w:lineRule="auto"/>
              <w:rPr>
                <w:b/>
                <w:sz w:val="20"/>
              </w:rPr>
            </w:pPr>
            <w:r>
              <w:rPr>
                <w:b/>
                <w:sz w:val="20"/>
              </w:rPr>
              <w:t>DRUG_CLAIMS:</w:t>
            </w:r>
            <w:r w:rsidRPr="00363900">
              <w:rPr>
                <w:b/>
                <w:sz w:val="20"/>
              </w:rPr>
              <w:t xml:space="preserve"> </w:t>
            </w:r>
          </w:p>
          <w:p w14:paraId="1DE914D5" w14:textId="77777777" w:rsidR="00FA5CE8" w:rsidRDefault="00FA5CE8" w:rsidP="00AC2274">
            <w:pPr>
              <w:keepNext/>
              <w:keepLines/>
              <w:spacing w:after="0" w:line="240" w:lineRule="auto"/>
              <w:rPr>
                <w:sz w:val="20"/>
              </w:rPr>
            </w:pPr>
            <w:r>
              <w:rPr>
                <w:sz w:val="20"/>
              </w:rPr>
              <w:t>SUM(DAYSUPP)</w:t>
            </w:r>
          </w:p>
          <w:p w14:paraId="11D0FB22" w14:textId="77777777" w:rsidR="00A81016" w:rsidRDefault="00A81016" w:rsidP="00AC2274">
            <w:pPr>
              <w:keepNext/>
              <w:keepLines/>
              <w:spacing w:after="0" w:line="240" w:lineRule="auto"/>
              <w:rPr>
                <w:sz w:val="20"/>
              </w:rPr>
            </w:pPr>
          </w:p>
          <w:p w14:paraId="193F1355" w14:textId="56BD5EB1" w:rsidR="00A81016" w:rsidRPr="008521DB" w:rsidRDefault="00726CCD" w:rsidP="00AC2274">
            <w:pPr>
              <w:keepNext/>
              <w:keepLines/>
              <w:spacing w:after="0" w:line="240" w:lineRule="auto"/>
              <w:rPr>
                <w:sz w:val="20"/>
              </w:rPr>
            </w:pPr>
            <w:r>
              <w:rPr>
                <w:b/>
              </w:rPr>
              <w:t>TEMP tables</w:t>
            </w:r>
            <w:r w:rsidR="005653C6">
              <w:rPr>
                <w:b/>
              </w:rPr>
              <w:t xml:space="preserve"> </w:t>
            </w:r>
            <w:r w:rsidR="00A81016" w:rsidRPr="00C003F9">
              <w:rPr>
                <w:b/>
                <w:sz w:val="20"/>
              </w:rPr>
              <w:t>:</w:t>
            </w:r>
            <w:r>
              <w:rPr>
                <w:b/>
                <w:sz w:val="20"/>
              </w:rPr>
              <w:t xml:space="preserve"> </w:t>
            </w:r>
            <w:r w:rsidR="00A81016">
              <w:rPr>
                <w:sz w:val="20"/>
              </w:rPr>
              <w:t>-</w:t>
            </w:r>
          </w:p>
        </w:tc>
        <w:tc>
          <w:tcPr>
            <w:tcW w:w="2610" w:type="dxa"/>
          </w:tcPr>
          <w:p w14:paraId="23D55E66" w14:textId="5FB9F673" w:rsidR="00FA5CE8" w:rsidRDefault="00AE783B" w:rsidP="00397B2B">
            <w:pPr>
              <w:keepNext/>
              <w:keepLines/>
              <w:spacing w:after="0" w:line="240" w:lineRule="auto"/>
              <w:rPr>
                <w:b/>
              </w:rPr>
            </w:pPr>
            <w:r>
              <w:rPr>
                <w:sz w:val="20"/>
              </w:rPr>
              <w:t xml:space="preserve">NULL for </w:t>
            </w:r>
            <w:r w:rsidR="005653C6">
              <w:rPr>
                <w:b/>
              </w:rPr>
              <w:t xml:space="preserve"> </w:t>
            </w:r>
            <w:proofErr w:type="spellStart"/>
            <w:r w:rsidR="00726CCD">
              <w:rPr>
                <w:b/>
              </w:rPr>
              <w:t>TEMP_tables</w:t>
            </w:r>
            <w:proofErr w:type="spellEnd"/>
          </w:p>
          <w:p w14:paraId="4B934393" w14:textId="77777777" w:rsidR="00726CCD" w:rsidRPr="008521DB" w:rsidRDefault="00726CCD" w:rsidP="00397B2B">
            <w:pPr>
              <w:keepNext/>
              <w:keepLines/>
              <w:spacing w:after="0" w:line="240" w:lineRule="auto"/>
              <w:rPr>
                <w:sz w:val="20"/>
              </w:rPr>
            </w:pPr>
          </w:p>
        </w:tc>
        <w:tc>
          <w:tcPr>
            <w:tcW w:w="2246" w:type="dxa"/>
          </w:tcPr>
          <w:p w14:paraId="6B94340B" w14:textId="77777777" w:rsidR="00FA5CE8" w:rsidRPr="008521DB" w:rsidRDefault="00FA5CE8" w:rsidP="00AC2274">
            <w:pPr>
              <w:keepNext/>
              <w:keepLines/>
              <w:spacing w:after="0" w:line="240" w:lineRule="auto"/>
              <w:rPr>
                <w:sz w:val="20"/>
              </w:rPr>
            </w:pPr>
          </w:p>
        </w:tc>
      </w:tr>
      <w:tr w:rsidR="00FA5CE8" w14:paraId="4EAADDA6" w14:textId="77777777" w:rsidTr="00AA657D">
        <w:trPr>
          <w:cantSplit/>
          <w:trHeight w:val="155"/>
        </w:trPr>
        <w:tc>
          <w:tcPr>
            <w:tcW w:w="1818" w:type="dxa"/>
          </w:tcPr>
          <w:p w14:paraId="479551AD" w14:textId="77777777" w:rsidR="00FA5CE8" w:rsidRPr="003375C3" w:rsidRDefault="00FA5CE8" w:rsidP="00AC2274">
            <w:pPr>
              <w:keepNext/>
              <w:keepLines/>
              <w:spacing w:after="0" w:line="240" w:lineRule="auto"/>
              <w:rPr>
                <w:sz w:val="20"/>
              </w:rPr>
            </w:pPr>
            <w:r w:rsidRPr="003375C3">
              <w:rPr>
                <w:sz w:val="20"/>
              </w:rPr>
              <w:t>SIG</w:t>
            </w:r>
          </w:p>
        </w:tc>
        <w:tc>
          <w:tcPr>
            <w:tcW w:w="2970" w:type="dxa"/>
          </w:tcPr>
          <w:p w14:paraId="466B3975" w14:textId="77777777" w:rsidR="00FA5CE8" w:rsidRPr="008521DB" w:rsidRDefault="00FA5CE8" w:rsidP="00AC2274">
            <w:pPr>
              <w:keepNext/>
              <w:keepLines/>
              <w:spacing w:after="0" w:line="240" w:lineRule="auto"/>
              <w:rPr>
                <w:sz w:val="20"/>
              </w:rPr>
            </w:pPr>
            <w:r>
              <w:rPr>
                <w:sz w:val="20"/>
              </w:rPr>
              <w:t>-</w:t>
            </w:r>
          </w:p>
        </w:tc>
        <w:tc>
          <w:tcPr>
            <w:tcW w:w="2610" w:type="dxa"/>
          </w:tcPr>
          <w:p w14:paraId="1A880EA7" w14:textId="77777777" w:rsidR="00FA5CE8" w:rsidRPr="008521DB" w:rsidRDefault="00FA5CE8" w:rsidP="00AC2274">
            <w:pPr>
              <w:keepNext/>
              <w:keepLines/>
              <w:spacing w:after="0" w:line="240" w:lineRule="auto"/>
              <w:rPr>
                <w:sz w:val="20"/>
              </w:rPr>
            </w:pPr>
            <w:r>
              <w:rPr>
                <w:sz w:val="20"/>
              </w:rPr>
              <w:t>NULL</w:t>
            </w:r>
          </w:p>
        </w:tc>
        <w:tc>
          <w:tcPr>
            <w:tcW w:w="2246" w:type="dxa"/>
          </w:tcPr>
          <w:p w14:paraId="70A6EBA4" w14:textId="77777777" w:rsidR="00FA5CE8" w:rsidRPr="008521DB" w:rsidRDefault="00FA5CE8" w:rsidP="00AC2274">
            <w:pPr>
              <w:keepNext/>
              <w:keepLines/>
              <w:spacing w:after="0" w:line="240" w:lineRule="auto"/>
              <w:rPr>
                <w:sz w:val="20"/>
              </w:rPr>
            </w:pPr>
            <w:r>
              <w:t xml:space="preserve">"Sig" is short for the Latin, </w:t>
            </w:r>
            <w:proofErr w:type="spellStart"/>
            <w:r>
              <w:t>signetur</w:t>
            </w:r>
            <w:proofErr w:type="spellEnd"/>
            <w:r>
              <w:t>, or "let it be labeled."</w:t>
            </w:r>
          </w:p>
        </w:tc>
      </w:tr>
      <w:tr w:rsidR="00420969" w14:paraId="4DD4BBEA" w14:textId="77777777" w:rsidTr="00726CCD">
        <w:trPr>
          <w:cantSplit/>
          <w:trHeight w:val="155"/>
        </w:trPr>
        <w:tc>
          <w:tcPr>
            <w:tcW w:w="1818" w:type="dxa"/>
          </w:tcPr>
          <w:p w14:paraId="0C0618E0" w14:textId="77777777" w:rsidR="00420969" w:rsidRPr="003375C3" w:rsidRDefault="00420969" w:rsidP="00AC2274">
            <w:pPr>
              <w:keepNext/>
              <w:keepLines/>
              <w:spacing w:after="0" w:line="240" w:lineRule="auto"/>
              <w:rPr>
                <w:sz w:val="20"/>
              </w:rPr>
            </w:pPr>
            <w:r>
              <w:rPr>
                <w:sz w:val="20"/>
              </w:rPr>
              <w:t>ROUTE_CONCEPT_ID</w:t>
            </w:r>
          </w:p>
        </w:tc>
        <w:tc>
          <w:tcPr>
            <w:tcW w:w="2970" w:type="dxa"/>
          </w:tcPr>
          <w:p w14:paraId="60F50E9B" w14:textId="77777777" w:rsidR="00420969" w:rsidRDefault="00420969" w:rsidP="00AC2274">
            <w:pPr>
              <w:keepNext/>
              <w:keepLines/>
              <w:spacing w:after="0" w:line="240" w:lineRule="auto"/>
              <w:rPr>
                <w:b/>
                <w:sz w:val="20"/>
              </w:rPr>
            </w:pPr>
            <w:r>
              <w:rPr>
                <w:b/>
                <w:sz w:val="20"/>
              </w:rPr>
              <w:t>-</w:t>
            </w:r>
          </w:p>
        </w:tc>
        <w:tc>
          <w:tcPr>
            <w:tcW w:w="2610" w:type="dxa"/>
          </w:tcPr>
          <w:p w14:paraId="343E4A38" w14:textId="77777777" w:rsidR="00420969" w:rsidRPr="005F786F" w:rsidRDefault="00420969" w:rsidP="00AC2274">
            <w:pPr>
              <w:keepNext/>
              <w:keepLines/>
              <w:spacing w:after="0" w:line="240" w:lineRule="auto"/>
              <w:rPr>
                <w:sz w:val="20"/>
              </w:rPr>
            </w:pPr>
            <w:r>
              <w:rPr>
                <w:sz w:val="20"/>
              </w:rPr>
              <w:t>0</w:t>
            </w:r>
          </w:p>
        </w:tc>
        <w:tc>
          <w:tcPr>
            <w:tcW w:w="2246" w:type="dxa"/>
          </w:tcPr>
          <w:p w14:paraId="54B20E20" w14:textId="77777777" w:rsidR="00420969" w:rsidRPr="008521DB" w:rsidRDefault="00420969" w:rsidP="00AC2274">
            <w:pPr>
              <w:keepNext/>
              <w:keepLines/>
              <w:spacing w:after="0" w:line="240" w:lineRule="auto"/>
              <w:rPr>
                <w:sz w:val="20"/>
              </w:rPr>
            </w:pPr>
          </w:p>
        </w:tc>
      </w:tr>
      <w:tr w:rsidR="00420969" w14:paraId="6786E180" w14:textId="77777777" w:rsidTr="00726CCD">
        <w:trPr>
          <w:cantSplit/>
          <w:trHeight w:val="155"/>
        </w:trPr>
        <w:tc>
          <w:tcPr>
            <w:tcW w:w="1818" w:type="dxa"/>
          </w:tcPr>
          <w:p w14:paraId="7539D520" w14:textId="77777777" w:rsidR="00420969" w:rsidRPr="003375C3" w:rsidRDefault="00420969" w:rsidP="00AC2274">
            <w:pPr>
              <w:keepNext/>
              <w:keepLines/>
              <w:spacing w:after="0" w:line="240" w:lineRule="auto"/>
              <w:rPr>
                <w:sz w:val="20"/>
              </w:rPr>
            </w:pPr>
            <w:r>
              <w:rPr>
                <w:sz w:val="20"/>
              </w:rPr>
              <w:t>EFFECTIVE_DRUG_DOSE</w:t>
            </w:r>
          </w:p>
        </w:tc>
        <w:tc>
          <w:tcPr>
            <w:tcW w:w="2970" w:type="dxa"/>
          </w:tcPr>
          <w:p w14:paraId="46B213A7" w14:textId="77777777" w:rsidR="00420969" w:rsidRDefault="00420969" w:rsidP="00AC2274">
            <w:pPr>
              <w:keepNext/>
              <w:keepLines/>
              <w:spacing w:after="0" w:line="240" w:lineRule="auto"/>
              <w:rPr>
                <w:b/>
                <w:sz w:val="20"/>
              </w:rPr>
            </w:pPr>
            <w:r>
              <w:rPr>
                <w:b/>
                <w:sz w:val="20"/>
              </w:rPr>
              <w:t>-</w:t>
            </w:r>
          </w:p>
        </w:tc>
        <w:tc>
          <w:tcPr>
            <w:tcW w:w="2610" w:type="dxa"/>
          </w:tcPr>
          <w:p w14:paraId="38A8BE37" w14:textId="77777777" w:rsidR="00420969" w:rsidRPr="005F786F" w:rsidRDefault="00420969" w:rsidP="00AC2274">
            <w:pPr>
              <w:keepNext/>
              <w:keepLines/>
              <w:spacing w:after="0" w:line="240" w:lineRule="auto"/>
              <w:rPr>
                <w:sz w:val="20"/>
              </w:rPr>
            </w:pPr>
            <w:r>
              <w:rPr>
                <w:sz w:val="20"/>
              </w:rPr>
              <w:t>NULL</w:t>
            </w:r>
          </w:p>
        </w:tc>
        <w:tc>
          <w:tcPr>
            <w:tcW w:w="2246" w:type="dxa"/>
          </w:tcPr>
          <w:p w14:paraId="3C9627EF" w14:textId="77777777" w:rsidR="00420969" w:rsidRPr="008521DB" w:rsidRDefault="00420969" w:rsidP="00AC2274">
            <w:pPr>
              <w:keepNext/>
              <w:keepLines/>
              <w:spacing w:after="0" w:line="240" w:lineRule="auto"/>
              <w:rPr>
                <w:sz w:val="20"/>
              </w:rPr>
            </w:pPr>
          </w:p>
        </w:tc>
      </w:tr>
      <w:tr w:rsidR="00420969" w14:paraId="4CC1E69B" w14:textId="77777777" w:rsidTr="00726CCD">
        <w:trPr>
          <w:cantSplit/>
          <w:trHeight w:val="155"/>
        </w:trPr>
        <w:tc>
          <w:tcPr>
            <w:tcW w:w="1818" w:type="dxa"/>
          </w:tcPr>
          <w:p w14:paraId="3C85D7FF" w14:textId="77777777" w:rsidR="00420969" w:rsidRPr="003375C3" w:rsidRDefault="00420969" w:rsidP="00AC2274">
            <w:pPr>
              <w:keepNext/>
              <w:keepLines/>
              <w:spacing w:after="0" w:line="240" w:lineRule="auto"/>
              <w:rPr>
                <w:sz w:val="20"/>
              </w:rPr>
            </w:pPr>
            <w:r>
              <w:rPr>
                <w:sz w:val="20"/>
              </w:rPr>
              <w:t>DOSE_UNIT_</w:t>
            </w:r>
            <w:r w:rsidR="000913BB">
              <w:rPr>
                <w:sz w:val="20"/>
              </w:rPr>
              <w:br/>
            </w:r>
            <w:r>
              <w:rPr>
                <w:sz w:val="20"/>
              </w:rPr>
              <w:t>CONCEPT_ID</w:t>
            </w:r>
          </w:p>
        </w:tc>
        <w:tc>
          <w:tcPr>
            <w:tcW w:w="2970" w:type="dxa"/>
          </w:tcPr>
          <w:p w14:paraId="75BC2C12" w14:textId="77777777" w:rsidR="00420969" w:rsidRDefault="00420969" w:rsidP="00AC2274">
            <w:pPr>
              <w:keepNext/>
              <w:keepLines/>
              <w:spacing w:after="0" w:line="240" w:lineRule="auto"/>
              <w:rPr>
                <w:b/>
                <w:sz w:val="20"/>
              </w:rPr>
            </w:pPr>
            <w:r>
              <w:rPr>
                <w:b/>
                <w:sz w:val="20"/>
              </w:rPr>
              <w:t>-</w:t>
            </w:r>
          </w:p>
        </w:tc>
        <w:tc>
          <w:tcPr>
            <w:tcW w:w="2610" w:type="dxa"/>
          </w:tcPr>
          <w:p w14:paraId="4EF3B7F5" w14:textId="77777777" w:rsidR="00420969" w:rsidRPr="005F786F" w:rsidRDefault="00420969" w:rsidP="00AC2274">
            <w:pPr>
              <w:keepNext/>
              <w:keepLines/>
              <w:spacing w:after="0" w:line="240" w:lineRule="auto"/>
              <w:rPr>
                <w:sz w:val="20"/>
              </w:rPr>
            </w:pPr>
            <w:r>
              <w:rPr>
                <w:sz w:val="20"/>
              </w:rPr>
              <w:t>0</w:t>
            </w:r>
          </w:p>
        </w:tc>
        <w:tc>
          <w:tcPr>
            <w:tcW w:w="2246" w:type="dxa"/>
          </w:tcPr>
          <w:p w14:paraId="76E510C9" w14:textId="77777777" w:rsidR="00420969" w:rsidRPr="008521DB" w:rsidRDefault="00420969" w:rsidP="00AC2274">
            <w:pPr>
              <w:keepNext/>
              <w:keepLines/>
              <w:spacing w:after="0" w:line="240" w:lineRule="auto"/>
              <w:rPr>
                <w:sz w:val="20"/>
              </w:rPr>
            </w:pPr>
          </w:p>
        </w:tc>
      </w:tr>
      <w:tr w:rsidR="00420969" w14:paraId="64623A88" w14:textId="77777777" w:rsidTr="00726CCD">
        <w:trPr>
          <w:cantSplit/>
          <w:trHeight w:val="155"/>
        </w:trPr>
        <w:tc>
          <w:tcPr>
            <w:tcW w:w="1818" w:type="dxa"/>
          </w:tcPr>
          <w:p w14:paraId="45B89E40" w14:textId="77777777" w:rsidR="00420969" w:rsidRPr="003375C3" w:rsidRDefault="00420969" w:rsidP="00AC2274">
            <w:pPr>
              <w:keepNext/>
              <w:keepLines/>
              <w:spacing w:after="0" w:line="240" w:lineRule="auto"/>
              <w:rPr>
                <w:sz w:val="20"/>
              </w:rPr>
            </w:pPr>
            <w:r>
              <w:rPr>
                <w:sz w:val="20"/>
              </w:rPr>
              <w:t>LOT_NUMBER</w:t>
            </w:r>
          </w:p>
        </w:tc>
        <w:tc>
          <w:tcPr>
            <w:tcW w:w="2970" w:type="dxa"/>
          </w:tcPr>
          <w:p w14:paraId="569BE433" w14:textId="77777777" w:rsidR="00420969" w:rsidRDefault="0053139C" w:rsidP="00AC2274">
            <w:pPr>
              <w:keepNext/>
              <w:keepLines/>
              <w:spacing w:after="0" w:line="240" w:lineRule="auto"/>
              <w:rPr>
                <w:b/>
                <w:sz w:val="20"/>
              </w:rPr>
            </w:pPr>
            <w:r>
              <w:rPr>
                <w:b/>
                <w:sz w:val="20"/>
              </w:rPr>
              <w:t>-</w:t>
            </w:r>
          </w:p>
        </w:tc>
        <w:tc>
          <w:tcPr>
            <w:tcW w:w="2610" w:type="dxa"/>
          </w:tcPr>
          <w:p w14:paraId="358E6865" w14:textId="77777777" w:rsidR="00420969" w:rsidRPr="005F786F" w:rsidRDefault="0053139C" w:rsidP="00AC2274">
            <w:pPr>
              <w:keepNext/>
              <w:keepLines/>
              <w:spacing w:after="0" w:line="240" w:lineRule="auto"/>
              <w:rPr>
                <w:sz w:val="20"/>
              </w:rPr>
            </w:pPr>
            <w:r>
              <w:rPr>
                <w:sz w:val="20"/>
              </w:rPr>
              <w:t>NULL</w:t>
            </w:r>
          </w:p>
        </w:tc>
        <w:tc>
          <w:tcPr>
            <w:tcW w:w="2246" w:type="dxa"/>
          </w:tcPr>
          <w:p w14:paraId="3347CBCD" w14:textId="77777777" w:rsidR="00420969" w:rsidRPr="008521DB" w:rsidRDefault="00420969" w:rsidP="00AC2274">
            <w:pPr>
              <w:keepNext/>
              <w:keepLines/>
              <w:spacing w:after="0" w:line="240" w:lineRule="auto"/>
              <w:rPr>
                <w:sz w:val="20"/>
              </w:rPr>
            </w:pPr>
          </w:p>
        </w:tc>
      </w:tr>
      <w:tr w:rsidR="00FA5CE8" w14:paraId="463CB39E" w14:textId="77777777" w:rsidTr="00AA657D">
        <w:trPr>
          <w:cantSplit/>
          <w:trHeight w:val="1044"/>
        </w:trPr>
        <w:tc>
          <w:tcPr>
            <w:tcW w:w="1818" w:type="dxa"/>
          </w:tcPr>
          <w:p w14:paraId="276C630D" w14:textId="7C3087FE" w:rsidR="00FA5CE8" w:rsidRPr="003375C3" w:rsidRDefault="00FA5CE8" w:rsidP="00AC2274">
            <w:pPr>
              <w:keepNext/>
              <w:keepLines/>
              <w:spacing w:after="0" w:line="240" w:lineRule="auto"/>
              <w:rPr>
                <w:sz w:val="20"/>
              </w:rPr>
            </w:pPr>
            <w:r w:rsidRPr="003375C3">
              <w:rPr>
                <w:sz w:val="20"/>
              </w:rPr>
              <w:lastRenderedPageBreak/>
              <w:t>PROVIDER_ID</w:t>
            </w:r>
          </w:p>
        </w:tc>
        <w:tc>
          <w:tcPr>
            <w:tcW w:w="2970" w:type="dxa"/>
          </w:tcPr>
          <w:p w14:paraId="0420B5EE"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75F01485" w14:textId="77777777" w:rsidR="005F786F" w:rsidRDefault="005F786F" w:rsidP="005F786F">
            <w:pPr>
              <w:keepNext/>
              <w:keepLines/>
              <w:spacing w:after="0" w:line="240" w:lineRule="auto"/>
              <w:rPr>
                <w:rFonts w:cs="Calibri"/>
                <w:b/>
                <w:sz w:val="20"/>
                <w:szCs w:val="20"/>
              </w:rPr>
            </w:pPr>
          </w:p>
          <w:p w14:paraId="165020D7" w14:textId="6CDE22E4" w:rsidR="00FA5CE8" w:rsidRPr="008521DB" w:rsidRDefault="00726CCD" w:rsidP="005F786F">
            <w:pPr>
              <w:keepNext/>
              <w:keepLines/>
              <w:spacing w:after="0" w:line="240" w:lineRule="auto"/>
              <w:rPr>
                <w:sz w:val="20"/>
              </w:rPr>
            </w:pPr>
            <w:r>
              <w:rPr>
                <w:b/>
              </w:rPr>
              <w:t xml:space="preserve">TEMP tables </w:t>
            </w:r>
            <w:r w:rsidR="005F786F">
              <w:rPr>
                <w:rFonts w:cs="Calibri"/>
                <w:b/>
                <w:sz w:val="20"/>
                <w:szCs w:val="20"/>
              </w:rPr>
              <w:t>:</w:t>
            </w:r>
            <w:r w:rsidR="005F786F" w:rsidRPr="00470F03">
              <w:rPr>
                <w:sz w:val="20"/>
              </w:rPr>
              <w:t xml:space="preserve"> ASSOCIATED_PROVIDER_ID</w:t>
            </w:r>
          </w:p>
        </w:tc>
        <w:tc>
          <w:tcPr>
            <w:tcW w:w="2610" w:type="dxa"/>
          </w:tcPr>
          <w:p w14:paraId="1B088896" w14:textId="77777777" w:rsidR="00FA5CE8" w:rsidRDefault="005F786F" w:rsidP="00AC2274">
            <w:pPr>
              <w:keepNext/>
              <w:keepLines/>
              <w:spacing w:after="0" w:line="240" w:lineRule="auto"/>
              <w:rPr>
                <w:sz w:val="20"/>
              </w:rPr>
            </w:pPr>
            <w:r w:rsidRPr="005F786F">
              <w:rPr>
                <w:sz w:val="20"/>
              </w:rPr>
              <w:t xml:space="preserve">NULL for prescription drug. </w:t>
            </w:r>
          </w:p>
          <w:p w14:paraId="316CA9FA" w14:textId="77777777" w:rsidR="00AD4B86" w:rsidRDefault="00AD4B86" w:rsidP="00AC2274">
            <w:pPr>
              <w:keepNext/>
              <w:keepLines/>
              <w:spacing w:after="0" w:line="240" w:lineRule="auto"/>
              <w:rPr>
                <w:sz w:val="20"/>
              </w:rPr>
            </w:pPr>
          </w:p>
          <w:p w14:paraId="30C19A3D" w14:textId="77777777" w:rsidR="00AD4B86" w:rsidRDefault="00AD4B86" w:rsidP="00AC2274">
            <w:pPr>
              <w:keepNext/>
              <w:keepLines/>
              <w:spacing w:after="0" w:line="240" w:lineRule="auto"/>
              <w:rPr>
                <w:b/>
                <w:sz w:val="20"/>
              </w:rPr>
            </w:pPr>
            <w:r>
              <w:rPr>
                <w:sz w:val="20"/>
              </w:rPr>
              <w:t xml:space="preserve">For data coming from </w:t>
            </w:r>
            <w:r w:rsidR="00726CCD">
              <w:rPr>
                <w:b/>
                <w:sz w:val="20"/>
              </w:rPr>
              <w:t>TEMP tables</w:t>
            </w:r>
            <w:r>
              <w:rPr>
                <w:b/>
                <w:sz w:val="20"/>
              </w:rPr>
              <w:t>:</w:t>
            </w:r>
          </w:p>
          <w:p w14:paraId="0E46D567" w14:textId="77777777" w:rsidR="00AD4B86" w:rsidRPr="00691243" w:rsidRDefault="00AD4B86" w:rsidP="00AD4B86">
            <w:pPr>
              <w:keepNext/>
              <w:keepLines/>
              <w:spacing w:after="0" w:line="240" w:lineRule="auto"/>
              <w:rPr>
                <w:sz w:val="20"/>
              </w:rPr>
            </w:pPr>
            <w:r>
              <w:t xml:space="preserve">Refer to key conventions for defining PPROV and PPROVCAT, then </w:t>
            </w:r>
            <w:r>
              <w:rPr>
                <w:sz w:val="20"/>
              </w:rPr>
              <w:t xml:space="preserve">map them to </w:t>
            </w:r>
            <w:r w:rsidRPr="00691243">
              <w:rPr>
                <w:sz w:val="20"/>
              </w:rPr>
              <w:t>PROVIDER_SOURCE_VALUE</w:t>
            </w:r>
            <w:r>
              <w:rPr>
                <w:sz w:val="20"/>
              </w:rPr>
              <w:t xml:space="preserve"> and </w:t>
            </w:r>
          </w:p>
          <w:p w14:paraId="4E758F95" w14:textId="77777777" w:rsidR="00FA5CE8" w:rsidRPr="008521DB" w:rsidRDefault="00AD4B86" w:rsidP="00AC2274">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246" w:type="dxa"/>
          </w:tcPr>
          <w:p w14:paraId="0F1225B1" w14:textId="222AA760" w:rsidR="00FA5CE8" w:rsidRPr="008521DB" w:rsidRDefault="00BC109D" w:rsidP="00AC2274">
            <w:pPr>
              <w:keepNext/>
              <w:keepLines/>
              <w:spacing w:after="0" w:line="240" w:lineRule="auto"/>
              <w:rPr>
                <w:sz w:val="20"/>
              </w:rPr>
            </w:pPr>
            <w:ins w:id="59" w:author="Blacketer, Margaret [JRDUS]" w:date="2017-03-27T10:34:00Z">
              <w:r>
                <w:rPr>
                  <w:sz w:val="20"/>
                </w:rPr>
                <w:t>If there is no associated PROVIDER_</w:t>
              </w:r>
              <w:proofErr w:type="gramStart"/>
              <w:r>
                <w:rPr>
                  <w:sz w:val="20"/>
                </w:rPr>
                <w:t>ID</w:t>
              </w:r>
              <w:proofErr w:type="gramEnd"/>
              <w:r>
                <w:rPr>
                  <w:sz w:val="20"/>
                </w:rPr>
                <w:t xml:space="preserve"> then set as NULL</w:t>
              </w:r>
            </w:ins>
          </w:p>
        </w:tc>
      </w:tr>
      <w:tr w:rsidR="00FA5CE8" w14:paraId="7A73422E" w14:textId="77777777" w:rsidTr="00AA657D">
        <w:trPr>
          <w:cantSplit/>
          <w:trHeight w:val="1297"/>
        </w:trPr>
        <w:tc>
          <w:tcPr>
            <w:tcW w:w="1818" w:type="dxa"/>
          </w:tcPr>
          <w:p w14:paraId="21C396B5" w14:textId="77777777" w:rsidR="00FA5CE8" w:rsidRPr="003375C3" w:rsidRDefault="00FA5CE8" w:rsidP="00AC2274">
            <w:pPr>
              <w:keepNext/>
              <w:keepLines/>
              <w:spacing w:after="0" w:line="240" w:lineRule="auto"/>
              <w:rPr>
                <w:sz w:val="20"/>
              </w:rPr>
            </w:pPr>
            <w:r w:rsidRPr="003375C3">
              <w:rPr>
                <w:sz w:val="20"/>
              </w:rPr>
              <w:t>VISIT_</w:t>
            </w:r>
            <w:r w:rsidR="000913BB">
              <w:rPr>
                <w:sz w:val="20"/>
              </w:rPr>
              <w:br/>
            </w:r>
            <w:r w:rsidRPr="003375C3">
              <w:rPr>
                <w:sz w:val="20"/>
              </w:rPr>
              <w:t>OCCURRENCE_ID</w:t>
            </w:r>
          </w:p>
        </w:tc>
        <w:tc>
          <w:tcPr>
            <w:tcW w:w="2970" w:type="dxa"/>
          </w:tcPr>
          <w:p w14:paraId="67795D37" w14:textId="77777777" w:rsidR="00FA5CE8" w:rsidRDefault="00FA5CE8" w:rsidP="00AC2274">
            <w:pPr>
              <w:keepNext/>
              <w:keepLines/>
              <w:spacing w:after="0" w:line="240" w:lineRule="auto"/>
              <w:rPr>
                <w:sz w:val="20"/>
              </w:rPr>
            </w:pPr>
            <w:r>
              <w:rPr>
                <w:b/>
                <w:sz w:val="20"/>
              </w:rPr>
              <w:t>DRUG_CLAIMS:</w:t>
            </w:r>
            <w:r w:rsidRPr="00363900">
              <w:rPr>
                <w:b/>
                <w:sz w:val="20"/>
              </w:rPr>
              <w:t xml:space="preserve"> </w:t>
            </w:r>
            <w:r>
              <w:rPr>
                <w:sz w:val="20"/>
              </w:rPr>
              <w:t>-</w:t>
            </w:r>
          </w:p>
          <w:p w14:paraId="35FA016A" w14:textId="77777777" w:rsidR="00FA5CE8" w:rsidRPr="00363900" w:rsidRDefault="00FA5CE8" w:rsidP="00AC2274">
            <w:pPr>
              <w:keepNext/>
              <w:keepLines/>
              <w:spacing w:after="0" w:line="240" w:lineRule="auto"/>
              <w:rPr>
                <w:sz w:val="20"/>
              </w:rPr>
            </w:pPr>
          </w:p>
          <w:p w14:paraId="531511B4" w14:textId="20ED7C31" w:rsidR="00FA5CE8" w:rsidRPr="00363900" w:rsidRDefault="00726CCD" w:rsidP="00AC2274">
            <w:pPr>
              <w:keepNext/>
              <w:keepLines/>
              <w:spacing w:after="0" w:line="240" w:lineRule="auto"/>
              <w:rPr>
                <w:sz w:val="20"/>
              </w:rPr>
            </w:pPr>
            <w:r>
              <w:rPr>
                <w:b/>
              </w:rPr>
              <w:t xml:space="preserve">TEMP tables </w:t>
            </w:r>
            <w:r w:rsidR="00A81016">
              <w:rPr>
                <w:rFonts w:cs="Calibri"/>
                <w:b/>
                <w:sz w:val="20"/>
                <w:szCs w:val="20"/>
              </w:rPr>
              <w:t>:</w:t>
            </w:r>
            <w:r w:rsidR="00C246AA" w:rsidRPr="00470F03">
              <w:rPr>
                <w:sz w:val="20"/>
              </w:rPr>
              <w:t xml:space="preserve">  VISIT_OCCURRENCE_ID</w:t>
            </w:r>
          </w:p>
          <w:p w14:paraId="6A550A31" w14:textId="77777777" w:rsidR="00FA5CE8" w:rsidRPr="008521DB" w:rsidRDefault="00FA5CE8" w:rsidP="00AC2274">
            <w:pPr>
              <w:keepNext/>
              <w:keepLines/>
              <w:spacing w:after="0" w:line="240" w:lineRule="auto"/>
              <w:rPr>
                <w:sz w:val="20"/>
              </w:rPr>
            </w:pPr>
          </w:p>
        </w:tc>
        <w:tc>
          <w:tcPr>
            <w:tcW w:w="2610" w:type="dxa"/>
          </w:tcPr>
          <w:p w14:paraId="5B74F7E7" w14:textId="77777777" w:rsidR="00780F05" w:rsidRDefault="00780F05" w:rsidP="00780F05">
            <w:pPr>
              <w:keepNext/>
              <w:keepLines/>
              <w:spacing w:after="0" w:line="240" w:lineRule="auto"/>
              <w:rPr>
                <w:sz w:val="20"/>
              </w:rPr>
            </w:pPr>
            <w:r w:rsidRPr="005F786F">
              <w:rPr>
                <w:sz w:val="20"/>
              </w:rPr>
              <w:t xml:space="preserve">NULL for prescription drug. </w:t>
            </w:r>
          </w:p>
          <w:p w14:paraId="31574DA8" w14:textId="77777777" w:rsidR="00FA5CE8" w:rsidRDefault="00FA5CE8" w:rsidP="00780F05">
            <w:pPr>
              <w:keepNext/>
              <w:keepLines/>
              <w:spacing w:after="0" w:line="240" w:lineRule="auto"/>
              <w:rPr>
                <w:sz w:val="20"/>
              </w:rPr>
            </w:pPr>
          </w:p>
          <w:p w14:paraId="7D4AFFB8" w14:textId="77777777" w:rsidR="005653C6" w:rsidRPr="00232997" w:rsidRDefault="00726CCD" w:rsidP="00780F05">
            <w:pPr>
              <w:keepNext/>
              <w:keepLines/>
              <w:spacing w:after="0" w:line="240" w:lineRule="auto"/>
              <w:rPr>
                <w:sz w:val="20"/>
              </w:rPr>
            </w:pPr>
            <w:r>
              <w:rPr>
                <w:b/>
              </w:rPr>
              <w:t xml:space="preserve">TEMP tables </w:t>
            </w:r>
            <w:r w:rsidR="005653C6">
              <w:rPr>
                <w:b/>
              </w:rPr>
              <w:t xml:space="preserve">: </w:t>
            </w:r>
            <w:r w:rsidR="005653C6" w:rsidRPr="002A6D05">
              <w:rPr>
                <w:sz w:val="20"/>
              </w:rPr>
              <w:t xml:space="preserve"> Refer to logic in building VISIT_OCCURRENCE table for linking with VISIT_OCCURRENCE_ID</w:t>
            </w:r>
          </w:p>
        </w:tc>
        <w:tc>
          <w:tcPr>
            <w:tcW w:w="2246" w:type="dxa"/>
          </w:tcPr>
          <w:p w14:paraId="41411FF1" w14:textId="77777777" w:rsidR="00FA5CE8" w:rsidRPr="008521DB" w:rsidRDefault="00FA5CE8" w:rsidP="00AC2274">
            <w:pPr>
              <w:keepNext/>
              <w:keepLines/>
              <w:spacing w:after="0" w:line="240" w:lineRule="auto"/>
              <w:rPr>
                <w:sz w:val="20"/>
              </w:rPr>
            </w:pPr>
          </w:p>
        </w:tc>
      </w:tr>
      <w:tr w:rsidR="00FA5CE8" w14:paraId="78483849" w14:textId="77777777" w:rsidTr="00AA657D">
        <w:trPr>
          <w:cantSplit/>
          <w:trHeight w:val="1297"/>
        </w:trPr>
        <w:tc>
          <w:tcPr>
            <w:tcW w:w="1818" w:type="dxa"/>
          </w:tcPr>
          <w:p w14:paraId="32BED28D" w14:textId="51C224EA" w:rsidR="00FA5CE8" w:rsidRPr="003375C3" w:rsidRDefault="00FA5CE8" w:rsidP="00AC2274">
            <w:pPr>
              <w:keepNext/>
              <w:keepLines/>
              <w:spacing w:after="0" w:line="240" w:lineRule="auto"/>
              <w:rPr>
                <w:sz w:val="20"/>
              </w:rPr>
            </w:pPr>
            <w:r w:rsidRPr="003375C3">
              <w:rPr>
                <w:sz w:val="20"/>
              </w:rPr>
              <w:t>DRUG_SOURCE_</w:t>
            </w:r>
            <w:r w:rsidR="000913BB">
              <w:rPr>
                <w:sz w:val="20"/>
              </w:rPr>
              <w:br/>
            </w:r>
            <w:r w:rsidRPr="003375C3">
              <w:rPr>
                <w:sz w:val="20"/>
              </w:rPr>
              <w:t>VALUE</w:t>
            </w:r>
          </w:p>
        </w:tc>
        <w:tc>
          <w:tcPr>
            <w:tcW w:w="2970" w:type="dxa"/>
          </w:tcPr>
          <w:p w14:paraId="5DA03E04" w14:textId="200EF8EE" w:rsidR="00FA5CE8" w:rsidRPr="00AA657D" w:rsidRDefault="00FA5CE8" w:rsidP="00AC2274">
            <w:pPr>
              <w:keepNext/>
              <w:keepLines/>
              <w:spacing w:after="0" w:line="240" w:lineRule="auto"/>
              <w:rPr>
                <w:b/>
                <w:sz w:val="20"/>
              </w:rPr>
            </w:pPr>
            <w:r>
              <w:rPr>
                <w:b/>
                <w:sz w:val="20"/>
              </w:rPr>
              <w:t>DRUG_CLAIMS:</w:t>
            </w:r>
            <w:r w:rsidRPr="00363900">
              <w:rPr>
                <w:b/>
                <w:sz w:val="20"/>
              </w:rPr>
              <w:t xml:space="preserve"> </w:t>
            </w:r>
          </w:p>
          <w:p w14:paraId="677814A4" w14:textId="77777777" w:rsidR="00FA5CE8" w:rsidRDefault="00FA5CE8" w:rsidP="00AC2274">
            <w:pPr>
              <w:keepNext/>
              <w:keepLines/>
              <w:spacing w:after="0" w:line="240" w:lineRule="auto"/>
              <w:rPr>
                <w:sz w:val="20"/>
              </w:rPr>
            </w:pPr>
            <w:r>
              <w:rPr>
                <w:sz w:val="20"/>
              </w:rPr>
              <w:t>NDCNUM</w:t>
            </w:r>
          </w:p>
          <w:p w14:paraId="04BCB4B8" w14:textId="77777777" w:rsidR="00FA5CE8" w:rsidRPr="00363900" w:rsidRDefault="00FA5CE8" w:rsidP="00AC2274">
            <w:pPr>
              <w:keepNext/>
              <w:keepLines/>
              <w:spacing w:after="0" w:line="240" w:lineRule="auto"/>
              <w:rPr>
                <w:sz w:val="20"/>
              </w:rPr>
            </w:pPr>
          </w:p>
          <w:p w14:paraId="566DA1DA" w14:textId="77777777" w:rsidR="00FA5CE8" w:rsidRPr="008521DB" w:rsidRDefault="005653C6" w:rsidP="00232997">
            <w:pPr>
              <w:keepNext/>
              <w:keepLines/>
              <w:spacing w:after="0" w:line="240" w:lineRule="auto"/>
              <w:rPr>
                <w:sz w:val="20"/>
              </w:rPr>
            </w:pPr>
            <w:r>
              <w:rPr>
                <w:b/>
              </w:rPr>
              <w:t xml:space="preserve">TEMP_MEDICAL, TEMP_INPATIENT_ADMISSIONS, </w:t>
            </w:r>
            <w:r>
              <w:t xml:space="preserve">and </w:t>
            </w:r>
            <w:r>
              <w:rPr>
                <w:b/>
              </w:rPr>
              <w:t xml:space="preserve">TEMP_FACILITY_HEADER </w:t>
            </w:r>
            <w:r w:rsidR="00A81016">
              <w:rPr>
                <w:rFonts w:cs="Calibri"/>
                <w:b/>
                <w:sz w:val="20"/>
                <w:szCs w:val="20"/>
              </w:rPr>
              <w:t>:</w:t>
            </w:r>
            <w:r w:rsidR="004F70CC" w:rsidRPr="000048CD">
              <w:rPr>
                <w:rFonts w:cs="Calibri"/>
                <w:b/>
                <w:sz w:val="20"/>
                <w:szCs w:val="20"/>
              </w:rPr>
              <w:t xml:space="preserve"> </w:t>
            </w:r>
            <w:r>
              <w:rPr>
                <w:rFonts w:cs="Calibri"/>
                <w:sz w:val="20"/>
                <w:szCs w:val="20"/>
              </w:rPr>
              <w:t>PPROC, PROC1-PROC15</w:t>
            </w:r>
          </w:p>
        </w:tc>
        <w:tc>
          <w:tcPr>
            <w:tcW w:w="2610" w:type="dxa"/>
          </w:tcPr>
          <w:p w14:paraId="46E70C13" w14:textId="5B66C5FB" w:rsidR="00FA5CE8" w:rsidRPr="008521DB" w:rsidRDefault="00FA5CE8" w:rsidP="00AC2274">
            <w:pPr>
              <w:keepNext/>
              <w:keepLines/>
              <w:spacing w:after="0" w:line="240" w:lineRule="auto"/>
              <w:rPr>
                <w:sz w:val="20"/>
              </w:rPr>
            </w:pPr>
          </w:p>
        </w:tc>
        <w:tc>
          <w:tcPr>
            <w:tcW w:w="2246" w:type="dxa"/>
          </w:tcPr>
          <w:p w14:paraId="28C7139D" w14:textId="77777777" w:rsidR="00FA5CE8" w:rsidRPr="008521DB" w:rsidRDefault="00FA5CE8" w:rsidP="00AC2274">
            <w:pPr>
              <w:keepNext/>
              <w:keepLines/>
              <w:spacing w:after="0" w:line="240" w:lineRule="auto"/>
              <w:rPr>
                <w:sz w:val="20"/>
              </w:rPr>
            </w:pPr>
          </w:p>
        </w:tc>
      </w:tr>
      <w:tr w:rsidR="00420969" w14:paraId="276CA4AF" w14:textId="77777777" w:rsidTr="00AA657D">
        <w:trPr>
          <w:cantSplit/>
          <w:trHeight w:val="1890"/>
        </w:trPr>
        <w:tc>
          <w:tcPr>
            <w:tcW w:w="1818" w:type="dxa"/>
          </w:tcPr>
          <w:p w14:paraId="05A448F3" w14:textId="10C61583" w:rsidR="00420969" w:rsidRPr="003375C3" w:rsidRDefault="00420969" w:rsidP="00AC2274">
            <w:pPr>
              <w:keepNext/>
              <w:keepLines/>
              <w:spacing w:after="0" w:line="240" w:lineRule="auto"/>
              <w:rPr>
                <w:sz w:val="20"/>
              </w:rPr>
            </w:pPr>
            <w:r>
              <w:rPr>
                <w:sz w:val="20"/>
              </w:rPr>
              <w:t>DRUG_SOURCE_</w:t>
            </w:r>
            <w:r w:rsidR="000913BB">
              <w:rPr>
                <w:sz w:val="20"/>
              </w:rPr>
              <w:br/>
            </w:r>
            <w:r>
              <w:rPr>
                <w:sz w:val="20"/>
              </w:rPr>
              <w:t>CONCEPT_ID</w:t>
            </w:r>
          </w:p>
        </w:tc>
        <w:tc>
          <w:tcPr>
            <w:tcW w:w="2970" w:type="dxa"/>
          </w:tcPr>
          <w:p w14:paraId="0A8F527F" w14:textId="77777777" w:rsidR="00420969" w:rsidRDefault="0053139C" w:rsidP="00AC2274">
            <w:pPr>
              <w:keepNext/>
              <w:keepLines/>
              <w:spacing w:after="0" w:line="240" w:lineRule="auto"/>
              <w:rPr>
                <w:b/>
                <w:sz w:val="20"/>
              </w:rPr>
            </w:pPr>
            <w:r>
              <w:rPr>
                <w:b/>
                <w:sz w:val="20"/>
              </w:rPr>
              <w:t xml:space="preserve">DRUG_CLAIMS: </w:t>
            </w:r>
          </w:p>
          <w:p w14:paraId="375C78CD" w14:textId="77777777" w:rsidR="0053139C" w:rsidRDefault="0053139C" w:rsidP="00AC2274">
            <w:pPr>
              <w:keepNext/>
              <w:keepLines/>
              <w:spacing w:after="0" w:line="240" w:lineRule="auto"/>
              <w:rPr>
                <w:sz w:val="20"/>
              </w:rPr>
            </w:pPr>
            <w:r>
              <w:rPr>
                <w:sz w:val="20"/>
              </w:rPr>
              <w:t>NDCNUM</w:t>
            </w:r>
          </w:p>
          <w:p w14:paraId="71931FD2" w14:textId="77777777" w:rsidR="0053139C" w:rsidRDefault="0053139C" w:rsidP="00AC2274">
            <w:pPr>
              <w:keepNext/>
              <w:keepLines/>
              <w:spacing w:after="0" w:line="240" w:lineRule="auto"/>
              <w:rPr>
                <w:sz w:val="20"/>
              </w:rPr>
            </w:pPr>
          </w:p>
          <w:p w14:paraId="3438A2D7" w14:textId="3C12B404" w:rsidR="0053139C" w:rsidRDefault="00726CCD" w:rsidP="00AC2274">
            <w:pPr>
              <w:keepNext/>
              <w:keepLines/>
              <w:spacing w:after="0" w:line="240" w:lineRule="auto"/>
              <w:rPr>
                <w:b/>
                <w:sz w:val="20"/>
              </w:rPr>
            </w:pPr>
            <w:r>
              <w:rPr>
                <w:b/>
              </w:rPr>
              <w:t xml:space="preserve">TEMP tables </w:t>
            </w:r>
            <w:r w:rsidR="0053139C">
              <w:rPr>
                <w:b/>
                <w:sz w:val="20"/>
              </w:rPr>
              <w:t>:</w:t>
            </w:r>
          </w:p>
          <w:p w14:paraId="7BCBECFD" w14:textId="77777777" w:rsidR="0053139C" w:rsidRPr="00D92B3F" w:rsidRDefault="005653C6" w:rsidP="00AC2274">
            <w:pPr>
              <w:keepNext/>
              <w:keepLines/>
              <w:spacing w:after="0" w:line="240" w:lineRule="auto"/>
              <w:rPr>
                <w:sz w:val="20"/>
              </w:rPr>
            </w:pPr>
            <w:r>
              <w:rPr>
                <w:sz w:val="20"/>
              </w:rPr>
              <w:t>PPROC, PROC1-PROC15</w:t>
            </w:r>
          </w:p>
        </w:tc>
        <w:tc>
          <w:tcPr>
            <w:tcW w:w="2610" w:type="dxa"/>
          </w:tcPr>
          <w:p w14:paraId="594FB2C6" w14:textId="77777777" w:rsidR="0053139C" w:rsidRDefault="005653C6" w:rsidP="0053139C">
            <w:pPr>
              <w:autoSpaceDE w:val="0"/>
              <w:autoSpaceDN w:val="0"/>
              <w:adjustRightInd w:val="0"/>
              <w:spacing w:after="0" w:line="240" w:lineRule="auto"/>
              <w:rPr>
                <w:sz w:val="20"/>
                <w:szCs w:val="20"/>
              </w:rPr>
            </w:pPr>
            <w:r>
              <w:rPr>
                <w:sz w:val="20"/>
                <w:szCs w:val="20"/>
              </w:rPr>
              <w:t xml:space="preserve">Filter when drug coming from </w:t>
            </w:r>
            <w:r w:rsidRPr="000913BB">
              <w:rPr>
                <w:b/>
                <w:sz w:val="20"/>
                <w:szCs w:val="20"/>
              </w:rPr>
              <w:t>DRUG_CLAIMS</w:t>
            </w:r>
            <w:r w:rsidR="00104315">
              <w:rPr>
                <w:sz w:val="20"/>
                <w:szCs w:val="20"/>
              </w:rPr>
              <w:t>:</w:t>
            </w:r>
          </w:p>
          <w:p w14:paraId="618A4259" w14:textId="77777777" w:rsidR="00104315" w:rsidRPr="00D92B3F" w:rsidRDefault="00104315" w:rsidP="0010431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10204A2B" w14:textId="77777777" w:rsidR="00420969" w:rsidRDefault="00104315" w:rsidP="00D92B3F">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41CA146F" w14:textId="77777777" w:rsidR="005653C6" w:rsidRDefault="005653C6" w:rsidP="00D92B3F">
            <w:pPr>
              <w:autoSpaceDE w:val="0"/>
              <w:autoSpaceDN w:val="0"/>
              <w:adjustRightInd w:val="0"/>
              <w:spacing w:after="0" w:line="240" w:lineRule="auto"/>
              <w:rPr>
                <w:rFonts w:ascii="Consolas" w:hAnsi="Consolas" w:cs="Consolas"/>
                <w:color w:val="808080"/>
                <w:sz w:val="16"/>
                <w:szCs w:val="19"/>
              </w:rPr>
            </w:pPr>
          </w:p>
          <w:p w14:paraId="007EC4BD" w14:textId="77777777" w:rsidR="000913BB" w:rsidRPr="000913BB" w:rsidRDefault="000913BB" w:rsidP="000913BB">
            <w:pPr>
              <w:keepNext/>
              <w:keepLines/>
              <w:spacing w:after="0"/>
              <w:rPr>
                <w:sz w:val="20"/>
                <w:szCs w:val="20"/>
              </w:rPr>
            </w:pPr>
            <w:r>
              <w:rPr>
                <w:sz w:val="20"/>
                <w:szCs w:val="20"/>
              </w:rPr>
              <w:t>Incoming PROCEDURE_OCCURRENCE records should follow the SOURCE_CONCEPT_ID mapping from the source table.</w:t>
            </w:r>
          </w:p>
          <w:p w14:paraId="1A4E350B" w14:textId="77777777" w:rsidR="005653C6" w:rsidRPr="00AA657D" w:rsidRDefault="005653C6" w:rsidP="00AA657D">
            <w:pPr>
              <w:autoSpaceDE w:val="0"/>
              <w:autoSpaceDN w:val="0"/>
              <w:adjustRightInd w:val="0"/>
              <w:spacing w:after="0" w:line="240" w:lineRule="auto"/>
              <w:rPr>
                <w:rFonts w:ascii="Consolas" w:hAnsi="Consolas"/>
                <w:color w:val="808080"/>
                <w:sz w:val="16"/>
              </w:rPr>
            </w:pPr>
          </w:p>
        </w:tc>
        <w:tc>
          <w:tcPr>
            <w:tcW w:w="2246" w:type="dxa"/>
          </w:tcPr>
          <w:p w14:paraId="4555AB2F" w14:textId="77777777" w:rsidR="00726CCD" w:rsidRDefault="00726CCD" w:rsidP="00726CCD">
            <w:pPr>
              <w:keepNext/>
              <w:keepLines/>
              <w:spacing w:after="0"/>
              <w:rPr>
                <w:sz w:val="20"/>
                <w:szCs w:val="20"/>
              </w:rPr>
            </w:pPr>
            <w:r>
              <w:rPr>
                <w:sz w:val="20"/>
                <w:szCs w:val="20"/>
              </w:rPr>
              <w:t>Use Vocab pull 3.1.1.</w:t>
            </w:r>
          </w:p>
          <w:p w14:paraId="0294F44B" w14:textId="77777777" w:rsidR="00420969" w:rsidRPr="008521DB" w:rsidRDefault="00420969" w:rsidP="00AC2274">
            <w:pPr>
              <w:keepNext/>
              <w:keepLines/>
              <w:spacing w:after="0" w:line="240" w:lineRule="auto"/>
              <w:rPr>
                <w:sz w:val="20"/>
              </w:rPr>
            </w:pPr>
          </w:p>
        </w:tc>
      </w:tr>
      <w:tr w:rsidR="00420969" w14:paraId="5A7159AB" w14:textId="77777777" w:rsidTr="00726CCD">
        <w:trPr>
          <w:cantSplit/>
          <w:trHeight w:val="155"/>
        </w:trPr>
        <w:tc>
          <w:tcPr>
            <w:tcW w:w="1818" w:type="dxa"/>
          </w:tcPr>
          <w:p w14:paraId="0DF69357" w14:textId="77777777" w:rsidR="00420969" w:rsidRPr="003375C3" w:rsidRDefault="00420969" w:rsidP="00AC2274">
            <w:pPr>
              <w:keepNext/>
              <w:keepLines/>
              <w:spacing w:after="0" w:line="240" w:lineRule="auto"/>
              <w:rPr>
                <w:sz w:val="20"/>
              </w:rPr>
            </w:pPr>
            <w:r>
              <w:rPr>
                <w:sz w:val="20"/>
              </w:rPr>
              <w:t>ROUTE_SOURCE_VALUE</w:t>
            </w:r>
          </w:p>
        </w:tc>
        <w:tc>
          <w:tcPr>
            <w:tcW w:w="2970" w:type="dxa"/>
          </w:tcPr>
          <w:p w14:paraId="477F18D8" w14:textId="77777777" w:rsidR="00420969" w:rsidRDefault="0053139C" w:rsidP="00AC2274">
            <w:pPr>
              <w:keepNext/>
              <w:keepLines/>
              <w:spacing w:after="0" w:line="240" w:lineRule="auto"/>
              <w:rPr>
                <w:b/>
                <w:sz w:val="20"/>
              </w:rPr>
            </w:pPr>
            <w:r>
              <w:rPr>
                <w:b/>
                <w:sz w:val="20"/>
              </w:rPr>
              <w:t>-</w:t>
            </w:r>
          </w:p>
        </w:tc>
        <w:tc>
          <w:tcPr>
            <w:tcW w:w="2610" w:type="dxa"/>
          </w:tcPr>
          <w:p w14:paraId="71E8DEB2" w14:textId="77777777" w:rsidR="00420969" w:rsidRPr="008521DB" w:rsidRDefault="0053139C" w:rsidP="00AC2274">
            <w:pPr>
              <w:keepNext/>
              <w:keepLines/>
              <w:spacing w:after="0" w:line="240" w:lineRule="auto"/>
              <w:rPr>
                <w:sz w:val="20"/>
              </w:rPr>
            </w:pPr>
            <w:r>
              <w:rPr>
                <w:sz w:val="20"/>
              </w:rPr>
              <w:t>0</w:t>
            </w:r>
          </w:p>
        </w:tc>
        <w:tc>
          <w:tcPr>
            <w:tcW w:w="2246" w:type="dxa"/>
          </w:tcPr>
          <w:p w14:paraId="0DB456C4" w14:textId="77777777" w:rsidR="00420969" w:rsidRPr="008521DB" w:rsidRDefault="00420969" w:rsidP="00AC2274">
            <w:pPr>
              <w:keepNext/>
              <w:keepLines/>
              <w:spacing w:after="0" w:line="240" w:lineRule="auto"/>
              <w:rPr>
                <w:sz w:val="20"/>
              </w:rPr>
            </w:pPr>
          </w:p>
        </w:tc>
      </w:tr>
      <w:tr w:rsidR="00420969" w14:paraId="43B6CADD" w14:textId="77777777" w:rsidTr="00726CCD">
        <w:trPr>
          <w:cantSplit/>
          <w:trHeight w:val="155"/>
        </w:trPr>
        <w:tc>
          <w:tcPr>
            <w:tcW w:w="1818" w:type="dxa"/>
          </w:tcPr>
          <w:p w14:paraId="4989E55D" w14:textId="77777777" w:rsidR="00420969" w:rsidRPr="003375C3" w:rsidRDefault="00420969" w:rsidP="00AC2274">
            <w:pPr>
              <w:keepNext/>
              <w:keepLines/>
              <w:spacing w:after="0" w:line="240" w:lineRule="auto"/>
              <w:rPr>
                <w:sz w:val="20"/>
              </w:rPr>
            </w:pPr>
            <w:r>
              <w:rPr>
                <w:sz w:val="20"/>
              </w:rPr>
              <w:t>DOSE_UNIT_SOURCE_VALUE</w:t>
            </w:r>
          </w:p>
        </w:tc>
        <w:tc>
          <w:tcPr>
            <w:tcW w:w="2970" w:type="dxa"/>
          </w:tcPr>
          <w:p w14:paraId="4A30FE5F" w14:textId="77777777" w:rsidR="00420969" w:rsidRDefault="0053139C" w:rsidP="00AC2274">
            <w:pPr>
              <w:keepNext/>
              <w:keepLines/>
              <w:spacing w:after="0" w:line="240" w:lineRule="auto"/>
              <w:rPr>
                <w:b/>
                <w:sz w:val="20"/>
              </w:rPr>
            </w:pPr>
            <w:r>
              <w:rPr>
                <w:b/>
                <w:sz w:val="20"/>
              </w:rPr>
              <w:t>-</w:t>
            </w:r>
          </w:p>
        </w:tc>
        <w:tc>
          <w:tcPr>
            <w:tcW w:w="2610" w:type="dxa"/>
          </w:tcPr>
          <w:p w14:paraId="549B5754" w14:textId="77777777" w:rsidR="00420969" w:rsidRPr="008521DB" w:rsidRDefault="0053139C" w:rsidP="00AC2274">
            <w:pPr>
              <w:keepNext/>
              <w:keepLines/>
              <w:spacing w:after="0" w:line="240" w:lineRule="auto"/>
              <w:rPr>
                <w:sz w:val="20"/>
              </w:rPr>
            </w:pPr>
            <w:r>
              <w:rPr>
                <w:sz w:val="20"/>
              </w:rPr>
              <w:t>0</w:t>
            </w:r>
          </w:p>
        </w:tc>
        <w:tc>
          <w:tcPr>
            <w:tcW w:w="2246" w:type="dxa"/>
          </w:tcPr>
          <w:p w14:paraId="66722308" w14:textId="77777777" w:rsidR="00420969" w:rsidRPr="008521DB" w:rsidRDefault="00420969" w:rsidP="00AC2274">
            <w:pPr>
              <w:keepNext/>
              <w:keepLines/>
              <w:spacing w:after="0" w:line="240" w:lineRule="auto"/>
              <w:rPr>
                <w:sz w:val="20"/>
              </w:rPr>
            </w:pPr>
          </w:p>
        </w:tc>
      </w:tr>
    </w:tbl>
    <w:p w14:paraId="56915BC6" w14:textId="77777777" w:rsidR="00146A24" w:rsidRDefault="00146A24" w:rsidP="00AA657D">
      <w:pPr>
        <w:spacing w:after="0" w:line="240" w:lineRule="auto"/>
      </w:pPr>
    </w:p>
    <w:p w14:paraId="217A8C74" w14:textId="3490D5B8" w:rsidR="006812AD" w:rsidRPr="006812AD" w:rsidRDefault="006812AD" w:rsidP="00AA657D"/>
    <w:p w14:paraId="756B0997" w14:textId="77777777" w:rsidR="00967A9B" w:rsidRDefault="00967A9B" w:rsidP="00967A9B">
      <w:pPr>
        <w:pStyle w:val="Heading2"/>
      </w:pPr>
      <w:bookmarkStart w:id="60" w:name="_Toc368404514"/>
      <w:bookmarkStart w:id="61" w:name="_Toc475696916"/>
      <w:r>
        <w:lastRenderedPageBreak/>
        <w:t>Table Name:  DRUG_ERA</w:t>
      </w:r>
      <w:bookmarkEnd w:id="60"/>
      <w:bookmarkEnd w:id="61"/>
    </w:p>
    <w:p w14:paraId="265BE2B0" w14:textId="3D5A4BA5" w:rsidR="003A65D1" w:rsidRDefault="003A65D1" w:rsidP="003A65D1">
      <w:r w:rsidRPr="0064691A">
        <w:t xml:space="preserve">A </w:t>
      </w:r>
      <w:r w:rsidR="004F2D0F">
        <w:t>DRUG_ERA</w:t>
      </w:r>
      <w:r w:rsidRPr="0064691A">
        <w:t xml:space="preserve"> is defined as a </w:t>
      </w:r>
      <w:r w:rsidR="004F2D0F">
        <w:t>span of time when the p</w:t>
      </w:r>
      <w:r w:rsidRPr="0064691A">
        <w:t>erson is assumed to be exposed to a particular drug.</w:t>
      </w:r>
      <w:r>
        <w:t xml:space="preserve"> </w:t>
      </w:r>
      <w:r w:rsidR="004F2D0F">
        <w:t xml:space="preserve"> </w:t>
      </w:r>
      <w:r>
        <w:t>S</w:t>
      </w:r>
      <w:r w:rsidRPr="0064691A">
        <w:t xml:space="preserve">uccessive periods of </w:t>
      </w:r>
      <w:r w:rsidR="004F2D0F">
        <w:t>DRUG_EXPOSUREs</w:t>
      </w:r>
      <w:r w:rsidRPr="0064691A">
        <w:t xml:space="preserve"> are combined under certain rules </w:t>
      </w:r>
      <w:r>
        <w:t xml:space="preserve">to produce continuous </w:t>
      </w:r>
      <w:r w:rsidR="004F2D0F">
        <w:t>DRUG_ERAs</w:t>
      </w:r>
      <w:r>
        <w:t xml:space="preserve">.  The DRUG_ERA table is populated by pulling from the DRUG_EXPOSURE table within the CDM.  </w:t>
      </w:r>
      <w:r w:rsidR="004F2D0F">
        <w:t>DRUG_ERAs</w:t>
      </w:r>
      <w:r>
        <w:t xml:space="preserve">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2E1444F1" w14:textId="77777777" w:rsidR="001754F4" w:rsidRDefault="001754F4" w:rsidP="001754F4">
      <w:pPr>
        <w:keepNext/>
        <w:keepLines/>
        <w:spacing w:after="0" w:line="240" w:lineRule="auto"/>
      </w:pPr>
      <w:r>
        <w:t>Key conventions:</w:t>
      </w:r>
    </w:p>
    <w:p w14:paraId="5AA5A492" w14:textId="77777777" w:rsidR="001754F4" w:rsidRDefault="001754F4" w:rsidP="00D14A4D">
      <w:pPr>
        <w:keepNext/>
        <w:keepLines/>
        <w:numPr>
          <w:ilvl w:val="0"/>
          <w:numId w:val="4"/>
        </w:numPr>
        <w:spacing w:after="0"/>
      </w:pPr>
      <w:r>
        <w:t xml:space="preserve">  Use the following steps to build this table off DRUG_EXPOSURE</w:t>
      </w:r>
      <w:r w:rsidRPr="002607A8">
        <w:t xml:space="preserve"> table</w:t>
      </w:r>
      <w:r>
        <w:t>:</w:t>
      </w:r>
    </w:p>
    <w:p w14:paraId="1FA758C5" w14:textId="77777777" w:rsidR="001754F4" w:rsidRDefault="001754F4" w:rsidP="00D14A4D">
      <w:pPr>
        <w:keepNext/>
        <w:keepLines/>
        <w:numPr>
          <w:ilvl w:val="0"/>
          <w:numId w:val="16"/>
        </w:numPr>
        <w:spacing w:after="0"/>
      </w:pPr>
      <w:r>
        <w:t>Exclude records with DRUG</w:t>
      </w:r>
      <w:r w:rsidRPr="002607A8">
        <w:t>_CONCEPT_ID = 0</w:t>
      </w:r>
      <w:r>
        <w:t xml:space="preserve">.  </w:t>
      </w:r>
    </w:p>
    <w:p w14:paraId="72054E56" w14:textId="77777777" w:rsidR="001754F4" w:rsidRDefault="001754F4" w:rsidP="00D14A4D">
      <w:pPr>
        <w:keepNext/>
        <w:keepLines/>
        <w:numPr>
          <w:ilvl w:val="0"/>
          <w:numId w:val="16"/>
        </w:numPr>
        <w:spacing w:after="0"/>
      </w:pPr>
      <w:r>
        <w:t xml:space="preserve">Use the following logic to map </w:t>
      </w:r>
      <w:r w:rsidRPr="00E83F56">
        <w:t>DRUG_CONCEPT_ID to i</w:t>
      </w:r>
      <w:r>
        <w:t>ngredient levels:</w:t>
      </w:r>
    </w:p>
    <w:p w14:paraId="509B321A" w14:textId="0F64C952" w:rsidR="002E7732" w:rsidRDefault="001754F4" w:rsidP="00D744A2">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6CDDE8D5"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183A27F8" w14:textId="36C273CF" w:rsidR="00D744A2" w:rsidRPr="00AA657D" w:rsidRDefault="00D744A2" w:rsidP="00AA657D">
      <w:pPr>
        <w:autoSpaceDE w:val="0"/>
        <w:autoSpaceDN w:val="0"/>
        <w:adjustRightInd w:val="0"/>
        <w:spacing w:after="0" w:line="240" w:lineRule="auto"/>
        <w:ind w:left="1106"/>
        <w:rPr>
          <w:rFonts w:ascii="Consolas" w:hAnsi="Consolas"/>
          <w:sz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sidRPr="00AA657D">
        <w:rPr>
          <w:rFonts w:ascii="Consolas" w:hAnsi="Consolas"/>
          <w:sz w:val="19"/>
        </w:rPr>
        <w:t>ingredient</w:t>
      </w:r>
      <w:r>
        <w:rPr>
          <w:rFonts w:ascii="Consolas" w:hAnsi="Consolas" w:cs="Consolas"/>
          <w:sz w:val="19"/>
          <w:szCs w:val="19"/>
        </w:rPr>
        <w:t>_concept_id</w:t>
      </w:r>
      <w:proofErr w:type="spellEnd"/>
    </w:p>
    <w:p w14:paraId="0A1C20DA" w14:textId="531D4D51"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0000FF"/>
          <w:sz w:val="19"/>
        </w:rPr>
        <w:t>FROM</w:t>
      </w:r>
      <w:r w:rsidRPr="00AA657D">
        <w:rPr>
          <w:rFonts w:ascii="Consolas" w:hAnsi="Consolas"/>
          <w:sz w:val="19"/>
        </w:rPr>
        <w:t xml:space="preserve"> CONCEPT </w:t>
      </w:r>
      <w:r>
        <w:rPr>
          <w:rFonts w:ascii="Consolas" w:hAnsi="Consolas" w:cs="Consolas"/>
          <w:sz w:val="19"/>
          <w:szCs w:val="19"/>
        </w:rPr>
        <w:t>C</w:t>
      </w:r>
    </w:p>
    <w:p w14:paraId="7424F0CE" w14:textId="7F59E2F5"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CONCEPT_ANCESTOR </w:t>
      </w:r>
      <w:r>
        <w:rPr>
          <w:rFonts w:ascii="Consolas" w:hAnsi="Consolas" w:cs="Consolas"/>
          <w:sz w:val="19"/>
          <w:szCs w:val="19"/>
        </w:rPr>
        <w:t>CA</w:t>
      </w:r>
    </w:p>
    <w:p w14:paraId="48371615" w14:textId="4EDA918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0456F83A"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77D7F52"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448A33BF" w14:textId="77777777" w:rsidR="00D744A2" w:rsidRDefault="00D744A2" w:rsidP="00D744A2">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04F000C1" w14:textId="320DC2A2"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color w:val="808080"/>
          <w:sz w:val="19"/>
        </w:rPr>
        <w:t>JOIN</w:t>
      </w:r>
      <w:r w:rsidRPr="00AA657D">
        <w:rPr>
          <w:rFonts w:ascii="Consolas" w:hAnsi="Consolas"/>
          <w:sz w:val="19"/>
        </w:rPr>
        <w:t xml:space="preserve"> </w:t>
      </w:r>
      <w:r>
        <w:rPr>
          <w:rFonts w:ascii="Consolas" w:hAnsi="Consolas" w:cs="Consolas"/>
          <w:sz w:val="19"/>
          <w:szCs w:val="19"/>
        </w:rPr>
        <w:t>concept A</w:t>
      </w:r>
    </w:p>
    <w:p w14:paraId="0659A1D7" w14:textId="5DEC18DC" w:rsidR="00D744A2" w:rsidRPr="00AA657D" w:rsidRDefault="00D744A2" w:rsidP="00AA657D">
      <w:pPr>
        <w:autoSpaceDE w:val="0"/>
        <w:autoSpaceDN w:val="0"/>
        <w:adjustRightInd w:val="0"/>
        <w:spacing w:after="0" w:line="240" w:lineRule="auto"/>
        <w:ind w:left="1106"/>
        <w:rPr>
          <w:rFonts w:ascii="Consolas" w:hAnsi="Consolas"/>
          <w:sz w:val="19"/>
        </w:rPr>
      </w:pPr>
      <w:r w:rsidRPr="00AA657D">
        <w:rPr>
          <w:rFonts w:ascii="Consolas" w:hAnsi="Consolas"/>
          <w:sz w:val="19"/>
        </w:rPr>
        <w:tab/>
      </w:r>
      <w:r w:rsidRPr="00AA657D">
        <w:rPr>
          <w:rFonts w:ascii="Consolas" w:hAnsi="Consolas"/>
          <w:color w:val="0000FF"/>
          <w:sz w:val="19"/>
        </w:rPr>
        <w:t>ON</w:t>
      </w:r>
      <w:r w:rsidRPr="00AA657D">
        <w:rPr>
          <w:rFonts w:ascii="Consolas" w:hAnsi="Consolas"/>
          <w:sz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w:t>
      </w:r>
      <w:r w:rsidRPr="00AA657D">
        <w:rPr>
          <w:rFonts w:ascii="Consolas" w:hAnsi="Consolas"/>
          <w:sz w:val="19"/>
        </w:rPr>
        <w:t>CONCEPT_ID</w:t>
      </w:r>
      <w:proofErr w:type="spellEnd"/>
      <w:r w:rsidRPr="00AA657D">
        <w:rPr>
          <w:rFonts w:ascii="Consolas" w:hAnsi="Consolas"/>
          <w:sz w:val="19"/>
        </w:rPr>
        <w:t xml:space="preserve"> </w:t>
      </w:r>
      <w:r w:rsidRPr="00AA657D">
        <w:rPr>
          <w:rFonts w:ascii="Consolas" w:hAnsi="Consolas"/>
          <w:color w:val="808080"/>
          <w:sz w:val="19"/>
        </w:rPr>
        <w:t>=</w:t>
      </w:r>
      <w:r w:rsidRPr="00AA657D">
        <w:rPr>
          <w:rFonts w:ascii="Consolas" w:hAnsi="Consolas"/>
          <w:sz w:val="19"/>
        </w:rPr>
        <w:t xml:space="preserve"> </w:t>
      </w:r>
      <w:r>
        <w:rPr>
          <w:rFonts w:ascii="Consolas" w:hAnsi="Consolas" w:cs="Consolas"/>
          <w:sz w:val="19"/>
          <w:szCs w:val="19"/>
        </w:rPr>
        <w:t>A</w:t>
      </w:r>
      <w:r>
        <w:rPr>
          <w:rFonts w:ascii="Consolas" w:hAnsi="Consolas" w:cs="Consolas"/>
          <w:color w:val="808080"/>
          <w:sz w:val="19"/>
          <w:szCs w:val="19"/>
        </w:rPr>
        <w:t>.</w:t>
      </w:r>
      <w:r w:rsidRPr="00AA657D">
        <w:rPr>
          <w:rFonts w:ascii="Consolas" w:hAnsi="Consolas"/>
          <w:sz w:val="19"/>
        </w:rPr>
        <w:t>CONCEPT_ID</w:t>
      </w:r>
    </w:p>
    <w:p w14:paraId="37A271A6" w14:textId="23E4F02A" w:rsidR="001754F4" w:rsidRDefault="001754F4" w:rsidP="00AA657D">
      <w:pPr>
        <w:autoSpaceDE w:val="0"/>
        <w:autoSpaceDN w:val="0"/>
        <w:adjustRightInd w:val="0"/>
        <w:spacing w:after="0" w:line="240" w:lineRule="auto"/>
        <w:ind w:left="900"/>
        <w:rPr>
          <w:sz w:val="16"/>
          <w:szCs w:val="16"/>
        </w:rPr>
      </w:pPr>
    </w:p>
    <w:p w14:paraId="6DEEBE26" w14:textId="77777777" w:rsidR="001754F4" w:rsidRPr="00EC1849" w:rsidRDefault="001754F4" w:rsidP="00D14A4D">
      <w:pPr>
        <w:keepNext/>
        <w:keepLines/>
        <w:numPr>
          <w:ilvl w:val="0"/>
          <w:numId w:val="16"/>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7B01B7A1" w14:textId="77777777" w:rsidR="001754F4" w:rsidRPr="00EC1849" w:rsidRDefault="001754F4" w:rsidP="00D14A4D">
      <w:pPr>
        <w:keepNext/>
        <w:keepLines/>
        <w:numPr>
          <w:ilvl w:val="0"/>
          <w:numId w:val="16"/>
        </w:numPr>
        <w:spacing w:after="0" w:line="240" w:lineRule="auto"/>
      </w:pPr>
      <w:r>
        <w:t xml:space="preserve">Calculate </w:t>
      </w:r>
      <w:r w:rsidRPr="005556EC">
        <w:t xml:space="preserve">DRUG_EXPOSURE_END_DATE: </w:t>
      </w:r>
      <w:r w:rsidRPr="00EC1849">
        <w:t xml:space="preserve">If DRUG_TYPE_CONCEPT_ID in (38000175, 38000176) then set to DRUG_EXPOSURE_START_DATE+DAYS_SUPPLY, </w:t>
      </w:r>
    </w:p>
    <w:p w14:paraId="0BEE970C" w14:textId="77777777" w:rsidR="001754F4" w:rsidRPr="00EC1849" w:rsidRDefault="001754F4" w:rsidP="001754F4">
      <w:pPr>
        <w:keepNext/>
        <w:keepLines/>
        <w:spacing w:after="0"/>
        <w:ind w:left="1466"/>
      </w:pPr>
      <w:r w:rsidRPr="00EC1849">
        <w:t>Else set to DRUG_EXPOSURE_START_DATE.</w:t>
      </w:r>
    </w:p>
    <w:p w14:paraId="5B256F10" w14:textId="77777777" w:rsidR="001754F4" w:rsidRDefault="001754F4" w:rsidP="00D14A4D">
      <w:pPr>
        <w:keepNext/>
        <w:keepLines/>
        <w:numPr>
          <w:ilvl w:val="0"/>
          <w:numId w:val="16"/>
        </w:numPr>
        <w:spacing w:after="0"/>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861C7A">
        <w:t xml:space="preserve"> in ascending order.</w:t>
      </w:r>
    </w:p>
    <w:p w14:paraId="4622B27F" w14:textId="77777777" w:rsidR="001754F4" w:rsidRPr="00424429" w:rsidRDefault="001754F4" w:rsidP="00D14A4D">
      <w:pPr>
        <w:keepNext/>
        <w:keepLines/>
        <w:numPr>
          <w:ilvl w:val="0"/>
          <w:numId w:val="16"/>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C268B60" w14:textId="77777777" w:rsidR="001754F4" w:rsidRDefault="001754F4" w:rsidP="00D14A4D">
      <w:pPr>
        <w:keepNext/>
        <w:keepLines/>
        <w:numPr>
          <w:ilvl w:val="0"/>
          <w:numId w:val="4"/>
        </w:numPr>
        <w:spacing w:after="0"/>
      </w:pPr>
      <w:r>
        <w:t xml:space="preserve">Compound drugs can created multiple ERAs since they can be mapped to multiple ingredients. </w:t>
      </w:r>
    </w:p>
    <w:p w14:paraId="2DBDC887" w14:textId="77777777" w:rsidR="00844668" w:rsidRDefault="00844668" w:rsidP="001754F4">
      <w:pPr>
        <w:autoSpaceDE w:val="0"/>
        <w:autoSpaceDN w:val="0"/>
        <w:adjustRightInd w:val="0"/>
        <w:spacing w:after="0" w:line="240" w:lineRule="auto"/>
        <w:ind w:left="360"/>
        <w:rPr>
          <w:rFonts w:ascii="Courier New" w:hAnsi="Courier New" w:cs="Courier New"/>
          <w:noProof/>
          <w:sz w:val="20"/>
          <w:szCs w:val="20"/>
        </w:rPr>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100"/>
        <w:gridCol w:w="2031"/>
      </w:tblGrid>
      <w:tr w:rsidR="00967A9B" w:rsidRPr="008521DB" w14:paraId="1CF4C5DD" w14:textId="77777777" w:rsidTr="00AC2274">
        <w:trPr>
          <w:tblHeader/>
        </w:trPr>
        <w:tc>
          <w:tcPr>
            <w:tcW w:w="5000" w:type="pct"/>
            <w:gridSpan w:val="4"/>
            <w:shd w:val="clear" w:color="auto" w:fill="A6A6A6"/>
          </w:tcPr>
          <w:p w14:paraId="64C2B709" w14:textId="77777777" w:rsidR="00967A9B" w:rsidRPr="008521DB" w:rsidRDefault="00967A9B" w:rsidP="00AC2274">
            <w:pPr>
              <w:keepNext/>
              <w:keepLines/>
              <w:spacing w:after="0" w:line="240" w:lineRule="auto"/>
              <w:rPr>
                <w:b/>
              </w:rPr>
            </w:pPr>
            <w:r>
              <w:rPr>
                <w:b/>
                <w:sz w:val="28"/>
              </w:rPr>
              <w:lastRenderedPageBreak/>
              <w:t>Table 13</w:t>
            </w:r>
            <w:r w:rsidRPr="008521DB">
              <w:rPr>
                <w:b/>
                <w:sz w:val="28"/>
              </w:rPr>
              <w:t xml:space="preserve">:  </w:t>
            </w:r>
            <w:r>
              <w:rPr>
                <w:b/>
                <w:sz w:val="28"/>
              </w:rPr>
              <w:t>DRUG_ERA</w:t>
            </w:r>
          </w:p>
        </w:tc>
      </w:tr>
      <w:tr w:rsidR="00967A9B" w:rsidRPr="008521DB" w14:paraId="75668E44" w14:textId="77777777" w:rsidTr="00AA657D">
        <w:trPr>
          <w:tblHeader/>
        </w:trPr>
        <w:tc>
          <w:tcPr>
            <w:tcW w:w="1232" w:type="pct"/>
            <w:shd w:val="clear" w:color="auto" w:fill="D9D9D9"/>
          </w:tcPr>
          <w:p w14:paraId="755770D8" w14:textId="77777777" w:rsidR="00967A9B" w:rsidRPr="008521DB" w:rsidRDefault="00967A9B" w:rsidP="00AC2274">
            <w:pPr>
              <w:keepNext/>
              <w:keepLines/>
              <w:spacing w:after="0" w:line="240" w:lineRule="auto"/>
              <w:rPr>
                <w:b/>
              </w:rPr>
            </w:pPr>
            <w:r w:rsidRPr="008521DB">
              <w:rPr>
                <w:b/>
              </w:rPr>
              <w:t>Destination Field</w:t>
            </w:r>
          </w:p>
        </w:tc>
        <w:tc>
          <w:tcPr>
            <w:tcW w:w="1493" w:type="pct"/>
            <w:shd w:val="clear" w:color="auto" w:fill="D9D9D9"/>
          </w:tcPr>
          <w:p w14:paraId="36910C33" w14:textId="77777777" w:rsidR="00967A9B" w:rsidRPr="008521DB" w:rsidRDefault="00967A9B" w:rsidP="00AC2274">
            <w:pPr>
              <w:keepNext/>
              <w:keepLines/>
              <w:spacing w:after="0" w:line="240" w:lineRule="auto"/>
              <w:rPr>
                <w:b/>
              </w:rPr>
            </w:pPr>
            <w:r w:rsidRPr="008521DB">
              <w:rPr>
                <w:b/>
              </w:rPr>
              <w:t>Source Field</w:t>
            </w:r>
          </w:p>
        </w:tc>
        <w:tc>
          <w:tcPr>
            <w:tcW w:w="1156" w:type="pct"/>
            <w:shd w:val="clear" w:color="auto" w:fill="D9D9D9"/>
          </w:tcPr>
          <w:p w14:paraId="758DD26C" w14:textId="77777777" w:rsidR="00967A9B" w:rsidRPr="008521DB" w:rsidRDefault="00967A9B" w:rsidP="00AC2274">
            <w:pPr>
              <w:keepNext/>
              <w:keepLines/>
              <w:spacing w:after="0" w:line="240" w:lineRule="auto"/>
              <w:rPr>
                <w:b/>
              </w:rPr>
            </w:pPr>
            <w:r w:rsidRPr="008521DB">
              <w:rPr>
                <w:b/>
              </w:rPr>
              <w:t>Applied Rule</w:t>
            </w:r>
          </w:p>
        </w:tc>
        <w:tc>
          <w:tcPr>
            <w:tcW w:w="1119" w:type="pct"/>
            <w:shd w:val="clear" w:color="auto" w:fill="D9D9D9"/>
          </w:tcPr>
          <w:p w14:paraId="5CCE6787" w14:textId="77777777" w:rsidR="00967A9B" w:rsidRPr="008521DB" w:rsidRDefault="00967A9B" w:rsidP="00AC2274">
            <w:pPr>
              <w:keepNext/>
              <w:keepLines/>
              <w:spacing w:after="0" w:line="240" w:lineRule="auto"/>
              <w:rPr>
                <w:b/>
              </w:rPr>
            </w:pPr>
            <w:r w:rsidRPr="008521DB">
              <w:rPr>
                <w:b/>
              </w:rPr>
              <w:t>Comment</w:t>
            </w:r>
          </w:p>
        </w:tc>
      </w:tr>
      <w:tr w:rsidR="00967A9B" w:rsidRPr="008521DB" w14:paraId="5BBEE928" w14:textId="77777777" w:rsidTr="00AA657D">
        <w:tc>
          <w:tcPr>
            <w:tcW w:w="1232" w:type="pct"/>
          </w:tcPr>
          <w:p w14:paraId="7A6CB9F1" w14:textId="77777777" w:rsidR="00967A9B" w:rsidRPr="00FE4B03" w:rsidRDefault="00967A9B" w:rsidP="00AC2274">
            <w:pPr>
              <w:keepNext/>
              <w:keepLines/>
              <w:spacing w:after="0" w:line="240" w:lineRule="auto"/>
              <w:rPr>
                <w:sz w:val="20"/>
              </w:rPr>
            </w:pPr>
            <w:r w:rsidRPr="00FE4B03">
              <w:rPr>
                <w:sz w:val="20"/>
              </w:rPr>
              <w:t>DRUG_ERA_ID</w:t>
            </w:r>
          </w:p>
        </w:tc>
        <w:tc>
          <w:tcPr>
            <w:tcW w:w="1493" w:type="pct"/>
          </w:tcPr>
          <w:p w14:paraId="38263A54" w14:textId="77777777" w:rsidR="00967A9B" w:rsidRPr="008521DB" w:rsidRDefault="00967A9B" w:rsidP="00AC2274">
            <w:pPr>
              <w:keepNext/>
              <w:keepLines/>
              <w:spacing w:after="0" w:line="240" w:lineRule="auto"/>
              <w:rPr>
                <w:sz w:val="20"/>
              </w:rPr>
            </w:pPr>
            <w:r>
              <w:rPr>
                <w:sz w:val="20"/>
              </w:rPr>
              <w:t>-</w:t>
            </w:r>
          </w:p>
        </w:tc>
        <w:tc>
          <w:tcPr>
            <w:tcW w:w="1156" w:type="pct"/>
          </w:tcPr>
          <w:p w14:paraId="2D987206" w14:textId="77777777" w:rsidR="00967A9B" w:rsidRPr="008521DB" w:rsidRDefault="00967A9B" w:rsidP="00AC2274">
            <w:pPr>
              <w:keepNext/>
              <w:keepLines/>
              <w:spacing w:after="0" w:line="240" w:lineRule="auto"/>
              <w:rPr>
                <w:sz w:val="20"/>
              </w:rPr>
            </w:pPr>
            <w:r>
              <w:rPr>
                <w:sz w:val="20"/>
              </w:rPr>
              <w:t>System generated.</w:t>
            </w:r>
          </w:p>
        </w:tc>
        <w:tc>
          <w:tcPr>
            <w:tcW w:w="1119" w:type="pct"/>
          </w:tcPr>
          <w:p w14:paraId="4C5B0AEC" w14:textId="77777777" w:rsidR="00967A9B" w:rsidRPr="008521DB" w:rsidRDefault="00967A9B" w:rsidP="00AC2274">
            <w:pPr>
              <w:keepNext/>
              <w:keepLines/>
              <w:spacing w:after="0" w:line="240" w:lineRule="auto"/>
              <w:rPr>
                <w:sz w:val="20"/>
              </w:rPr>
            </w:pPr>
          </w:p>
        </w:tc>
      </w:tr>
      <w:tr w:rsidR="00967A9B" w:rsidRPr="008521DB" w14:paraId="6078D7BA" w14:textId="77777777" w:rsidTr="00AA657D">
        <w:tc>
          <w:tcPr>
            <w:tcW w:w="1232" w:type="pct"/>
          </w:tcPr>
          <w:p w14:paraId="4603932D" w14:textId="77777777" w:rsidR="00967A9B" w:rsidRPr="00FE4B03" w:rsidRDefault="00967A9B" w:rsidP="00AC2274">
            <w:pPr>
              <w:keepNext/>
              <w:keepLines/>
              <w:spacing w:after="0" w:line="240" w:lineRule="auto"/>
              <w:rPr>
                <w:sz w:val="20"/>
              </w:rPr>
            </w:pPr>
            <w:r w:rsidRPr="00FE4B03">
              <w:rPr>
                <w:sz w:val="20"/>
              </w:rPr>
              <w:t>PERSON_ID</w:t>
            </w:r>
          </w:p>
        </w:tc>
        <w:tc>
          <w:tcPr>
            <w:tcW w:w="1493" w:type="pct"/>
          </w:tcPr>
          <w:p w14:paraId="1231F18E" w14:textId="77777777" w:rsidR="00967A9B" w:rsidRPr="00CB11C9" w:rsidRDefault="00967A9B" w:rsidP="00AC2274">
            <w:pPr>
              <w:keepNext/>
              <w:keepLines/>
              <w:spacing w:after="0" w:line="240" w:lineRule="auto"/>
              <w:rPr>
                <w:b/>
                <w:sz w:val="20"/>
              </w:rPr>
            </w:pPr>
            <w:r w:rsidRPr="00CB11C9">
              <w:rPr>
                <w:b/>
                <w:sz w:val="20"/>
              </w:rPr>
              <w:t>DRUG_EXPOSURE:</w:t>
            </w:r>
          </w:p>
          <w:p w14:paraId="210C7DA6" w14:textId="77777777" w:rsidR="00967A9B" w:rsidRPr="008521DB" w:rsidRDefault="00967A9B" w:rsidP="00AC2274">
            <w:pPr>
              <w:keepNext/>
              <w:keepLines/>
              <w:spacing w:after="0" w:line="240" w:lineRule="auto"/>
              <w:rPr>
                <w:sz w:val="20"/>
              </w:rPr>
            </w:pPr>
            <w:r>
              <w:rPr>
                <w:sz w:val="20"/>
              </w:rPr>
              <w:t>PERSON_ID</w:t>
            </w:r>
          </w:p>
        </w:tc>
        <w:tc>
          <w:tcPr>
            <w:tcW w:w="1156" w:type="pct"/>
          </w:tcPr>
          <w:p w14:paraId="773D1175" w14:textId="77777777" w:rsidR="00967A9B" w:rsidRPr="008521DB" w:rsidRDefault="00967A9B" w:rsidP="00AC2274">
            <w:pPr>
              <w:keepNext/>
              <w:keepLines/>
              <w:spacing w:after="0" w:line="240" w:lineRule="auto"/>
              <w:rPr>
                <w:sz w:val="20"/>
              </w:rPr>
            </w:pPr>
          </w:p>
        </w:tc>
        <w:tc>
          <w:tcPr>
            <w:tcW w:w="1119" w:type="pct"/>
          </w:tcPr>
          <w:p w14:paraId="7CD3B2A1" w14:textId="77777777" w:rsidR="00967A9B" w:rsidRPr="008521DB" w:rsidRDefault="00967A9B" w:rsidP="00AC2274">
            <w:pPr>
              <w:keepNext/>
              <w:keepLines/>
              <w:spacing w:after="0" w:line="240" w:lineRule="auto"/>
              <w:rPr>
                <w:sz w:val="20"/>
              </w:rPr>
            </w:pPr>
          </w:p>
        </w:tc>
      </w:tr>
      <w:tr w:rsidR="00967A9B" w:rsidRPr="008521DB" w14:paraId="06C48151" w14:textId="77777777" w:rsidTr="00AA657D">
        <w:tc>
          <w:tcPr>
            <w:tcW w:w="1232" w:type="pct"/>
          </w:tcPr>
          <w:p w14:paraId="16F8E38C" w14:textId="77777777" w:rsidR="00967A9B" w:rsidRPr="00FE4B03" w:rsidRDefault="00967A9B" w:rsidP="00AC2274">
            <w:pPr>
              <w:keepNext/>
              <w:keepLines/>
              <w:spacing w:after="0" w:line="240" w:lineRule="auto"/>
              <w:rPr>
                <w:sz w:val="20"/>
              </w:rPr>
            </w:pPr>
            <w:r w:rsidRPr="00FE4B03">
              <w:rPr>
                <w:sz w:val="20"/>
              </w:rPr>
              <w:t>DRUG_CONCEPT_ID</w:t>
            </w:r>
          </w:p>
        </w:tc>
        <w:tc>
          <w:tcPr>
            <w:tcW w:w="1493" w:type="pct"/>
          </w:tcPr>
          <w:p w14:paraId="653E37B1" w14:textId="77777777" w:rsidR="00967A9B" w:rsidRPr="00CB11C9" w:rsidRDefault="00967A9B" w:rsidP="00AC2274">
            <w:pPr>
              <w:keepNext/>
              <w:keepLines/>
              <w:spacing w:after="0" w:line="240" w:lineRule="auto"/>
              <w:rPr>
                <w:b/>
                <w:sz w:val="20"/>
              </w:rPr>
            </w:pPr>
            <w:r w:rsidRPr="00CB11C9">
              <w:rPr>
                <w:b/>
                <w:sz w:val="20"/>
              </w:rPr>
              <w:t>DRUG_EXPOSURE:</w:t>
            </w:r>
          </w:p>
          <w:p w14:paraId="1EEB663B" w14:textId="77777777" w:rsidR="00967A9B" w:rsidRPr="008521DB" w:rsidRDefault="00967A9B" w:rsidP="00AC2274">
            <w:pPr>
              <w:keepNext/>
              <w:keepLines/>
              <w:spacing w:after="0" w:line="240" w:lineRule="auto"/>
              <w:rPr>
                <w:sz w:val="20"/>
              </w:rPr>
            </w:pPr>
            <w:r>
              <w:rPr>
                <w:sz w:val="20"/>
              </w:rPr>
              <w:t>DRUG_CONCEPT_ID</w:t>
            </w:r>
          </w:p>
        </w:tc>
        <w:tc>
          <w:tcPr>
            <w:tcW w:w="1156" w:type="pct"/>
          </w:tcPr>
          <w:p w14:paraId="47BDB29C" w14:textId="77777777" w:rsidR="00967A9B" w:rsidRPr="008521DB" w:rsidRDefault="00826849" w:rsidP="00AC2274">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5379E7F5" w14:textId="77777777" w:rsidR="00967A9B" w:rsidRPr="008521DB" w:rsidRDefault="00967A9B" w:rsidP="00AC2274">
            <w:pPr>
              <w:keepNext/>
              <w:keepLines/>
              <w:spacing w:after="0" w:line="240" w:lineRule="auto"/>
              <w:rPr>
                <w:sz w:val="20"/>
              </w:rPr>
            </w:pPr>
          </w:p>
        </w:tc>
      </w:tr>
      <w:tr w:rsidR="00967A9B" w:rsidRPr="008521DB" w14:paraId="09C56B9E" w14:textId="77777777" w:rsidTr="00AA657D">
        <w:tc>
          <w:tcPr>
            <w:tcW w:w="1232" w:type="pct"/>
          </w:tcPr>
          <w:p w14:paraId="3BA1B5B3" w14:textId="77777777" w:rsidR="00967A9B" w:rsidRPr="00FE4B03" w:rsidRDefault="00967A9B" w:rsidP="00AC2274">
            <w:pPr>
              <w:keepNext/>
              <w:keepLines/>
              <w:spacing w:after="0" w:line="240" w:lineRule="auto"/>
              <w:rPr>
                <w:sz w:val="20"/>
              </w:rPr>
            </w:pPr>
            <w:r w:rsidRPr="00FE4B03">
              <w:rPr>
                <w:sz w:val="20"/>
              </w:rPr>
              <w:t>DRUG_ERA_START_DATE</w:t>
            </w:r>
          </w:p>
        </w:tc>
        <w:tc>
          <w:tcPr>
            <w:tcW w:w="1493" w:type="pct"/>
          </w:tcPr>
          <w:p w14:paraId="45C4737C" w14:textId="77777777" w:rsidR="00967A9B" w:rsidRPr="00CB11C9" w:rsidRDefault="00967A9B" w:rsidP="00AC2274">
            <w:pPr>
              <w:keepNext/>
              <w:keepLines/>
              <w:spacing w:after="0" w:line="240" w:lineRule="auto"/>
              <w:rPr>
                <w:b/>
                <w:sz w:val="20"/>
              </w:rPr>
            </w:pPr>
            <w:r w:rsidRPr="00CB11C9">
              <w:rPr>
                <w:b/>
                <w:sz w:val="20"/>
              </w:rPr>
              <w:t>DRUG_EXPOSURE:</w:t>
            </w:r>
          </w:p>
          <w:p w14:paraId="1C8F45A0" w14:textId="77777777" w:rsidR="00967A9B" w:rsidRPr="008521DB" w:rsidRDefault="00967A9B" w:rsidP="00AC2274">
            <w:pPr>
              <w:keepNext/>
              <w:keepLines/>
              <w:spacing w:after="0" w:line="240" w:lineRule="auto"/>
              <w:rPr>
                <w:sz w:val="20"/>
              </w:rPr>
            </w:pPr>
            <w:r>
              <w:rPr>
                <w:sz w:val="20"/>
              </w:rPr>
              <w:t>DRUG_EXPOSURE_START_DATE</w:t>
            </w:r>
          </w:p>
        </w:tc>
        <w:tc>
          <w:tcPr>
            <w:tcW w:w="1156" w:type="pct"/>
          </w:tcPr>
          <w:p w14:paraId="3F6EBBFB" w14:textId="77777777" w:rsidR="00967A9B" w:rsidRPr="008521DB" w:rsidRDefault="00C876A7" w:rsidP="00AC2274">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162E5025" w14:textId="77777777" w:rsidR="00967A9B" w:rsidRPr="008521DB" w:rsidRDefault="00967A9B" w:rsidP="00AC2274">
            <w:pPr>
              <w:keepNext/>
              <w:keepLines/>
              <w:spacing w:after="0" w:line="240" w:lineRule="auto"/>
              <w:rPr>
                <w:sz w:val="20"/>
              </w:rPr>
            </w:pPr>
          </w:p>
        </w:tc>
      </w:tr>
      <w:tr w:rsidR="00967A9B" w:rsidRPr="008521DB" w14:paraId="6F6DE13B" w14:textId="77777777" w:rsidTr="00AA657D">
        <w:tc>
          <w:tcPr>
            <w:tcW w:w="1232" w:type="pct"/>
          </w:tcPr>
          <w:p w14:paraId="75BE4D82" w14:textId="77777777" w:rsidR="00967A9B" w:rsidRPr="00FE4B03" w:rsidRDefault="00967A9B" w:rsidP="00AC2274">
            <w:pPr>
              <w:keepNext/>
              <w:keepLines/>
              <w:spacing w:after="0" w:line="240" w:lineRule="auto"/>
              <w:rPr>
                <w:sz w:val="20"/>
              </w:rPr>
            </w:pPr>
            <w:r w:rsidRPr="00FE4B03">
              <w:rPr>
                <w:sz w:val="20"/>
              </w:rPr>
              <w:t>DRUG_ERA_END_DATE</w:t>
            </w:r>
          </w:p>
        </w:tc>
        <w:tc>
          <w:tcPr>
            <w:tcW w:w="1493" w:type="pct"/>
          </w:tcPr>
          <w:p w14:paraId="20B06E83" w14:textId="77777777" w:rsidR="00967A9B" w:rsidRDefault="00967A9B" w:rsidP="00AC2274">
            <w:pPr>
              <w:keepNext/>
              <w:keepLines/>
              <w:spacing w:after="0" w:line="240" w:lineRule="auto"/>
              <w:rPr>
                <w:sz w:val="20"/>
                <w:szCs w:val="20"/>
              </w:rPr>
            </w:pPr>
            <w:r w:rsidRPr="00A058B2">
              <w:rPr>
                <w:b/>
                <w:sz w:val="20"/>
              </w:rPr>
              <w:t>DRUG_EXPOSURE</w:t>
            </w:r>
            <w:r>
              <w:rPr>
                <w:sz w:val="20"/>
                <w:szCs w:val="20"/>
              </w:rPr>
              <w:t>:</w:t>
            </w:r>
          </w:p>
          <w:p w14:paraId="2B8C5BDA" w14:textId="77777777" w:rsidR="00967A9B" w:rsidRDefault="00967A9B" w:rsidP="00AC2274">
            <w:pPr>
              <w:keepNext/>
              <w:keepLines/>
              <w:spacing w:after="0" w:line="240" w:lineRule="auto"/>
              <w:rPr>
                <w:sz w:val="20"/>
              </w:rPr>
            </w:pPr>
            <w:r>
              <w:rPr>
                <w:sz w:val="20"/>
              </w:rPr>
              <w:t xml:space="preserve">DAYS_SUPPLY, DRUG_EXPOSURE_START_DATE, </w:t>
            </w:r>
            <w:r w:rsidRPr="006318EE">
              <w:rPr>
                <w:sz w:val="20"/>
              </w:rPr>
              <w:t>DRUG_TYPE_CONCEPT_ID</w:t>
            </w:r>
          </w:p>
          <w:p w14:paraId="42AC7FE1" w14:textId="77777777" w:rsidR="00967A9B" w:rsidRPr="008521DB" w:rsidRDefault="00967A9B" w:rsidP="00AC2274">
            <w:pPr>
              <w:keepNext/>
              <w:keepLines/>
              <w:spacing w:after="0" w:line="240" w:lineRule="auto"/>
              <w:rPr>
                <w:sz w:val="20"/>
              </w:rPr>
            </w:pPr>
          </w:p>
        </w:tc>
        <w:tc>
          <w:tcPr>
            <w:tcW w:w="1156" w:type="pct"/>
          </w:tcPr>
          <w:p w14:paraId="6EB2B1BA" w14:textId="77777777" w:rsidR="00967A9B" w:rsidRPr="008521DB" w:rsidRDefault="00C876A7" w:rsidP="00AC2274">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5859285A" w14:textId="77777777" w:rsidR="00967A9B" w:rsidRPr="008521DB" w:rsidRDefault="00967A9B" w:rsidP="00AC2274">
            <w:pPr>
              <w:keepNext/>
              <w:keepLines/>
              <w:spacing w:after="0" w:line="240" w:lineRule="auto"/>
              <w:rPr>
                <w:sz w:val="20"/>
              </w:rPr>
            </w:pPr>
          </w:p>
        </w:tc>
      </w:tr>
      <w:tr w:rsidR="00967A9B" w:rsidRPr="008521DB" w14:paraId="6DFEFE77" w14:textId="77777777" w:rsidTr="00AA657D">
        <w:tc>
          <w:tcPr>
            <w:tcW w:w="1232" w:type="pct"/>
          </w:tcPr>
          <w:p w14:paraId="65667AC9" w14:textId="77777777" w:rsidR="00967A9B" w:rsidRPr="00FE4B03" w:rsidRDefault="00967A9B" w:rsidP="00AC2274">
            <w:pPr>
              <w:keepNext/>
              <w:keepLines/>
              <w:spacing w:after="0" w:line="240" w:lineRule="auto"/>
              <w:rPr>
                <w:sz w:val="20"/>
              </w:rPr>
            </w:pPr>
            <w:r w:rsidRPr="00FE4B03">
              <w:rPr>
                <w:sz w:val="20"/>
              </w:rPr>
              <w:t>DRUG_EXPOSURE_COUNT</w:t>
            </w:r>
          </w:p>
        </w:tc>
        <w:tc>
          <w:tcPr>
            <w:tcW w:w="1493" w:type="pct"/>
          </w:tcPr>
          <w:p w14:paraId="27814F82" w14:textId="77777777" w:rsidR="00967A9B" w:rsidRPr="008521DB" w:rsidRDefault="00967A9B" w:rsidP="00AC2274">
            <w:pPr>
              <w:keepNext/>
              <w:keepLines/>
              <w:spacing w:after="0" w:line="240" w:lineRule="auto"/>
              <w:rPr>
                <w:sz w:val="20"/>
              </w:rPr>
            </w:pPr>
            <w:r>
              <w:rPr>
                <w:sz w:val="20"/>
              </w:rPr>
              <w:t>-</w:t>
            </w:r>
          </w:p>
        </w:tc>
        <w:tc>
          <w:tcPr>
            <w:tcW w:w="1156" w:type="pct"/>
          </w:tcPr>
          <w:p w14:paraId="26D3E394" w14:textId="77777777" w:rsidR="00967A9B" w:rsidRPr="008521DB" w:rsidRDefault="00967A9B" w:rsidP="00AC2274">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29CE64D5" w14:textId="77777777" w:rsidR="00967A9B" w:rsidRPr="008521DB" w:rsidRDefault="00967A9B" w:rsidP="00AC2274">
            <w:pPr>
              <w:keepNext/>
              <w:keepLines/>
              <w:spacing w:after="0" w:line="240" w:lineRule="auto"/>
              <w:rPr>
                <w:sz w:val="20"/>
              </w:rPr>
            </w:pPr>
          </w:p>
        </w:tc>
      </w:tr>
      <w:tr w:rsidR="0053139C" w:rsidRPr="008521DB" w14:paraId="71CC7073" w14:textId="77777777" w:rsidTr="00D31708">
        <w:tc>
          <w:tcPr>
            <w:tcW w:w="1232" w:type="pct"/>
          </w:tcPr>
          <w:p w14:paraId="6A75192F" w14:textId="1C9BE22A" w:rsidR="0053139C" w:rsidRPr="00FE4B03" w:rsidRDefault="0053139C" w:rsidP="00AC2274">
            <w:pPr>
              <w:keepNext/>
              <w:keepLines/>
              <w:spacing w:after="0" w:line="240" w:lineRule="auto"/>
              <w:rPr>
                <w:sz w:val="20"/>
              </w:rPr>
            </w:pPr>
            <w:r>
              <w:rPr>
                <w:sz w:val="20"/>
              </w:rPr>
              <w:t>GAP_DAYS</w:t>
            </w:r>
          </w:p>
        </w:tc>
        <w:tc>
          <w:tcPr>
            <w:tcW w:w="1493" w:type="pct"/>
          </w:tcPr>
          <w:p w14:paraId="295406F4" w14:textId="77777777" w:rsidR="0053139C" w:rsidRDefault="0053139C" w:rsidP="00AC2274">
            <w:pPr>
              <w:keepNext/>
              <w:keepLines/>
              <w:spacing w:after="0" w:line="240" w:lineRule="auto"/>
              <w:rPr>
                <w:sz w:val="20"/>
              </w:rPr>
            </w:pPr>
            <w:r>
              <w:rPr>
                <w:sz w:val="20"/>
              </w:rPr>
              <w:t>-</w:t>
            </w:r>
          </w:p>
        </w:tc>
        <w:tc>
          <w:tcPr>
            <w:tcW w:w="1156" w:type="pct"/>
          </w:tcPr>
          <w:p w14:paraId="179B812E" w14:textId="77777777" w:rsidR="0053139C" w:rsidRDefault="0053139C" w:rsidP="00AC2274">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119" w:type="pct"/>
          </w:tcPr>
          <w:p w14:paraId="43B78093" w14:textId="77777777" w:rsidR="0053139C" w:rsidRPr="008521DB" w:rsidRDefault="0053139C" w:rsidP="00AC2274">
            <w:pPr>
              <w:keepNext/>
              <w:keepLines/>
              <w:spacing w:after="0" w:line="240" w:lineRule="auto"/>
              <w:rPr>
                <w:sz w:val="20"/>
              </w:rPr>
            </w:pPr>
          </w:p>
        </w:tc>
      </w:tr>
    </w:tbl>
    <w:p w14:paraId="4B02DEF1" w14:textId="77777777" w:rsidR="00F82239" w:rsidRDefault="00F82239" w:rsidP="00F82239"/>
    <w:p w14:paraId="7E835565" w14:textId="77777777" w:rsidR="001D3D12" w:rsidRPr="00D11FCF" w:rsidRDefault="001D3D12" w:rsidP="001D3D12">
      <w:pPr>
        <w:keepNext/>
        <w:keepLines/>
        <w:spacing w:after="0" w:line="240" w:lineRule="auto"/>
        <w:rPr>
          <w:sz w:val="2"/>
        </w:rPr>
      </w:pPr>
    </w:p>
    <w:p w14:paraId="0F700386" w14:textId="77777777" w:rsidR="001D3D12" w:rsidRPr="004166C0" w:rsidRDefault="001D3D12" w:rsidP="001D3D12">
      <w:pPr>
        <w:keepNext/>
        <w:keepLines/>
        <w:spacing w:after="0" w:line="240" w:lineRule="auto"/>
      </w:pPr>
    </w:p>
    <w:p w14:paraId="5743DA82" w14:textId="09BEB0ED" w:rsidR="00A70FBD" w:rsidRDefault="00A70FBD">
      <w:pPr>
        <w:spacing w:after="0" w:line="240" w:lineRule="auto"/>
      </w:pPr>
    </w:p>
    <w:p w14:paraId="61229B38" w14:textId="77777777" w:rsidR="00B55410" w:rsidRDefault="00B55410" w:rsidP="00B55410">
      <w:pPr>
        <w:pStyle w:val="Heading2"/>
      </w:pPr>
      <w:bookmarkStart w:id="62" w:name="_Table_Name:__1"/>
      <w:bookmarkStart w:id="63" w:name="_Toc368404516"/>
      <w:bookmarkStart w:id="64" w:name="_Toc475696918"/>
      <w:bookmarkEnd w:id="62"/>
      <w:r>
        <w:lastRenderedPageBreak/>
        <w:t>Table Name:  OBSERVATION</w:t>
      </w:r>
      <w:bookmarkEnd w:id="63"/>
      <w:bookmarkEnd w:id="64"/>
    </w:p>
    <w:p w14:paraId="07A9A610" w14:textId="7D31C2ED" w:rsidR="00DF1E5C" w:rsidRDefault="00100748" w:rsidP="00887989">
      <w:pPr>
        <w:keepNext/>
        <w:keepLines/>
      </w:pPr>
      <w:r>
        <w:t>OBSERVATIONS</w:t>
      </w:r>
      <w:r w:rsidR="00B55410">
        <w:t xml:space="preserve"> describe symptoms, clinical observations, lab test etc. about the person.</w:t>
      </w:r>
      <w:r w:rsidR="00F107CD">
        <w:t xml:space="preserve"> </w:t>
      </w:r>
    </w:p>
    <w:p w14:paraId="371632AD" w14:textId="296BB375" w:rsidR="0066168C" w:rsidRDefault="0066168C" w:rsidP="006976BE">
      <w:pPr>
        <w:keepNext/>
        <w:keepLines/>
      </w:pPr>
      <w:r>
        <w:t>Key conventions:</w:t>
      </w:r>
    </w:p>
    <w:p w14:paraId="11136216" w14:textId="77777777" w:rsidR="00D00C52" w:rsidRDefault="00D00C52" w:rsidP="00B80C06">
      <w:pPr>
        <w:pStyle w:val="ListParagraph"/>
        <w:keepNext/>
        <w:keepLines/>
        <w:numPr>
          <w:ilvl w:val="0"/>
          <w:numId w:val="40"/>
        </w:numPr>
        <w:spacing w:after="0" w:line="240" w:lineRule="auto"/>
        <w:rPr>
          <w:b/>
        </w:rPr>
      </w:pPr>
      <w:r>
        <w:t xml:space="preserve">For data coming from a DX or PROC field in </w:t>
      </w:r>
      <w:r>
        <w:rPr>
          <w:b/>
        </w:rPr>
        <w:t xml:space="preserve">TEMP_MEDICAL, TEMP_INPATIENT_ADMISSIONS, TEMP_FACILITY_HEADER (TEMP tables) </w:t>
      </w:r>
      <w:r>
        <w:t>with the DOMAIN_ID ‘Observation’</w:t>
      </w:r>
      <w:r>
        <w:rPr>
          <w:b/>
        </w:rPr>
        <w:t>:</w:t>
      </w:r>
    </w:p>
    <w:p w14:paraId="2FA6A229" w14:textId="77777777" w:rsidR="00D00C52" w:rsidRDefault="00D00C52" w:rsidP="00D00C52">
      <w:pPr>
        <w:pStyle w:val="ListParagraph"/>
        <w:keepNext/>
        <w:keepLines/>
        <w:numPr>
          <w:ilvl w:val="0"/>
          <w:numId w:val="34"/>
        </w:numPr>
        <w:spacing w:after="0" w:line="240" w:lineRule="auto"/>
      </w:pPr>
      <w:r>
        <w:t>Remove any duplicate records</w:t>
      </w:r>
    </w:p>
    <w:p w14:paraId="26A7D344" w14:textId="2423E186" w:rsidR="00D00C52" w:rsidRDefault="00D00C52" w:rsidP="00D00C52">
      <w:pPr>
        <w:pStyle w:val="ListParagraph"/>
        <w:keepNext/>
        <w:keepLines/>
        <w:numPr>
          <w:ilvl w:val="0"/>
          <w:numId w:val="34"/>
        </w:numPr>
        <w:spacing w:after="0" w:line="240" w:lineRule="auto"/>
      </w:pPr>
      <w:r>
        <w:t>Set VISIT_PROVID and VISIT_PROVSTD as PPROV and PROVCAT</w:t>
      </w:r>
    </w:p>
    <w:p w14:paraId="0F8FA1DB" w14:textId="6242B5DC" w:rsidR="00B80C06" w:rsidRDefault="00B80C06" w:rsidP="00B80C06">
      <w:pPr>
        <w:keepNext/>
        <w:keepLines/>
        <w:spacing w:after="0" w:line="240" w:lineRule="auto"/>
      </w:pPr>
    </w:p>
    <w:p w14:paraId="2F28CA28" w14:textId="77777777" w:rsidR="00B80C06" w:rsidRDefault="00B80C06" w:rsidP="00B80C06">
      <w:pPr>
        <w:pStyle w:val="ListParagraph"/>
        <w:keepNext/>
        <w:keepLines/>
        <w:numPr>
          <w:ilvl w:val="0"/>
          <w:numId w:val="4"/>
        </w:numPr>
        <w:spacing w:after="0" w:line="240" w:lineRule="auto"/>
      </w:pPr>
      <w:commentRangeStart w:id="65"/>
      <w:r>
        <w:t xml:space="preserve">We will use the field </w:t>
      </w:r>
      <w:r w:rsidRPr="001B7526">
        <w:rPr>
          <w:b/>
        </w:rPr>
        <w:t>DSTATUS</w:t>
      </w:r>
      <w:r>
        <w:t xml:space="preserve"> in TEMP_INPATIENT_ADMISSIONS and TEMP_FACILITY</w:t>
      </w:r>
      <w:r w:rsidRPr="009833CE">
        <w:t>_HEADER</w:t>
      </w:r>
      <w:r>
        <w:t xml:space="preserve"> tables that are created during the building of the VISIT_OCCURRENCE table to map discharge status</w:t>
      </w:r>
    </w:p>
    <w:p w14:paraId="4AE03A12" w14:textId="77777777" w:rsidR="00B80C06" w:rsidRDefault="00B80C06" w:rsidP="00B80C06">
      <w:pPr>
        <w:pStyle w:val="ListParagraph"/>
        <w:keepNext/>
        <w:keepLines/>
        <w:numPr>
          <w:ilvl w:val="1"/>
          <w:numId w:val="4"/>
        </w:numPr>
        <w:spacing w:after="0" w:line="240" w:lineRule="auto"/>
      </w:pPr>
      <w:r>
        <w:t>For all records the CONCEPT_ID = 4202605 (Discharge Status)</w:t>
      </w:r>
    </w:p>
    <w:p w14:paraId="1720A0B4" w14:textId="77777777" w:rsidR="00B80C06" w:rsidRDefault="00B80C06" w:rsidP="00B80C06">
      <w:pPr>
        <w:pStyle w:val="ListParagraph"/>
        <w:keepNext/>
        <w:keepLines/>
        <w:numPr>
          <w:ilvl w:val="1"/>
          <w:numId w:val="4"/>
        </w:numPr>
        <w:spacing w:after="0" w:line="240" w:lineRule="auto"/>
      </w:pPr>
      <w:r>
        <w:t>Use the below table to map VALUE_AS_STRING</w:t>
      </w:r>
    </w:p>
    <w:commentRangeEnd w:id="65"/>
    <w:p w14:paraId="59C1DCE6" w14:textId="77777777" w:rsidR="00B80C06" w:rsidRDefault="00B80C06" w:rsidP="00B80C06">
      <w:pPr>
        <w:pStyle w:val="ListParagraph"/>
        <w:keepNext/>
        <w:keepLines/>
        <w:spacing w:after="0" w:line="240" w:lineRule="auto"/>
        <w:ind w:left="1440"/>
      </w:pPr>
      <w:r>
        <w:rPr>
          <w:rStyle w:val="CommentReference"/>
        </w:rPr>
        <w:commentReference w:id="65"/>
      </w:r>
    </w:p>
    <w:tbl>
      <w:tblPr>
        <w:tblW w:w="5978" w:type="dxa"/>
        <w:tblInd w:w="1278" w:type="dxa"/>
        <w:tblLook w:val="04A0" w:firstRow="1" w:lastRow="0" w:firstColumn="1" w:lastColumn="0" w:noHBand="0" w:noVBand="1"/>
      </w:tblPr>
      <w:tblGrid>
        <w:gridCol w:w="1058"/>
        <w:gridCol w:w="4920"/>
      </w:tblGrid>
      <w:tr w:rsidR="00B80C06" w:rsidRPr="004E0E52" w14:paraId="03C8B768" w14:textId="77777777" w:rsidTr="008B100A">
        <w:trPr>
          <w:trHeight w:val="300"/>
        </w:trPr>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456A4"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DSTATUS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41BCD1C8" w14:textId="77777777" w:rsidR="00B80C06" w:rsidRPr="001B7526" w:rsidRDefault="00B80C06" w:rsidP="008B100A">
            <w:pPr>
              <w:spacing w:after="0" w:line="240" w:lineRule="auto"/>
              <w:rPr>
                <w:rFonts w:eastAsia="Times New Roman" w:cs="Calibri"/>
                <w:b/>
                <w:color w:val="000000"/>
              </w:rPr>
            </w:pPr>
            <w:r w:rsidRPr="001B7526">
              <w:rPr>
                <w:rFonts w:eastAsia="Times New Roman" w:cs="Calibri"/>
                <w:b/>
                <w:color w:val="000000"/>
              </w:rPr>
              <w:t>VALUE_AS_STRING</w:t>
            </w:r>
          </w:p>
        </w:tc>
      </w:tr>
      <w:tr w:rsidR="00B80C06" w:rsidRPr="004E0E52" w14:paraId="242F5B2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30CAC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01</w:t>
            </w:r>
          </w:p>
        </w:tc>
        <w:tc>
          <w:tcPr>
            <w:tcW w:w="4920" w:type="dxa"/>
            <w:tcBorders>
              <w:top w:val="nil"/>
              <w:left w:val="nil"/>
              <w:bottom w:val="single" w:sz="4" w:space="0" w:color="auto"/>
              <w:right w:val="single" w:sz="4" w:space="0" w:color="auto"/>
            </w:tcBorders>
            <w:shd w:val="clear" w:color="auto" w:fill="auto"/>
            <w:noWrap/>
            <w:vAlign w:val="bottom"/>
            <w:hideMark/>
          </w:tcPr>
          <w:p w14:paraId="58DFFE6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Discharged to home </w:t>
            </w:r>
            <w:proofErr w:type="spellStart"/>
            <w:r w:rsidRPr="004E0E52">
              <w:rPr>
                <w:rFonts w:eastAsia="Times New Roman" w:cs="Calibri"/>
                <w:color w:val="000000"/>
              </w:rPr>
              <w:t>self care</w:t>
            </w:r>
            <w:proofErr w:type="spellEnd"/>
            <w:r w:rsidRPr="004E0E52">
              <w:rPr>
                <w:rFonts w:eastAsia="Times New Roman" w:cs="Calibri"/>
                <w:color w:val="000000"/>
              </w:rPr>
              <w:t xml:space="preserve">                </w:t>
            </w:r>
          </w:p>
        </w:tc>
      </w:tr>
      <w:tr w:rsidR="00B80C06" w:rsidRPr="004E0E52" w14:paraId="6A3EDAF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7C9E288"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02</w:t>
            </w:r>
          </w:p>
        </w:tc>
        <w:tc>
          <w:tcPr>
            <w:tcW w:w="4920" w:type="dxa"/>
            <w:tcBorders>
              <w:top w:val="nil"/>
              <w:left w:val="nil"/>
              <w:bottom w:val="single" w:sz="4" w:space="0" w:color="auto"/>
              <w:right w:val="single" w:sz="4" w:space="0" w:color="auto"/>
            </w:tcBorders>
            <w:shd w:val="clear" w:color="auto" w:fill="auto"/>
            <w:noWrap/>
            <w:vAlign w:val="bottom"/>
            <w:hideMark/>
          </w:tcPr>
          <w:p w14:paraId="270447A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short term hospital </w:t>
            </w:r>
          </w:p>
        </w:tc>
      </w:tr>
      <w:tr w:rsidR="00B80C06" w:rsidRPr="004E0E52" w14:paraId="38D1FA58"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863202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03</w:t>
            </w:r>
          </w:p>
        </w:tc>
        <w:tc>
          <w:tcPr>
            <w:tcW w:w="4920" w:type="dxa"/>
            <w:tcBorders>
              <w:top w:val="nil"/>
              <w:left w:val="nil"/>
              <w:bottom w:val="single" w:sz="4" w:space="0" w:color="auto"/>
              <w:right w:val="single" w:sz="4" w:space="0" w:color="auto"/>
            </w:tcBorders>
            <w:shd w:val="clear" w:color="auto" w:fill="auto"/>
            <w:noWrap/>
            <w:vAlign w:val="bottom"/>
            <w:hideMark/>
          </w:tcPr>
          <w:p w14:paraId="5DD4692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SNF</w:t>
            </w:r>
          </w:p>
        </w:tc>
      </w:tr>
      <w:tr w:rsidR="00B80C06" w:rsidRPr="004E0E52" w14:paraId="0804597F"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7DD6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04</w:t>
            </w:r>
          </w:p>
        </w:tc>
        <w:tc>
          <w:tcPr>
            <w:tcW w:w="4920" w:type="dxa"/>
            <w:tcBorders>
              <w:top w:val="nil"/>
              <w:left w:val="nil"/>
              <w:bottom w:val="single" w:sz="4" w:space="0" w:color="auto"/>
              <w:right w:val="single" w:sz="4" w:space="0" w:color="auto"/>
            </w:tcBorders>
            <w:shd w:val="clear" w:color="auto" w:fill="auto"/>
            <w:noWrap/>
            <w:vAlign w:val="bottom"/>
            <w:hideMark/>
          </w:tcPr>
          <w:p w14:paraId="7891AF7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ICF</w:t>
            </w:r>
          </w:p>
        </w:tc>
      </w:tr>
      <w:tr w:rsidR="00B80C06" w:rsidRPr="004E0E52" w14:paraId="57B58A74"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EA0FB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05</w:t>
            </w:r>
          </w:p>
        </w:tc>
        <w:tc>
          <w:tcPr>
            <w:tcW w:w="4920" w:type="dxa"/>
            <w:tcBorders>
              <w:top w:val="nil"/>
              <w:left w:val="nil"/>
              <w:bottom w:val="single" w:sz="4" w:space="0" w:color="auto"/>
              <w:right w:val="single" w:sz="4" w:space="0" w:color="auto"/>
            </w:tcBorders>
            <w:shd w:val="clear" w:color="auto" w:fill="auto"/>
            <w:noWrap/>
            <w:vAlign w:val="bottom"/>
            <w:hideMark/>
          </w:tcPr>
          <w:p w14:paraId="1369AA4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other facility</w:t>
            </w:r>
          </w:p>
        </w:tc>
      </w:tr>
      <w:tr w:rsidR="00B80C06" w:rsidRPr="004E0E52" w14:paraId="522B7F7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A8D743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06</w:t>
            </w:r>
          </w:p>
        </w:tc>
        <w:tc>
          <w:tcPr>
            <w:tcW w:w="4920" w:type="dxa"/>
            <w:tcBorders>
              <w:top w:val="nil"/>
              <w:left w:val="nil"/>
              <w:bottom w:val="single" w:sz="4" w:space="0" w:color="auto"/>
              <w:right w:val="single" w:sz="4" w:space="0" w:color="auto"/>
            </w:tcBorders>
            <w:shd w:val="clear" w:color="auto" w:fill="auto"/>
            <w:noWrap/>
            <w:vAlign w:val="bottom"/>
            <w:hideMark/>
          </w:tcPr>
          <w:p w14:paraId="4FB0F17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home under care</w:t>
            </w:r>
          </w:p>
        </w:tc>
      </w:tr>
      <w:tr w:rsidR="00B80C06" w:rsidRPr="004E0E52" w14:paraId="6D7DE99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9C635B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07</w:t>
            </w:r>
          </w:p>
        </w:tc>
        <w:tc>
          <w:tcPr>
            <w:tcW w:w="4920" w:type="dxa"/>
            <w:tcBorders>
              <w:top w:val="nil"/>
              <w:left w:val="nil"/>
              <w:bottom w:val="single" w:sz="4" w:space="0" w:color="auto"/>
              <w:right w:val="single" w:sz="4" w:space="0" w:color="auto"/>
            </w:tcBorders>
            <w:shd w:val="clear" w:color="auto" w:fill="auto"/>
            <w:noWrap/>
            <w:vAlign w:val="bottom"/>
            <w:hideMark/>
          </w:tcPr>
          <w:p w14:paraId="7407E23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Left against medical advice</w:t>
            </w:r>
          </w:p>
        </w:tc>
      </w:tr>
      <w:tr w:rsidR="00B80C06" w:rsidRPr="004E0E52" w14:paraId="7B918AFE"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27713B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08-19</w:t>
            </w:r>
          </w:p>
        </w:tc>
        <w:tc>
          <w:tcPr>
            <w:tcW w:w="4920" w:type="dxa"/>
            <w:tcBorders>
              <w:top w:val="nil"/>
              <w:left w:val="nil"/>
              <w:bottom w:val="single" w:sz="4" w:space="0" w:color="auto"/>
              <w:right w:val="single" w:sz="4" w:space="0" w:color="auto"/>
            </w:tcBorders>
            <w:shd w:val="clear" w:color="auto" w:fill="auto"/>
            <w:noWrap/>
            <w:vAlign w:val="bottom"/>
            <w:hideMark/>
          </w:tcPr>
          <w:p w14:paraId="7D3BD61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alive status</w:t>
            </w:r>
          </w:p>
        </w:tc>
      </w:tr>
      <w:tr w:rsidR="00B80C06" w:rsidRPr="004E0E52" w14:paraId="512DBEC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98E33A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14:paraId="7F6141F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Died </w:t>
            </w:r>
          </w:p>
        </w:tc>
      </w:tr>
      <w:tr w:rsidR="00B80C06" w:rsidRPr="004E0E52" w14:paraId="2590219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2FCF54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14:paraId="1D5A202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court/law enforcement</w:t>
            </w:r>
          </w:p>
        </w:tc>
      </w:tr>
      <w:tr w:rsidR="00B80C06" w:rsidRPr="004E0E52" w14:paraId="2F2402A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565FB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30-39</w:t>
            </w:r>
          </w:p>
        </w:tc>
        <w:tc>
          <w:tcPr>
            <w:tcW w:w="4920" w:type="dxa"/>
            <w:tcBorders>
              <w:top w:val="nil"/>
              <w:left w:val="nil"/>
              <w:bottom w:val="single" w:sz="4" w:space="0" w:color="auto"/>
              <w:right w:val="single" w:sz="4" w:space="0" w:color="auto"/>
            </w:tcBorders>
            <w:shd w:val="clear" w:color="auto" w:fill="auto"/>
            <w:noWrap/>
            <w:vAlign w:val="bottom"/>
            <w:hideMark/>
          </w:tcPr>
          <w:p w14:paraId="547F351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Still patient</w:t>
            </w:r>
          </w:p>
        </w:tc>
      </w:tr>
      <w:tr w:rsidR="00B80C06" w:rsidRPr="004E0E52" w14:paraId="3639C6A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38697F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40-42</w:t>
            </w:r>
          </w:p>
        </w:tc>
        <w:tc>
          <w:tcPr>
            <w:tcW w:w="4920" w:type="dxa"/>
            <w:tcBorders>
              <w:top w:val="nil"/>
              <w:left w:val="nil"/>
              <w:bottom w:val="single" w:sz="4" w:space="0" w:color="auto"/>
              <w:right w:val="single" w:sz="4" w:space="0" w:color="auto"/>
            </w:tcBorders>
            <w:shd w:val="clear" w:color="auto" w:fill="auto"/>
            <w:noWrap/>
            <w:vAlign w:val="bottom"/>
            <w:hideMark/>
          </w:tcPr>
          <w:p w14:paraId="2D8083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Other died status</w:t>
            </w:r>
          </w:p>
        </w:tc>
      </w:tr>
      <w:tr w:rsidR="00B80C06" w:rsidRPr="004E0E52" w14:paraId="3337948A"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187293E"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14:paraId="1946264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Discharged/transferred to federal hospital</w:t>
            </w:r>
          </w:p>
        </w:tc>
      </w:tr>
      <w:tr w:rsidR="00B80C06" w:rsidRPr="004E0E52" w14:paraId="00EB1B36"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64A39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14:paraId="189400B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Discharged to home (from Hospice)</w:t>
            </w:r>
          </w:p>
        </w:tc>
      </w:tr>
      <w:tr w:rsidR="00B80C06" w:rsidRPr="004E0E52" w14:paraId="514E0D3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67F8DBB"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14:paraId="766D11B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 to med </w:t>
            </w:r>
            <w:proofErr w:type="spellStart"/>
            <w:r w:rsidRPr="004E0E52">
              <w:rPr>
                <w:rFonts w:eastAsia="Times New Roman" w:cs="Calibri"/>
                <w:color w:val="000000"/>
              </w:rPr>
              <w:t>fac</w:t>
            </w:r>
            <w:proofErr w:type="spellEnd"/>
            <w:r w:rsidRPr="004E0E52">
              <w:rPr>
                <w:rFonts w:eastAsia="Times New Roman" w:cs="Calibri"/>
                <w:color w:val="000000"/>
              </w:rPr>
              <w:t xml:space="preserve"> (from Hospice)</w:t>
            </w:r>
          </w:p>
        </w:tc>
      </w:tr>
      <w:tr w:rsidR="00B80C06" w:rsidRPr="004E0E52" w14:paraId="37F07693"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A5E18E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14:paraId="46EE1D8D"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Medicare approved swing bed</w:t>
            </w:r>
          </w:p>
        </w:tc>
      </w:tr>
      <w:tr w:rsidR="00B80C06" w:rsidRPr="004E0E52" w14:paraId="1C93EB6B"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F01C2C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14:paraId="2199991F"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inpatient rehab facility (IRF)</w:t>
            </w:r>
          </w:p>
        </w:tc>
      </w:tr>
      <w:tr w:rsidR="00B80C06" w:rsidRPr="004E0E52" w14:paraId="5F55D22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BB2157"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14:paraId="32FAEC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long term care hospital (LTCH)</w:t>
            </w:r>
          </w:p>
        </w:tc>
      </w:tr>
      <w:tr w:rsidR="00B80C06" w:rsidRPr="004E0E52" w14:paraId="65B52B65"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A6C1C4C"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14:paraId="208692A9"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nursing facility Medicaid certified</w:t>
            </w:r>
          </w:p>
        </w:tc>
      </w:tr>
      <w:tr w:rsidR="00B80C06" w:rsidRPr="004E0E52" w14:paraId="3338AFD0"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24E9EE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14:paraId="4D32DC4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psychiatric hospital or unit</w:t>
            </w:r>
          </w:p>
        </w:tc>
      </w:tr>
      <w:tr w:rsidR="00B80C06" w:rsidRPr="004E0E52" w14:paraId="660FE4E7"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0BD7E41"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14:paraId="20A1463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Transferred to critical access hospital (CAH)</w:t>
            </w:r>
          </w:p>
        </w:tc>
      </w:tr>
      <w:tr w:rsidR="00B80C06" w:rsidRPr="004E0E52" w14:paraId="72667A02"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ACD56DA"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14:paraId="02899003"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to another facility NEC</w:t>
            </w:r>
          </w:p>
        </w:tc>
      </w:tr>
      <w:tr w:rsidR="00B80C06" w:rsidRPr="004E0E52" w14:paraId="3F7D95ED"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063A466"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14:paraId="69A6CFC5"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other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r w:rsidRPr="004E0E52">
              <w:rPr>
                <w:rFonts w:eastAsia="Times New Roman" w:cs="Calibri"/>
                <w:color w:val="000000"/>
              </w:rPr>
              <w:t xml:space="preserve"> </w:t>
            </w:r>
          </w:p>
        </w:tc>
      </w:tr>
      <w:tr w:rsidR="00B80C06" w:rsidRPr="004E0E52" w14:paraId="54BD1129"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FED8B60"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14:paraId="6708B96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 xml:space="preserve">Transfer/referred to this facility for </w:t>
            </w:r>
            <w:proofErr w:type="spellStart"/>
            <w:r w:rsidRPr="004E0E52">
              <w:rPr>
                <w:rFonts w:eastAsia="Times New Roman" w:cs="Calibri"/>
                <w:color w:val="000000"/>
              </w:rPr>
              <w:t>outpt</w:t>
            </w:r>
            <w:proofErr w:type="spellEnd"/>
            <w:r w:rsidRPr="004E0E52">
              <w:rPr>
                <w:rFonts w:eastAsia="Times New Roman" w:cs="Calibri"/>
                <w:color w:val="000000"/>
              </w:rPr>
              <w:t xml:space="preserve"> </w:t>
            </w:r>
            <w:proofErr w:type="spellStart"/>
            <w:r w:rsidRPr="004E0E52">
              <w:rPr>
                <w:rFonts w:eastAsia="Times New Roman" w:cs="Calibri"/>
                <w:color w:val="000000"/>
              </w:rPr>
              <w:t>svcs</w:t>
            </w:r>
            <w:proofErr w:type="spellEnd"/>
          </w:p>
        </w:tc>
      </w:tr>
      <w:tr w:rsidR="00B80C06" w:rsidRPr="004E0E52" w14:paraId="6EE21BBC" w14:textId="77777777" w:rsidTr="008B100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44837F2"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99</w:t>
            </w:r>
          </w:p>
        </w:tc>
        <w:tc>
          <w:tcPr>
            <w:tcW w:w="4920" w:type="dxa"/>
            <w:tcBorders>
              <w:top w:val="nil"/>
              <w:left w:val="nil"/>
              <w:bottom w:val="single" w:sz="4" w:space="0" w:color="auto"/>
              <w:right w:val="single" w:sz="4" w:space="0" w:color="auto"/>
            </w:tcBorders>
            <w:shd w:val="clear" w:color="auto" w:fill="auto"/>
            <w:noWrap/>
            <w:vAlign w:val="bottom"/>
            <w:hideMark/>
          </w:tcPr>
          <w:p w14:paraId="119727E4" w14:textId="77777777" w:rsidR="00B80C06" w:rsidRPr="004E0E52" w:rsidRDefault="00B80C06" w:rsidP="008B100A">
            <w:pPr>
              <w:spacing w:after="0" w:line="240" w:lineRule="auto"/>
              <w:rPr>
                <w:rFonts w:eastAsia="Times New Roman" w:cs="Calibri"/>
                <w:color w:val="000000"/>
              </w:rPr>
            </w:pPr>
            <w:r w:rsidRPr="004E0E52">
              <w:rPr>
                <w:rFonts w:eastAsia="Times New Roman" w:cs="Calibri"/>
                <w:color w:val="000000"/>
              </w:rPr>
              <w:t>Transfer (Hospital ID MDST change)</w:t>
            </w:r>
          </w:p>
        </w:tc>
      </w:tr>
    </w:tbl>
    <w:p w14:paraId="3447B1E5" w14:textId="77777777" w:rsidR="00B80C06" w:rsidRDefault="00B80C06" w:rsidP="00B80C06">
      <w:pPr>
        <w:keepNext/>
        <w:keepLines/>
        <w:spacing w:after="0" w:line="240" w:lineRule="auto"/>
      </w:pPr>
    </w:p>
    <w:p w14:paraId="0F609F6A" w14:textId="77777777" w:rsidR="00D00C52" w:rsidRDefault="00D00C52" w:rsidP="00D00C52">
      <w:pPr>
        <w:pStyle w:val="ListParagraph"/>
        <w:keepNext/>
        <w:keepLines/>
        <w:spacing w:after="0" w:line="240" w:lineRule="auto"/>
        <w:ind w:left="0"/>
      </w:pPr>
    </w:p>
    <w:p w14:paraId="08D05278" w14:textId="12372474" w:rsidR="00D00C52" w:rsidRDefault="00D00C52" w:rsidP="00D00C52">
      <w:pPr>
        <w:pStyle w:val="ListParagraph"/>
        <w:keepNext/>
        <w:keepLines/>
        <w:spacing w:after="0" w:line="240" w:lineRule="auto"/>
        <w:ind w:left="0"/>
      </w:pPr>
      <w:r>
        <w:t xml:space="preserve">Additionally we add a Mental Health and Substance Abuse flags to the OBSERVATION table.  In </w:t>
      </w:r>
      <w:proofErr w:type="spellStart"/>
      <w:r>
        <w:t>Truven</w:t>
      </w:r>
      <w:proofErr w:type="spellEnd"/>
      <w:r>
        <w:t xml:space="preserve"> in the ENROLLMENT_DETAIL table there is information about when an individual will have this type of coverage.  We will add a 1 to VALUE_AS_NUMBER when the coverage exists and else a 0.</w:t>
      </w:r>
      <w:r w:rsidR="00924D89">
        <w:t xml:space="preserve">  Make sure to take distinct records per ENROLID, DTEND, MHSACOVG.</w:t>
      </w:r>
      <w:r>
        <w:t xml:space="preserve">  </w:t>
      </w:r>
    </w:p>
    <w:p w14:paraId="69A2E658" w14:textId="77777777" w:rsidR="0066168C" w:rsidRDefault="0066168C" w:rsidP="006976BE">
      <w:pPr>
        <w:keepNext/>
        <w:keepLine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520"/>
        <w:gridCol w:w="2610"/>
        <w:gridCol w:w="2448"/>
      </w:tblGrid>
      <w:tr w:rsidR="00B55410" w:rsidRPr="008521DB" w14:paraId="2DA1A458" w14:textId="77777777" w:rsidTr="0086173C">
        <w:trPr>
          <w:cantSplit/>
          <w:tblHeader/>
        </w:trPr>
        <w:tc>
          <w:tcPr>
            <w:tcW w:w="9576" w:type="dxa"/>
            <w:gridSpan w:val="4"/>
            <w:shd w:val="clear" w:color="auto" w:fill="A6A6A6"/>
          </w:tcPr>
          <w:p w14:paraId="4D075701" w14:textId="77777777" w:rsidR="00B55410" w:rsidRPr="008521DB" w:rsidRDefault="00F107CD" w:rsidP="00AC2274">
            <w:pPr>
              <w:keepNext/>
              <w:keepLines/>
              <w:spacing w:after="0" w:line="240" w:lineRule="auto"/>
              <w:rPr>
                <w:b/>
              </w:rPr>
            </w:pPr>
            <w:r>
              <w:rPr>
                <w:b/>
                <w:sz w:val="28"/>
              </w:rPr>
              <w:lastRenderedPageBreak/>
              <w:t>Table 15</w:t>
            </w:r>
            <w:r w:rsidR="00B55410" w:rsidRPr="008521DB">
              <w:rPr>
                <w:b/>
                <w:sz w:val="28"/>
              </w:rPr>
              <w:t xml:space="preserve">:  </w:t>
            </w:r>
            <w:r w:rsidR="00B55410">
              <w:rPr>
                <w:b/>
                <w:sz w:val="28"/>
              </w:rPr>
              <w:t>OBSERVATION</w:t>
            </w:r>
          </w:p>
        </w:tc>
      </w:tr>
      <w:tr w:rsidR="00D00C52" w:rsidRPr="008521DB" w14:paraId="7C06B6BA" w14:textId="77777777" w:rsidTr="0086173C">
        <w:trPr>
          <w:cantSplit/>
          <w:trHeight w:val="20"/>
          <w:tblHeader/>
        </w:trPr>
        <w:tc>
          <w:tcPr>
            <w:tcW w:w="1998" w:type="dxa"/>
            <w:shd w:val="clear" w:color="auto" w:fill="D9D9D9"/>
          </w:tcPr>
          <w:p w14:paraId="2D2A9BC9" w14:textId="77777777" w:rsidR="00B55410" w:rsidRPr="008521DB" w:rsidRDefault="00B55410" w:rsidP="00AC2274">
            <w:pPr>
              <w:keepNext/>
              <w:keepLines/>
              <w:spacing w:after="0" w:line="240" w:lineRule="auto"/>
              <w:rPr>
                <w:b/>
              </w:rPr>
            </w:pPr>
            <w:r w:rsidRPr="008521DB">
              <w:rPr>
                <w:b/>
              </w:rPr>
              <w:t>Destination Field</w:t>
            </w:r>
          </w:p>
        </w:tc>
        <w:tc>
          <w:tcPr>
            <w:tcW w:w="2520" w:type="dxa"/>
            <w:shd w:val="clear" w:color="auto" w:fill="D9D9D9"/>
          </w:tcPr>
          <w:p w14:paraId="56A7435D" w14:textId="77777777" w:rsidR="00B55410" w:rsidRPr="008521DB" w:rsidRDefault="00B55410" w:rsidP="00AC2274">
            <w:pPr>
              <w:keepNext/>
              <w:keepLines/>
              <w:spacing w:after="0" w:line="240" w:lineRule="auto"/>
              <w:rPr>
                <w:b/>
              </w:rPr>
            </w:pPr>
            <w:r w:rsidRPr="008521DB">
              <w:rPr>
                <w:b/>
              </w:rPr>
              <w:t>Source Field</w:t>
            </w:r>
          </w:p>
        </w:tc>
        <w:tc>
          <w:tcPr>
            <w:tcW w:w="2610" w:type="dxa"/>
            <w:shd w:val="clear" w:color="auto" w:fill="D9D9D9"/>
          </w:tcPr>
          <w:p w14:paraId="69D01C5A" w14:textId="77777777" w:rsidR="00B55410" w:rsidRPr="008521DB" w:rsidRDefault="00B55410" w:rsidP="00AC2274">
            <w:pPr>
              <w:keepNext/>
              <w:keepLines/>
              <w:spacing w:after="0" w:line="240" w:lineRule="auto"/>
              <w:rPr>
                <w:b/>
              </w:rPr>
            </w:pPr>
            <w:r w:rsidRPr="008521DB">
              <w:rPr>
                <w:b/>
              </w:rPr>
              <w:t>Applied Rule</w:t>
            </w:r>
          </w:p>
        </w:tc>
        <w:tc>
          <w:tcPr>
            <w:tcW w:w="2448" w:type="dxa"/>
            <w:shd w:val="clear" w:color="auto" w:fill="D9D9D9"/>
          </w:tcPr>
          <w:p w14:paraId="6FDC932A" w14:textId="77777777" w:rsidR="00B55410" w:rsidRPr="008521DB" w:rsidRDefault="00B55410" w:rsidP="00AC2274">
            <w:pPr>
              <w:keepNext/>
              <w:keepLines/>
              <w:spacing w:after="0" w:line="240" w:lineRule="auto"/>
              <w:rPr>
                <w:b/>
              </w:rPr>
            </w:pPr>
            <w:r w:rsidRPr="008521DB">
              <w:rPr>
                <w:b/>
              </w:rPr>
              <w:t>Comment</w:t>
            </w:r>
          </w:p>
        </w:tc>
      </w:tr>
      <w:tr w:rsidR="00D00C52" w:rsidRPr="008521DB" w14:paraId="7EE30A1D" w14:textId="77777777" w:rsidTr="0086173C">
        <w:trPr>
          <w:cantSplit/>
          <w:trHeight w:val="20"/>
        </w:trPr>
        <w:tc>
          <w:tcPr>
            <w:tcW w:w="1998" w:type="dxa"/>
          </w:tcPr>
          <w:p w14:paraId="289D032B" w14:textId="77777777" w:rsidR="00D00C52" w:rsidRPr="00076BF4" w:rsidRDefault="00D00C52" w:rsidP="00AC2274">
            <w:pPr>
              <w:keepNext/>
              <w:keepLines/>
              <w:spacing w:after="0" w:line="240" w:lineRule="auto"/>
              <w:rPr>
                <w:sz w:val="20"/>
              </w:rPr>
            </w:pPr>
            <w:r w:rsidRPr="00076BF4">
              <w:rPr>
                <w:sz w:val="20"/>
              </w:rPr>
              <w:t>OBSERVATION_ID</w:t>
            </w:r>
          </w:p>
        </w:tc>
        <w:tc>
          <w:tcPr>
            <w:tcW w:w="2520" w:type="dxa"/>
          </w:tcPr>
          <w:p w14:paraId="2A8F5D5E" w14:textId="278752ED" w:rsidR="00D00C52" w:rsidRPr="008521DB" w:rsidRDefault="00D00C52" w:rsidP="00AC2274">
            <w:pPr>
              <w:keepNext/>
              <w:keepLines/>
              <w:spacing w:after="0" w:line="240" w:lineRule="auto"/>
              <w:rPr>
                <w:sz w:val="20"/>
              </w:rPr>
            </w:pPr>
            <w:r>
              <w:rPr>
                <w:sz w:val="20"/>
              </w:rPr>
              <w:t>-</w:t>
            </w:r>
          </w:p>
        </w:tc>
        <w:tc>
          <w:tcPr>
            <w:tcW w:w="2610" w:type="dxa"/>
          </w:tcPr>
          <w:p w14:paraId="58FDA355" w14:textId="0D8518BB" w:rsidR="00D00C52" w:rsidRPr="008521DB" w:rsidRDefault="00D00C52" w:rsidP="00AC2274">
            <w:pPr>
              <w:keepNext/>
              <w:keepLines/>
              <w:spacing w:after="0" w:line="240" w:lineRule="auto"/>
              <w:rPr>
                <w:sz w:val="20"/>
              </w:rPr>
            </w:pPr>
            <w:r>
              <w:rPr>
                <w:sz w:val="20"/>
              </w:rPr>
              <w:t>System generated.</w:t>
            </w:r>
          </w:p>
        </w:tc>
        <w:tc>
          <w:tcPr>
            <w:tcW w:w="2448" w:type="dxa"/>
          </w:tcPr>
          <w:p w14:paraId="156FD8F6" w14:textId="77777777" w:rsidR="00D00C52" w:rsidRPr="008521DB" w:rsidRDefault="00D00C52" w:rsidP="00AC2274">
            <w:pPr>
              <w:keepNext/>
              <w:keepLines/>
              <w:spacing w:after="0" w:line="240" w:lineRule="auto"/>
              <w:rPr>
                <w:sz w:val="20"/>
              </w:rPr>
            </w:pPr>
          </w:p>
        </w:tc>
      </w:tr>
      <w:tr w:rsidR="00D00C52" w:rsidRPr="008521DB" w14:paraId="3CF08696" w14:textId="77777777" w:rsidTr="0086173C">
        <w:trPr>
          <w:cantSplit/>
          <w:trHeight w:val="20"/>
        </w:trPr>
        <w:tc>
          <w:tcPr>
            <w:tcW w:w="1998" w:type="dxa"/>
          </w:tcPr>
          <w:p w14:paraId="6707F5F1" w14:textId="77777777" w:rsidR="00D00C52" w:rsidRPr="00076BF4" w:rsidRDefault="00D00C52" w:rsidP="00AC2274">
            <w:pPr>
              <w:keepNext/>
              <w:keepLines/>
              <w:spacing w:after="0" w:line="240" w:lineRule="auto"/>
              <w:rPr>
                <w:sz w:val="20"/>
              </w:rPr>
            </w:pPr>
            <w:r w:rsidRPr="00076BF4">
              <w:rPr>
                <w:sz w:val="20"/>
              </w:rPr>
              <w:t>PERSON_ID</w:t>
            </w:r>
          </w:p>
        </w:tc>
        <w:tc>
          <w:tcPr>
            <w:tcW w:w="2520" w:type="dxa"/>
          </w:tcPr>
          <w:p w14:paraId="3772FEAF" w14:textId="46126E1D" w:rsidR="00D00C52" w:rsidRPr="009B105F" w:rsidRDefault="00D00C52" w:rsidP="00075EF6">
            <w:pPr>
              <w:keepNext/>
              <w:keepLines/>
              <w:spacing w:after="0" w:line="240" w:lineRule="auto"/>
              <w:rPr>
                <w:sz w:val="20"/>
              </w:rPr>
            </w:pPr>
            <w:r w:rsidRPr="009B105F">
              <w:rPr>
                <w:sz w:val="20"/>
              </w:rPr>
              <w:t>ENROLID</w:t>
            </w:r>
          </w:p>
        </w:tc>
        <w:tc>
          <w:tcPr>
            <w:tcW w:w="2610" w:type="dxa"/>
          </w:tcPr>
          <w:p w14:paraId="51A15B23" w14:textId="77777777" w:rsidR="00D00C52" w:rsidRPr="008521DB" w:rsidRDefault="00D00C52" w:rsidP="00AC2274">
            <w:pPr>
              <w:keepNext/>
              <w:keepLines/>
              <w:spacing w:after="0" w:line="240" w:lineRule="auto"/>
              <w:rPr>
                <w:sz w:val="20"/>
              </w:rPr>
            </w:pPr>
          </w:p>
        </w:tc>
        <w:tc>
          <w:tcPr>
            <w:tcW w:w="2448" w:type="dxa"/>
          </w:tcPr>
          <w:p w14:paraId="36322635" w14:textId="77777777" w:rsidR="00D00C52" w:rsidRPr="008521DB" w:rsidRDefault="00D00C52" w:rsidP="00AC2274">
            <w:pPr>
              <w:keepNext/>
              <w:keepLines/>
              <w:spacing w:after="0" w:line="240" w:lineRule="auto"/>
              <w:rPr>
                <w:sz w:val="20"/>
              </w:rPr>
            </w:pPr>
          </w:p>
        </w:tc>
      </w:tr>
      <w:tr w:rsidR="00D00C52" w:rsidRPr="008521DB" w14:paraId="0FE760AD" w14:textId="77777777" w:rsidTr="0086173C">
        <w:trPr>
          <w:cantSplit/>
          <w:trHeight w:val="20"/>
        </w:trPr>
        <w:tc>
          <w:tcPr>
            <w:tcW w:w="1998" w:type="dxa"/>
          </w:tcPr>
          <w:p w14:paraId="7267FF55" w14:textId="77777777" w:rsidR="00D00C52" w:rsidRPr="00076BF4" w:rsidRDefault="00D00C52" w:rsidP="00AC2274">
            <w:pPr>
              <w:keepNext/>
              <w:keepLines/>
              <w:spacing w:after="0" w:line="240" w:lineRule="auto"/>
              <w:rPr>
                <w:sz w:val="20"/>
              </w:rPr>
            </w:pPr>
            <w:r w:rsidRPr="00076BF4">
              <w:rPr>
                <w:sz w:val="20"/>
              </w:rPr>
              <w:t>OBSERVATION_CONCEPT_ID</w:t>
            </w:r>
          </w:p>
        </w:tc>
        <w:tc>
          <w:tcPr>
            <w:tcW w:w="2520" w:type="dxa"/>
          </w:tcPr>
          <w:p w14:paraId="04959F45" w14:textId="77777777" w:rsidR="00D00C52" w:rsidRDefault="00D00C52" w:rsidP="00D00C52">
            <w:pPr>
              <w:keepNext/>
              <w:keepLines/>
              <w:spacing w:after="0" w:line="240" w:lineRule="auto"/>
            </w:pPr>
            <w:r>
              <w:rPr>
                <w:b/>
              </w:rPr>
              <w:t>TEMP tables:</w:t>
            </w:r>
          </w:p>
          <w:p w14:paraId="7B0BDA6D" w14:textId="77777777" w:rsidR="00D00C52" w:rsidRDefault="00D00C52" w:rsidP="00D00C52">
            <w:pPr>
              <w:keepNext/>
              <w:keepLines/>
              <w:spacing w:after="0" w:line="240" w:lineRule="auto"/>
              <w:rPr>
                <w:sz w:val="20"/>
              </w:rPr>
            </w:pPr>
            <w:r>
              <w:rPr>
                <w:sz w:val="20"/>
              </w:rPr>
              <w:t>PDX, DX1-DX15, PPROC, PROC1-PROC15</w:t>
            </w:r>
          </w:p>
          <w:p w14:paraId="479ABDA5" w14:textId="77777777" w:rsidR="00D00C52" w:rsidRDefault="00D00C52" w:rsidP="00D00C52">
            <w:pPr>
              <w:keepNext/>
              <w:keepLines/>
              <w:spacing w:after="0" w:line="240" w:lineRule="auto"/>
              <w:rPr>
                <w:sz w:val="20"/>
              </w:rPr>
            </w:pPr>
          </w:p>
          <w:p w14:paraId="166A4699" w14:textId="77777777" w:rsidR="00D00C52" w:rsidRDefault="00D00C52" w:rsidP="00D00C52">
            <w:pPr>
              <w:keepNext/>
              <w:keepLines/>
              <w:spacing w:after="0" w:line="240" w:lineRule="auto"/>
              <w:rPr>
                <w:sz w:val="20"/>
              </w:rPr>
            </w:pPr>
            <w:r>
              <w:rPr>
                <w:b/>
                <w:sz w:val="20"/>
              </w:rPr>
              <w:t>ENROLLMENT_DETAIL:</w:t>
            </w:r>
          </w:p>
          <w:p w14:paraId="56EACD7B" w14:textId="77777777" w:rsidR="00D00C52" w:rsidRDefault="00D00C52" w:rsidP="00D00C52">
            <w:pPr>
              <w:keepNext/>
              <w:keepLines/>
              <w:spacing w:after="0" w:line="240" w:lineRule="auto"/>
              <w:rPr>
                <w:sz w:val="20"/>
              </w:rPr>
            </w:pPr>
            <w:r>
              <w:rPr>
                <w:sz w:val="20"/>
              </w:rPr>
              <w:t>-</w:t>
            </w:r>
          </w:p>
          <w:p w14:paraId="3FEFEF13" w14:textId="77777777" w:rsidR="00B80C06" w:rsidRDefault="00B80C06" w:rsidP="00D00C52">
            <w:pPr>
              <w:keepNext/>
              <w:keepLines/>
              <w:spacing w:after="0" w:line="240" w:lineRule="auto"/>
              <w:rPr>
                <w:sz w:val="20"/>
              </w:rPr>
            </w:pPr>
          </w:p>
          <w:p w14:paraId="5E15B67A" w14:textId="77777777" w:rsidR="00B80C06" w:rsidRDefault="00B80C06" w:rsidP="00B80C06">
            <w:pPr>
              <w:keepNext/>
              <w:keepLines/>
              <w:spacing w:after="0" w:line="240" w:lineRule="auto"/>
              <w:rPr>
                <w:b/>
                <w:sz w:val="20"/>
              </w:rPr>
            </w:pPr>
            <w:r>
              <w:rPr>
                <w:b/>
                <w:sz w:val="20"/>
              </w:rPr>
              <w:t>DSTATUS:</w:t>
            </w:r>
          </w:p>
          <w:p w14:paraId="442CC255" w14:textId="02064F39" w:rsidR="00B80C06" w:rsidRPr="008521DB" w:rsidRDefault="00B80C06" w:rsidP="00B80C06">
            <w:pPr>
              <w:keepNext/>
              <w:keepLines/>
              <w:spacing w:after="0" w:line="240" w:lineRule="auto"/>
              <w:rPr>
                <w:sz w:val="20"/>
              </w:rPr>
            </w:pPr>
            <w:r>
              <w:rPr>
                <w:b/>
                <w:sz w:val="20"/>
              </w:rPr>
              <w:t>-</w:t>
            </w:r>
          </w:p>
        </w:tc>
        <w:tc>
          <w:tcPr>
            <w:tcW w:w="2610" w:type="dxa"/>
          </w:tcPr>
          <w:p w14:paraId="4E6E5EBD" w14:textId="77777777" w:rsidR="00D00C52" w:rsidRDefault="00D00C52" w:rsidP="00D00C52">
            <w:pPr>
              <w:autoSpaceDE w:val="0"/>
              <w:autoSpaceDN w:val="0"/>
              <w:adjustRightInd w:val="0"/>
              <w:spacing w:after="0" w:line="240" w:lineRule="auto"/>
              <w:rPr>
                <w:b/>
                <w:sz w:val="20"/>
                <w:szCs w:val="20"/>
              </w:rPr>
            </w:pPr>
            <w:r w:rsidRPr="008D2C27">
              <w:rPr>
                <w:b/>
                <w:sz w:val="20"/>
                <w:szCs w:val="20"/>
              </w:rPr>
              <w:t>TEMP tables</w:t>
            </w:r>
            <w:r>
              <w:rPr>
                <w:b/>
                <w:sz w:val="20"/>
                <w:szCs w:val="20"/>
              </w:rPr>
              <w:t xml:space="preserve">: </w:t>
            </w:r>
            <w:r>
              <w:rPr>
                <w:sz w:val="20"/>
                <w:szCs w:val="20"/>
              </w:rPr>
              <w:t xml:space="preserve">These should have already been mapped to </w:t>
            </w:r>
            <w:r w:rsidRPr="008D2C27">
              <w:rPr>
                <w:b/>
                <w:sz w:val="20"/>
                <w:szCs w:val="20"/>
              </w:rPr>
              <w:t>CONCEPT_IDS</w:t>
            </w:r>
          </w:p>
          <w:p w14:paraId="7B3555B8" w14:textId="77777777" w:rsidR="00D00C52" w:rsidRDefault="00D00C52" w:rsidP="00D00C52">
            <w:pPr>
              <w:autoSpaceDE w:val="0"/>
              <w:autoSpaceDN w:val="0"/>
              <w:adjustRightInd w:val="0"/>
              <w:spacing w:after="0" w:line="240" w:lineRule="auto"/>
              <w:rPr>
                <w:b/>
                <w:sz w:val="20"/>
                <w:szCs w:val="20"/>
              </w:rPr>
            </w:pPr>
          </w:p>
          <w:p w14:paraId="4826649C" w14:textId="77777777" w:rsidR="00D00C52" w:rsidRDefault="00D00C52" w:rsidP="00D00C52">
            <w:pPr>
              <w:keepNext/>
              <w:keepLines/>
              <w:spacing w:after="0" w:line="240" w:lineRule="auto"/>
              <w:rPr>
                <w:sz w:val="20"/>
              </w:rPr>
            </w:pPr>
            <w:r>
              <w:rPr>
                <w:b/>
                <w:sz w:val="20"/>
              </w:rPr>
              <w:t>ENROLLMENT_DETAIL:</w:t>
            </w:r>
          </w:p>
          <w:p w14:paraId="5B9CB43C" w14:textId="77777777" w:rsidR="00D00C52" w:rsidRDefault="00D00C52" w:rsidP="00D00C52">
            <w:pPr>
              <w:autoSpaceDE w:val="0"/>
              <w:autoSpaceDN w:val="0"/>
              <w:adjustRightInd w:val="0"/>
              <w:spacing w:after="0" w:line="240" w:lineRule="auto"/>
              <w:rPr>
                <w:sz w:val="20"/>
              </w:rPr>
            </w:pPr>
            <w:r w:rsidRPr="00E35478">
              <w:rPr>
                <w:sz w:val="20"/>
              </w:rPr>
              <w:t>900000010</w:t>
            </w:r>
          </w:p>
          <w:p w14:paraId="7C008A4A" w14:textId="77777777" w:rsidR="00B80C06" w:rsidRDefault="00B80C06" w:rsidP="00D00C52">
            <w:pPr>
              <w:autoSpaceDE w:val="0"/>
              <w:autoSpaceDN w:val="0"/>
              <w:adjustRightInd w:val="0"/>
              <w:spacing w:after="0" w:line="240" w:lineRule="auto"/>
              <w:rPr>
                <w:sz w:val="20"/>
              </w:rPr>
            </w:pPr>
          </w:p>
          <w:p w14:paraId="33C5459A" w14:textId="77777777" w:rsidR="00B80C06" w:rsidRDefault="00B80C06" w:rsidP="00B80C0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DSTATUS:</w:t>
            </w:r>
          </w:p>
          <w:p w14:paraId="7858FD29" w14:textId="320BF472" w:rsidR="00B80C06" w:rsidRPr="006976BE" w:rsidRDefault="00B80C06" w:rsidP="00B80C06">
            <w:pPr>
              <w:autoSpaceDE w:val="0"/>
              <w:autoSpaceDN w:val="0"/>
              <w:adjustRightInd w:val="0"/>
              <w:spacing w:after="0" w:line="240" w:lineRule="auto"/>
              <w:rPr>
                <w:rFonts w:ascii="Courier New" w:hAnsi="Courier New"/>
                <w:color w:val="FF0000"/>
                <w:sz w:val="20"/>
              </w:rPr>
            </w:pPr>
            <w:r>
              <w:rPr>
                <w:rFonts w:ascii="Segoe UI" w:hAnsi="Segoe UI" w:cs="Segoe UI"/>
                <w:color w:val="333333"/>
                <w:sz w:val="18"/>
                <w:szCs w:val="18"/>
                <w:shd w:val="clear" w:color="auto" w:fill="F9F9F9"/>
              </w:rPr>
              <w:t>4202605</w:t>
            </w:r>
          </w:p>
        </w:tc>
        <w:tc>
          <w:tcPr>
            <w:tcW w:w="2448" w:type="dxa"/>
          </w:tcPr>
          <w:p w14:paraId="2CAB5097" w14:textId="77777777" w:rsidR="00D00C52" w:rsidRDefault="00D00C52" w:rsidP="00D00C52">
            <w:pPr>
              <w:autoSpaceDE w:val="0"/>
              <w:autoSpaceDN w:val="0"/>
              <w:adjustRightInd w:val="0"/>
              <w:spacing w:after="0" w:line="240" w:lineRule="auto"/>
              <w:rPr>
                <w:sz w:val="20"/>
              </w:rPr>
            </w:pPr>
            <w:r>
              <w:rPr>
                <w:sz w:val="20"/>
              </w:rPr>
              <w:t>Use Vocab pull 3.1.2.</w:t>
            </w:r>
          </w:p>
          <w:p w14:paraId="433F79E9" w14:textId="77777777" w:rsidR="00D00C52" w:rsidRDefault="00D00C52" w:rsidP="00D00C52">
            <w:pPr>
              <w:keepNext/>
              <w:keepLines/>
              <w:spacing w:after="0" w:line="240" w:lineRule="auto"/>
              <w:rPr>
                <w:sz w:val="20"/>
              </w:rPr>
            </w:pPr>
          </w:p>
          <w:p w14:paraId="7534BD4D" w14:textId="77777777" w:rsidR="00D00C52" w:rsidRDefault="00D00C52" w:rsidP="00D00C52">
            <w:pPr>
              <w:keepNext/>
              <w:keepLines/>
              <w:spacing w:after="0" w:line="240" w:lineRule="auto"/>
              <w:rPr>
                <w:sz w:val="20"/>
              </w:rPr>
            </w:pPr>
          </w:p>
          <w:p w14:paraId="5E737F4C" w14:textId="034F3521" w:rsidR="00D00C52" w:rsidRPr="008521DB" w:rsidRDefault="00D00C52" w:rsidP="00D00C52">
            <w:pPr>
              <w:keepNext/>
              <w:keepLines/>
              <w:spacing w:after="0" w:line="240" w:lineRule="auto"/>
              <w:rPr>
                <w:sz w:val="20"/>
              </w:rPr>
            </w:pPr>
            <w:r>
              <w:rPr>
                <w:sz w:val="20"/>
              </w:rPr>
              <w:t xml:space="preserve">Refer to </w:t>
            </w:r>
            <w:hyperlink w:anchor="_Table_Name:_" w:history="1">
              <w:r w:rsidRPr="00362A5D">
                <w:rPr>
                  <w:rStyle w:val="Hyperlink"/>
                  <w:sz w:val="20"/>
                </w:rPr>
                <w:t>CONDITION_</w:t>
              </w:r>
              <w:r>
                <w:rPr>
                  <w:rStyle w:val="Hyperlink"/>
                  <w:sz w:val="20"/>
                </w:rPr>
                <w:br/>
              </w:r>
              <w:r w:rsidRPr="00362A5D">
                <w:rPr>
                  <w:rStyle w:val="Hyperlink"/>
                  <w:sz w:val="20"/>
                </w:rPr>
                <w:t>OCCURRENCE</w:t>
              </w:r>
            </w:hyperlink>
            <w:r>
              <w:rPr>
                <w:sz w:val="20"/>
              </w:rPr>
              <w:t xml:space="preserve"> for description of how DOMAIN_IDs are used to direct data to correct tables</w:t>
            </w:r>
          </w:p>
        </w:tc>
      </w:tr>
      <w:tr w:rsidR="00D00C52" w:rsidRPr="008521DB" w14:paraId="71F90E05" w14:textId="77777777" w:rsidTr="0086173C">
        <w:trPr>
          <w:cantSplit/>
          <w:trHeight w:val="20"/>
        </w:trPr>
        <w:tc>
          <w:tcPr>
            <w:tcW w:w="1998" w:type="dxa"/>
          </w:tcPr>
          <w:p w14:paraId="3A748D10" w14:textId="77777777" w:rsidR="00D00C52" w:rsidRPr="00076BF4" w:rsidRDefault="00D00C52" w:rsidP="00AC2274">
            <w:pPr>
              <w:keepNext/>
              <w:keepLines/>
              <w:spacing w:after="0" w:line="240" w:lineRule="auto"/>
              <w:rPr>
                <w:sz w:val="20"/>
              </w:rPr>
            </w:pPr>
            <w:r w:rsidRPr="00076BF4">
              <w:rPr>
                <w:sz w:val="20"/>
              </w:rPr>
              <w:t>OBSERVATION_DATE</w:t>
            </w:r>
          </w:p>
        </w:tc>
        <w:tc>
          <w:tcPr>
            <w:tcW w:w="2520" w:type="dxa"/>
          </w:tcPr>
          <w:p w14:paraId="5DDEBD06" w14:textId="77777777" w:rsidR="00B80C06" w:rsidRDefault="00B80C06" w:rsidP="00B80C06">
            <w:pPr>
              <w:keepNext/>
              <w:keepLines/>
              <w:spacing w:after="0" w:line="240" w:lineRule="auto"/>
              <w:rPr>
                <w:sz w:val="20"/>
                <w:szCs w:val="20"/>
              </w:rPr>
            </w:pPr>
            <w:commentRangeStart w:id="66"/>
            <w:r>
              <w:rPr>
                <w:b/>
                <w:sz w:val="20"/>
              </w:rPr>
              <w:t xml:space="preserve">For observations from FACILITY_HEADER / 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commentRangeEnd w:id="66"/>
            <w:r>
              <w:rPr>
                <w:rStyle w:val="CommentReference"/>
              </w:rPr>
              <w:commentReference w:id="66"/>
            </w:r>
          </w:p>
          <w:p w14:paraId="19968587" w14:textId="77777777" w:rsidR="00D00C52" w:rsidRDefault="00D00C52" w:rsidP="00D00C52">
            <w:pPr>
              <w:keepNext/>
              <w:keepLines/>
              <w:spacing w:after="0" w:line="240" w:lineRule="auto"/>
              <w:rPr>
                <w:b/>
                <w:sz w:val="20"/>
              </w:rPr>
            </w:pPr>
          </w:p>
          <w:p w14:paraId="3E8D466A" w14:textId="77777777" w:rsidR="00D00C52" w:rsidRDefault="00D00C52" w:rsidP="00D00C52">
            <w:pPr>
              <w:keepNext/>
              <w:keepLines/>
              <w:spacing w:after="0" w:line="240" w:lineRule="auto"/>
              <w:rPr>
                <w:b/>
                <w:sz w:val="20"/>
              </w:rPr>
            </w:pPr>
            <w:r>
              <w:rPr>
                <w:b/>
                <w:sz w:val="20"/>
              </w:rPr>
              <w:t>For observation from PROC1 in OUTPATIENT_SERVICES or INPATIENT_SERVICES:</w:t>
            </w:r>
          </w:p>
          <w:p w14:paraId="4CD31717" w14:textId="77777777" w:rsidR="00D00C52" w:rsidRDefault="00D00C52" w:rsidP="00D00C52">
            <w:pPr>
              <w:keepNext/>
              <w:keepLines/>
              <w:spacing w:after="0" w:line="240" w:lineRule="auto"/>
              <w:rPr>
                <w:sz w:val="20"/>
              </w:rPr>
            </w:pPr>
            <w:r>
              <w:rPr>
                <w:sz w:val="20"/>
              </w:rPr>
              <w:t>SVCDATE.</w:t>
            </w:r>
          </w:p>
          <w:p w14:paraId="5929AB3D" w14:textId="77777777" w:rsidR="00D00C52" w:rsidRDefault="00D00C52" w:rsidP="00D00C52">
            <w:pPr>
              <w:keepNext/>
              <w:keepLines/>
              <w:spacing w:after="0" w:line="240" w:lineRule="auto"/>
              <w:rPr>
                <w:sz w:val="20"/>
              </w:rPr>
            </w:pPr>
          </w:p>
          <w:p w14:paraId="2E9B33DB" w14:textId="77777777" w:rsidR="00D00C52" w:rsidRDefault="00D00C52" w:rsidP="00D00C52">
            <w:pPr>
              <w:keepNext/>
              <w:keepLines/>
              <w:spacing w:after="0" w:line="240" w:lineRule="auto"/>
              <w:rPr>
                <w:sz w:val="20"/>
              </w:rPr>
            </w:pPr>
            <w:r>
              <w:rPr>
                <w:b/>
                <w:sz w:val="20"/>
              </w:rPr>
              <w:t>ENROLLMENT_DETAIL:</w:t>
            </w:r>
          </w:p>
          <w:p w14:paraId="145D9A9D" w14:textId="1321133B" w:rsidR="00D00C52" w:rsidRPr="008521DB" w:rsidRDefault="00D00C52" w:rsidP="00D00C52">
            <w:pPr>
              <w:keepNext/>
              <w:keepLines/>
              <w:spacing w:after="0" w:line="240" w:lineRule="auto"/>
              <w:rPr>
                <w:sz w:val="20"/>
              </w:rPr>
            </w:pPr>
            <w:r w:rsidRPr="00E35478">
              <w:rPr>
                <w:sz w:val="20"/>
              </w:rPr>
              <w:t>DTEND</w:t>
            </w:r>
          </w:p>
        </w:tc>
        <w:tc>
          <w:tcPr>
            <w:tcW w:w="2610" w:type="dxa"/>
          </w:tcPr>
          <w:p w14:paraId="66012624" w14:textId="77777777" w:rsidR="00D00C52" w:rsidRPr="008521DB" w:rsidRDefault="00D00C52" w:rsidP="00AC2274">
            <w:pPr>
              <w:keepNext/>
              <w:keepLines/>
              <w:spacing w:after="0" w:line="240" w:lineRule="auto"/>
              <w:rPr>
                <w:sz w:val="20"/>
              </w:rPr>
            </w:pPr>
          </w:p>
        </w:tc>
        <w:tc>
          <w:tcPr>
            <w:tcW w:w="2448" w:type="dxa"/>
          </w:tcPr>
          <w:p w14:paraId="55211A41" w14:textId="77777777" w:rsidR="00D00C52" w:rsidRPr="008521DB" w:rsidRDefault="00D00C52" w:rsidP="00AC2274">
            <w:pPr>
              <w:keepNext/>
              <w:keepLines/>
              <w:spacing w:after="0" w:line="240" w:lineRule="auto"/>
              <w:rPr>
                <w:sz w:val="20"/>
              </w:rPr>
            </w:pPr>
          </w:p>
        </w:tc>
      </w:tr>
      <w:tr w:rsidR="00D00C52" w:rsidRPr="008521DB" w14:paraId="56A390C8" w14:textId="77777777" w:rsidTr="0086173C">
        <w:trPr>
          <w:cantSplit/>
          <w:trHeight w:val="20"/>
        </w:trPr>
        <w:tc>
          <w:tcPr>
            <w:tcW w:w="1998" w:type="dxa"/>
          </w:tcPr>
          <w:p w14:paraId="7A9BD0EC" w14:textId="39CCBBFA" w:rsidR="00D00C52" w:rsidRPr="00076BF4" w:rsidRDefault="00D00C52" w:rsidP="00AC2274">
            <w:pPr>
              <w:keepNext/>
              <w:keepLines/>
              <w:spacing w:after="0" w:line="240" w:lineRule="auto"/>
              <w:rPr>
                <w:sz w:val="20"/>
              </w:rPr>
            </w:pPr>
            <w:r w:rsidRPr="00076BF4">
              <w:rPr>
                <w:sz w:val="20"/>
              </w:rPr>
              <w:t>OBSERVATION_</w:t>
            </w:r>
            <w:ins w:id="67" w:author="Blacketer, Margaret [JRDUS]" w:date="2017-04-24T11:34:00Z">
              <w:r w:rsidR="008B100A">
                <w:rPr>
                  <w:sz w:val="20"/>
                </w:rPr>
                <w:t>DATE</w:t>
              </w:r>
            </w:ins>
            <w:r w:rsidRPr="00076BF4">
              <w:rPr>
                <w:sz w:val="20"/>
              </w:rPr>
              <w:t>TIME</w:t>
            </w:r>
          </w:p>
        </w:tc>
        <w:tc>
          <w:tcPr>
            <w:tcW w:w="2520" w:type="dxa"/>
          </w:tcPr>
          <w:p w14:paraId="46AAD85B" w14:textId="148D3CEF" w:rsidR="00D00C52" w:rsidRPr="008521DB" w:rsidRDefault="00D00C52" w:rsidP="00AC2274">
            <w:pPr>
              <w:keepNext/>
              <w:keepLines/>
              <w:spacing w:after="0" w:line="240" w:lineRule="auto"/>
              <w:rPr>
                <w:sz w:val="20"/>
              </w:rPr>
            </w:pPr>
            <w:r>
              <w:rPr>
                <w:sz w:val="20"/>
              </w:rPr>
              <w:t>-</w:t>
            </w:r>
          </w:p>
        </w:tc>
        <w:tc>
          <w:tcPr>
            <w:tcW w:w="2610" w:type="dxa"/>
          </w:tcPr>
          <w:p w14:paraId="233B072F" w14:textId="0967601D" w:rsidR="00D00C52" w:rsidRPr="008521DB" w:rsidRDefault="00D00C52" w:rsidP="00AC2274">
            <w:pPr>
              <w:keepNext/>
              <w:keepLines/>
              <w:spacing w:after="0" w:line="240" w:lineRule="auto"/>
              <w:rPr>
                <w:sz w:val="20"/>
              </w:rPr>
            </w:pPr>
            <w:r>
              <w:rPr>
                <w:sz w:val="20"/>
              </w:rPr>
              <w:t>NULL</w:t>
            </w:r>
          </w:p>
        </w:tc>
        <w:tc>
          <w:tcPr>
            <w:tcW w:w="2448" w:type="dxa"/>
          </w:tcPr>
          <w:p w14:paraId="2A8F4DAC" w14:textId="77777777" w:rsidR="00D00C52" w:rsidRPr="008521DB" w:rsidRDefault="00D00C52" w:rsidP="00AC2274">
            <w:pPr>
              <w:keepNext/>
              <w:keepLines/>
              <w:spacing w:after="0" w:line="240" w:lineRule="auto"/>
              <w:rPr>
                <w:sz w:val="20"/>
              </w:rPr>
            </w:pPr>
          </w:p>
        </w:tc>
      </w:tr>
      <w:tr w:rsidR="005D1C8D" w:rsidRPr="008521DB" w14:paraId="7B63018E" w14:textId="77777777" w:rsidTr="00675464">
        <w:trPr>
          <w:cantSplit/>
          <w:trHeight w:val="20"/>
          <w:ins w:id="68" w:author="Blacketer, Margaret [JRDUS]" w:date="2017-04-24T11:51:00Z"/>
        </w:trPr>
        <w:tc>
          <w:tcPr>
            <w:tcW w:w="1998" w:type="dxa"/>
          </w:tcPr>
          <w:p w14:paraId="3E203C12" w14:textId="77777777" w:rsidR="005D1C8D" w:rsidRPr="00076BF4" w:rsidRDefault="005D1C8D" w:rsidP="00675464">
            <w:pPr>
              <w:keepNext/>
              <w:keepLines/>
              <w:spacing w:after="0" w:line="240" w:lineRule="auto"/>
              <w:rPr>
                <w:ins w:id="69" w:author="Blacketer, Margaret [JRDUS]" w:date="2017-04-24T11:51:00Z"/>
                <w:sz w:val="20"/>
              </w:rPr>
            </w:pPr>
            <w:ins w:id="70" w:author="Blacketer, Margaret [JRDUS]" w:date="2017-04-24T11:51:00Z">
              <w:r w:rsidRPr="00076BF4">
                <w:rPr>
                  <w:sz w:val="20"/>
                </w:rPr>
                <w:t>OBSERVATION_TYPE_CONCEPT_ID</w:t>
              </w:r>
            </w:ins>
          </w:p>
        </w:tc>
        <w:tc>
          <w:tcPr>
            <w:tcW w:w="2520" w:type="dxa"/>
          </w:tcPr>
          <w:p w14:paraId="75AD6590" w14:textId="77777777" w:rsidR="005D1C8D" w:rsidRPr="008521DB" w:rsidRDefault="005D1C8D" w:rsidP="00675464">
            <w:pPr>
              <w:keepNext/>
              <w:keepLines/>
              <w:spacing w:after="0" w:line="240" w:lineRule="auto"/>
              <w:rPr>
                <w:ins w:id="71" w:author="Blacketer, Margaret [JRDUS]" w:date="2017-04-24T11:51:00Z"/>
                <w:sz w:val="20"/>
              </w:rPr>
            </w:pPr>
            <w:ins w:id="72" w:author="Blacketer, Margaret [JRDUS]" w:date="2017-04-24T11:51:00Z">
              <w:r>
                <w:rPr>
                  <w:sz w:val="20"/>
                </w:rPr>
                <w:t>-</w:t>
              </w:r>
            </w:ins>
          </w:p>
        </w:tc>
        <w:tc>
          <w:tcPr>
            <w:tcW w:w="2610" w:type="dxa"/>
          </w:tcPr>
          <w:p w14:paraId="181E3C27" w14:textId="77777777" w:rsidR="005D1C8D" w:rsidRDefault="005D1C8D" w:rsidP="00675464">
            <w:pPr>
              <w:keepNext/>
              <w:keepLines/>
              <w:spacing w:after="0" w:line="240" w:lineRule="auto"/>
              <w:rPr>
                <w:ins w:id="73" w:author="Blacketer, Margaret [JRDUS]" w:date="2017-04-24T11:51:00Z"/>
                <w:sz w:val="20"/>
              </w:rPr>
            </w:pPr>
            <w:ins w:id="74" w:author="Blacketer, Margaret [JRDUS]" w:date="2017-04-24T11:51:00Z">
              <w:r w:rsidRPr="001B6476">
                <w:rPr>
                  <w:b/>
                  <w:sz w:val="20"/>
                </w:rPr>
                <w:t>TEMP Tables</w:t>
              </w:r>
              <w:r>
                <w:rPr>
                  <w:sz w:val="20"/>
                </w:rPr>
                <w:t>:</w:t>
              </w:r>
            </w:ins>
          </w:p>
          <w:p w14:paraId="5AF65AF0" w14:textId="77777777" w:rsidR="005D1C8D" w:rsidRDefault="005D1C8D" w:rsidP="00675464">
            <w:pPr>
              <w:keepNext/>
              <w:keepLines/>
              <w:spacing w:after="0" w:line="240" w:lineRule="auto"/>
              <w:rPr>
                <w:ins w:id="75" w:author="Blacketer, Margaret [JRDUS]" w:date="2017-04-24T11:51:00Z"/>
                <w:sz w:val="20"/>
              </w:rPr>
            </w:pPr>
            <w:ins w:id="76" w:author="Blacketer, Margaret [JRDUS]" w:date="2017-04-24T11:51:00Z">
              <w:r>
                <w:rPr>
                  <w:sz w:val="20"/>
                </w:rPr>
                <w:t>If the record is coming from another table, like the CONDITION_OCCURENCE, keep the types that would have been assigned in that table.</w:t>
              </w:r>
            </w:ins>
          </w:p>
          <w:p w14:paraId="380BA0EC" w14:textId="77777777" w:rsidR="005D1C8D" w:rsidRDefault="005D1C8D" w:rsidP="00675464">
            <w:pPr>
              <w:keepNext/>
              <w:keepLines/>
              <w:spacing w:after="0" w:line="240" w:lineRule="auto"/>
              <w:rPr>
                <w:ins w:id="77" w:author="Blacketer, Margaret [JRDUS]" w:date="2017-04-24T11:51:00Z"/>
                <w:sz w:val="20"/>
              </w:rPr>
            </w:pPr>
          </w:p>
          <w:p w14:paraId="3129619D" w14:textId="77777777" w:rsidR="005D1C8D" w:rsidRDefault="005D1C8D" w:rsidP="00675464">
            <w:pPr>
              <w:keepNext/>
              <w:keepLines/>
              <w:spacing w:after="0" w:line="240" w:lineRule="auto"/>
              <w:rPr>
                <w:ins w:id="78" w:author="Blacketer, Margaret [JRDUS]" w:date="2017-04-24T11:51:00Z"/>
                <w:sz w:val="20"/>
              </w:rPr>
            </w:pPr>
            <w:ins w:id="79" w:author="Blacketer, Margaret [JRDUS]" w:date="2017-04-24T11:51:00Z">
              <w:r>
                <w:rPr>
                  <w:b/>
                  <w:sz w:val="20"/>
                </w:rPr>
                <w:t>ENROLLMENT_DETAIL:</w:t>
              </w:r>
            </w:ins>
          </w:p>
          <w:p w14:paraId="1B92A2BF" w14:textId="77777777" w:rsidR="005D1C8D" w:rsidRDefault="005D1C8D" w:rsidP="00675464">
            <w:pPr>
              <w:keepNext/>
              <w:keepLines/>
              <w:spacing w:after="0" w:line="240" w:lineRule="auto"/>
              <w:rPr>
                <w:ins w:id="80" w:author="Blacketer, Margaret [JRDUS]" w:date="2017-04-24T11:51:00Z"/>
                <w:sz w:val="20"/>
              </w:rPr>
            </w:pPr>
            <w:ins w:id="81" w:author="Blacketer, Margaret [JRDUS]" w:date="2017-04-24T11:51:00Z">
              <w:r w:rsidRPr="00F924DB">
                <w:rPr>
                  <w:sz w:val="20"/>
                </w:rPr>
                <w:t>900000009</w:t>
              </w:r>
              <w:r>
                <w:rPr>
                  <w:sz w:val="20"/>
                </w:rPr>
                <w:t>-</w:t>
              </w:r>
              <w:r>
                <w:t xml:space="preserve"> </w:t>
              </w:r>
              <w:r w:rsidRPr="00F924DB">
                <w:rPr>
                  <w:sz w:val="20"/>
                </w:rPr>
                <w:t>Mental Health Substance Abuse Coverage Indicator</w:t>
              </w:r>
            </w:ins>
          </w:p>
          <w:p w14:paraId="637A43A4" w14:textId="77777777" w:rsidR="005D1C8D" w:rsidRDefault="005D1C8D" w:rsidP="00675464">
            <w:pPr>
              <w:keepNext/>
              <w:keepLines/>
              <w:spacing w:after="0" w:line="240" w:lineRule="auto"/>
              <w:rPr>
                <w:ins w:id="82" w:author="Blacketer, Margaret [JRDUS]" w:date="2017-04-24T11:51:00Z"/>
                <w:sz w:val="20"/>
              </w:rPr>
            </w:pPr>
          </w:p>
          <w:p w14:paraId="6481C4A4" w14:textId="77777777" w:rsidR="005D1C8D" w:rsidRPr="008521DB" w:rsidRDefault="005D1C8D" w:rsidP="00675464">
            <w:pPr>
              <w:keepNext/>
              <w:keepLines/>
              <w:spacing w:after="0" w:line="240" w:lineRule="auto"/>
              <w:rPr>
                <w:ins w:id="83" w:author="Blacketer, Margaret [JRDUS]" w:date="2017-04-24T11:51:00Z"/>
                <w:sz w:val="20"/>
              </w:rPr>
            </w:pPr>
            <w:ins w:id="84" w:author="Blacketer, Margaret [JRDUS]" w:date="2017-04-24T11:51:00Z">
              <w:r>
                <w:rPr>
                  <w:b/>
                  <w:sz w:val="20"/>
                </w:rPr>
                <w:t xml:space="preserve">DSTATUS: </w:t>
              </w:r>
              <w:r w:rsidRPr="001B7526">
                <w:rPr>
                  <w:sz w:val="20"/>
                </w:rPr>
                <w:t>38000280</w:t>
              </w:r>
              <w:r>
                <w:rPr>
                  <w:sz w:val="20"/>
                </w:rPr>
                <w:t xml:space="preserve"> – Observation recorded from EHR</w:t>
              </w:r>
            </w:ins>
          </w:p>
        </w:tc>
        <w:tc>
          <w:tcPr>
            <w:tcW w:w="2448" w:type="dxa"/>
          </w:tcPr>
          <w:p w14:paraId="6161AE27" w14:textId="77777777" w:rsidR="005D1C8D" w:rsidRPr="008521DB" w:rsidRDefault="005D1C8D" w:rsidP="00675464">
            <w:pPr>
              <w:keepNext/>
              <w:keepLines/>
              <w:spacing w:after="0" w:line="240" w:lineRule="auto"/>
              <w:rPr>
                <w:ins w:id="85" w:author="Blacketer, Margaret [JRDUS]" w:date="2017-04-24T11:51:00Z"/>
                <w:sz w:val="20"/>
              </w:rPr>
            </w:pPr>
          </w:p>
        </w:tc>
      </w:tr>
      <w:tr w:rsidR="00D00C52" w:rsidRPr="008521DB" w14:paraId="79315CFA" w14:textId="77777777" w:rsidTr="0086173C">
        <w:trPr>
          <w:cantSplit/>
          <w:trHeight w:val="1250"/>
        </w:trPr>
        <w:tc>
          <w:tcPr>
            <w:tcW w:w="1998" w:type="dxa"/>
          </w:tcPr>
          <w:p w14:paraId="5BF62591" w14:textId="77777777" w:rsidR="00D00C52" w:rsidRPr="00076BF4" w:rsidRDefault="00D00C52" w:rsidP="00AC2274">
            <w:pPr>
              <w:keepNext/>
              <w:keepLines/>
              <w:spacing w:after="0" w:line="240" w:lineRule="auto"/>
              <w:rPr>
                <w:sz w:val="20"/>
              </w:rPr>
            </w:pPr>
            <w:r w:rsidRPr="00076BF4">
              <w:rPr>
                <w:sz w:val="20"/>
              </w:rPr>
              <w:t>VALUE_AS_NUMBER</w:t>
            </w:r>
          </w:p>
        </w:tc>
        <w:tc>
          <w:tcPr>
            <w:tcW w:w="2520" w:type="dxa"/>
          </w:tcPr>
          <w:p w14:paraId="17B5EDD3" w14:textId="77777777" w:rsidR="00D00C52" w:rsidRDefault="00D00C52" w:rsidP="00D00C52">
            <w:pPr>
              <w:keepNext/>
              <w:keepLines/>
              <w:spacing w:after="0" w:line="240" w:lineRule="auto"/>
              <w:rPr>
                <w:sz w:val="20"/>
              </w:rPr>
            </w:pPr>
            <w:r>
              <w:rPr>
                <w:b/>
              </w:rPr>
              <w:t xml:space="preserve">TEMP tables: </w:t>
            </w:r>
            <w:r>
              <w:rPr>
                <w:sz w:val="20"/>
              </w:rPr>
              <w:t>0</w:t>
            </w:r>
          </w:p>
          <w:p w14:paraId="1B153599" w14:textId="77777777" w:rsidR="00D00C52" w:rsidRDefault="00D00C52" w:rsidP="00D00C52">
            <w:pPr>
              <w:keepNext/>
              <w:keepLines/>
              <w:spacing w:after="0" w:line="240" w:lineRule="auto"/>
              <w:rPr>
                <w:b/>
                <w:sz w:val="20"/>
              </w:rPr>
            </w:pPr>
          </w:p>
          <w:p w14:paraId="3F4B0FE3" w14:textId="77777777" w:rsidR="00D00C52" w:rsidRDefault="00D00C52" w:rsidP="00D00C52">
            <w:pPr>
              <w:keepNext/>
              <w:keepLines/>
              <w:spacing w:after="0" w:line="240" w:lineRule="auto"/>
              <w:rPr>
                <w:sz w:val="20"/>
              </w:rPr>
            </w:pPr>
            <w:r>
              <w:rPr>
                <w:b/>
                <w:sz w:val="20"/>
              </w:rPr>
              <w:t>ENROLLMENT_DETAIL:</w:t>
            </w:r>
          </w:p>
          <w:p w14:paraId="56D4F865" w14:textId="3DAD5B6B" w:rsidR="00D00C52" w:rsidRPr="00437BFA" w:rsidRDefault="00D00C52" w:rsidP="00D00C52">
            <w:pPr>
              <w:keepNext/>
              <w:keepLines/>
              <w:spacing w:after="0" w:line="240" w:lineRule="auto"/>
              <w:rPr>
                <w:b/>
                <w:sz w:val="20"/>
              </w:rPr>
            </w:pPr>
            <w:r w:rsidRPr="00F924DB">
              <w:rPr>
                <w:sz w:val="20"/>
              </w:rPr>
              <w:t>MHSACOVG</w:t>
            </w:r>
          </w:p>
        </w:tc>
        <w:tc>
          <w:tcPr>
            <w:tcW w:w="2610" w:type="dxa"/>
          </w:tcPr>
          <w:p w14:paraId="10B90BFC" w14:textId="77777777" w:rsidR="00D00C52" w:rsidRDefault="00D00C52" w:rsidP="00D00C52">
            <w:pPr>
              <w:keepNext/>
              <w:keepLines/>
              <w:spacing w:after="0" w:line="240" w:lineRule="auto"/>
              <w:rPr>
                <w:b/>
                <w:sz w:val="20"/>
              </w:rPr>
            </w:pPr>
            <w:r>
              <w:rPr>
                <w:b/>
                <w:sz w:val="20"/>
              </w:rPr>
              <w:t>ENROLLMENT_DETAIL:</w:t>
            </w:r>
          </w:p>
          <w:p w14:paraId="434A0F83" w14:textId="260D81F0" w:rsidR="00D00C52" w:rsidRPr="008521DB" w:rsidRDefault="00D00C52" w:rsidP="00D00C52">
            <w:pPr>
              <w:keepNext/>
              <w:keepLines/>
              <w:spacing w:after="0" w:line="240" w:lineRule="auto"/>
              <w:rPr>
                <w:sz w:val="20"/>
              </w:rPr>
            </w:pP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MHSACOVG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MHSACOVG </w:t>
            </w:r>
            <w:r>
              <w:rPr>
                <w:rFonts w:ascii="Consolas" w:hAnsi="Consolas" w:cs="Consolas"/>
                <w:color w:val="0000FF"/>
                <w:sz w:val="19"/>
                <w:szCs w:val="19"/>
                <w:highlight w:val="white"/>
              </w:rPr>
              <w:t>END</w:t>
            </w:r>
          </w:p>
        </w:tc>
        <w:tc>
          <w:tcPr>
            <w:tcW w:w="2448" w:type="dxa"/>
          </w:tcPr>
          <w:p w14:paraId="0B41DFBF" w14:textId="77777777" w:rsidR="00D00C52" w:rsidRPr="008521DB" w:rsidRDefault="00D00C52" w:rsidP="00AC2274">
            <w:pPr>
              <w:keepNext/>
              <w:keepLines/>
              <w:spacing w:after="0" w:line="240" w:lineRule="auto"/>
              <w:rPr>
                <w:sz w:val="20"/>
              </w:rPr>
            </w:pPr>
          </w:p>
        </w:tc>
      </w:tr>
      <w:tr w:rsidR="00D00C52" w:rsidRPr="008521DB" w14:paraId="01D3B182" w14:textId="77777777" w:rsidTr="0086173C">
        <w:trPr>
          <w:cantSplit/>
          <w:trHeight w:val="20"/>
        </w:trPr>
        <w:tc>
          <w:tcPr>
            <w:tcW w:w="1998" w:type="dxa"/>
          </w:tcPr>
          <w:p w14:paraId="75C8E4AB" w14:textId="77777777" w:rsidR="00D00C52" w:rsidRPr="00076BF4" w:rsidRDefault="00D00C52" w:rsidP="00AC2274">
            <w:pPr>
              <w:keepNext/>
              <w:keepLines/>
              <w:spacing w:after="0" w:line="240" w:lineRule="auto"/>
              <w:rPr>
                <w:sz w:val="20"/>
              </w:rPr>
            </w:pPr>
            <w:r w:rsidRPr="00076BF4">
              <w:rPr>
                <w:sz w:val="20"/>
              </w:rPr>
              <w:lastRenderedPageBreak/>
              <w:t>VALUE_AS_STRING</w:t>
            </w:r>
          </w:p>
        </w:tc>
        <w:tc>
          <w:tcPr>
            <w:tcW w:w="2520" w:type="dxa"/>
          </w:tcPr>
          <w:p w14:paraId="5E09C763" w14:textId="77777777" w:rsidR="00D00C52" w:rsidRDefault="00D00C52" w:rsidP="00D00C52">
            <w:pPr>
              <w:keepNext/>
              <w:keepLines/>
              <w:spacing w:after="0" w:line="240" w:lineRule="auto"/>
              <w:rPr>
                <w:b/>
              </w:rPr>
            </w:pPr>
            <w:r>
              <w:rPr>
                <w:b/>
              </w:rPr>
              <w:t xml:space="preserve">TEMP tables: </w:t>
            </w:r>
            <w:r>
              <w:rPr>
                <w:b/>
              </w:rPr>
              <w:br/>
              <w:t>-</w:t>
            </w:r>
          </w:p>
          <w:p w14:paraId="38331CAC" w14:textId="77777777" w:rsidR="00D00C52" w:rsidRDefault="00D00C52" w:rsidP="00D00C52">
            <w:pPr>
              <w:keepNext/>
              <w:keepLines/>
              <w:spacing w:after="0" w:line="240" w:lineRule="auto"/>
              <w:rPr>
                <w:b/>
              </w:rPr>
            </w:pPr>
          </w:p>
          <w:p w14:paraId="1BDFC80E" w14:textId="77777777" w:rsidR="00D00C52" w:rsidRDefault="00D00C52" w:rsidP="00D00C52">
            <w:pPr>
              <w:keepNext/>
              <w:keepLines/>
              <w:spacing w:after="0" w:line="240" w:lineRule="auto"/>
              <w:rPr>
                <w:sz w:val="20"/>
              </w:rPr>
            </w:pPr>
            <w:r>
              <w:rPr>
                <w:b/>
                <w:sz w:val="20"/>
              </w:rPr>
              <w:t>ENROLLMENT_DETAIL:</w:t>
            </w:r>
          </w:p>
          <w:p w14:paraId="62F04406" w14:textId="77777777" w:rsidR="00D00C52" w:rsidRDefault="00D00C52" w:rsidP="00D00C52">
            <w:pPr>
              <w:keepNext/>
              <w:keepLines/>
              <w:spacing w:after="0" w:line="240" w:lineRule="auto"/>
              <w:rPr>
                <w:sz w:val="20"/>
              </w:rPr>
            </w:pPr>
            <w:r>
              <w:rPr>
                <w:sz w:val="20"/>
              </w:rPr>
              <w:t>-</w:t>
            </w:r>
          </w:p>
          <w:p w14:paraId="72FDE620" w14:textId="77777777" w:rsidR="00B80C06" w:rsidRDefault="00B80C06" w:rsidP="00D00C52">
            <w:pPr>
              <w:keepNext/>
              <w:keepLines/>
              <w:spacing w:after="0" w:line="240" w:lineRule="auto"/>
              <w:rPr>
                <w:sz w:val="20"/>
              </w:rPr>
            </w:pPr>
          </w:p>
          <w:p w14:paraId="6C369740" w14:textId="77777777" w:rsidR="00B80C06" w:rsidRDefault="00B80C06" w:rsidP="00B80C06">
            <w:pPr>
              <w:keepNext/>
              <w:keepLines/>
              <w:spacing w:after="0" w:line="240" w:lineRule="auto"/>
              <w:rPr>
                <w:b/>
                <w:sz w:val="20"/>
              </w:rPr>
            </w:pPr>
            <w:r>
              <w:rPr>
                <w:b/>
                <w:sz w:val="20"/>
              </w:rPr>
              <w:t>DSTATUS:</w:t>
            </w:r>
          </w:p>
          <w:p w14:paraId="314088F1" w14:textId="05556711" w:rsidR="00B80C06" w:rsidRPr="00437BFA" w:rsidRDefault="00B80C06" w:rsidP="00B80C06">
            <w:pPr>
              <w:keepNext/>
              <w:keepLines/>
              <w:spacing w:after="0" w:line="240" w:lineRule="auto"/>
              <w:rPr>
                <w:b/>
                <w:sz w:val="20"/>
              </w:rPr>
            </w:pPr>
            <w:r>
              <w:rPr>
                <w:b/>
                <w:sz w:val="20"/>
              </w:rPr>
              <w:t>-</w:t>
            </w:r>
          </w:p>
        </w:tc>
        <w:tc>
          <w:tcPr>
            <w:tcW w:w="2610" w:type="dxa"/>
          </w:tcPr>
          <w:p w14:paraId="13D24CD0" w14:textId="5E9BAFEB" w:rsidR="00D00C52" w:rsidRPr="008521DB" w:rsidRDefault="00B80C06" w:rsidP="00FF02AB">
            <w:pPr>
              <w:keepNext/>
              <w:keepLines/>
              <w:spacing w:after="0" w:line="240" w:lineRule="auto"/>
              <w:rPr>
                <w:sz w:val="20"/>
              </w:rPr>
            </w:pPr>
            <w:r>
              <w:rPr>
                <w:b/>
                <w:sz w:val="20"/>
              </w:rPr>
              <w:t xml:space="preserve">DSTATUS: </w:t>
            </w:r>
            <w:r>
              <w:rPr>
                <w:sz w:val="20"/>
              </w:rPr>
              <w:t>Refer to table above for how to map the discharge status to a string</w:t>
            </w:r>
          </w:p>
        </w:tc>
        <w:tc>
          <w:tcPr>
            <w:tcW w:w="2448" w:type="dxa"/>
          </w:tcPr>
          <w:p w14:paraId="05D97114" w14:textId="77777777" w:rsidR="00D00C52" w:rsidRPr="008521DB" w:rsidRDefault="00D00C52" w:rsidP="00AC2274">
            <w:pPr>
              <w:keepNext/>
              <w:keepLines/>
              <w:spacing w:after="0" w:line="240" w:lineRule="auto"/>
              <w:rPr>
                <w:sz w:val="20"/>
              </w:rPr>
            </w:pPr>
          </w:p>
        </w:tc>
      </w:tr>
      <w:tr w:rsidR="00D00C52" w:rsidRPr="008521DB" w14:paraId="22E3541D" w14:textId="77777777" w:rsidTr="0086173C">
        <w:trPr>
          <w:cantSplit/>
          <w:trHeight w:val="20"/>
        </w:trPr>
        <w:tc>
          <w:tcPr>
            <w:tcW w:w="1998" w:type="dxa"/>
          </w:tcPr>
          <w:p w14:paraId="314D8645" w14:textId="77777777" w:rsidR="00D00C52" w:rsidRPr="00076BF4" w:rsidRDefault="00D00C52" w:rsidP="00AC2274">
            <w:pPr>
              <w:keepNext/>
              <w:keepLines/>
              <w:spacing w:after="0" w:line="240" w:lineRule="auto"/>
              <w:rPr>
                <w:sz w:val="20"/>
              </w:rPr>
            </w:pPr>
            <w:r w:rsidRPr="00076BF4">
              <w:rPr>
                <w:sz w:val="20"/>
              </w:rPr>
              <w:t>VALUE_AS_CONCEPT_ID</w:t>
            </w:r>
          </w:p>
        </w:tc>
        <w:tc>
          <w:tcPr>
            <w:tcW w:w="2520" w:type="dxa"/>
          </w:tcPr>
          <w:p w14:paraId="0624C7D5" w14:textId="723C53E5" w:rsidR="00D00C52" w:rsidRPr="00397B2B" w:rsidRDefault="00D00C52" w:rsidP="00437BFA">
            <w:pPr>
              <w:keepNext/>
              <w:keepLines/>
              <w:spacing w:after="0" w:line="240" w:lineRule="auto"/>
              <w:rPr>
                <w:sz w:val="20"/>
              </w:rPr>
            </w:pPr>
            <w:r>
              <w:rPr>
                <w:sz w:val="20"/>
              </w:rPr>
              <w:t>0</w:t>
            </w:r>
          </w:p>
        </w:tc>
        <w:tc>
          <w:tcPr>
            <w:tcW w:w="2610" w:type="dxa"/>
          </w:tcPr>
          <w:p w14:paraId="4C12FACA" w14:textId="77777777" w:rsidR="00D00C52" w:rsidRPr="008521DB" w:rsidRDefault="00D00C52" w:rsidP="00806510">
            <w:pPr>
              <w:keepNext/>
              <w:keepLines/>
              <w:spacing w:after="0" w:line="240" w:lineRule="auto"/>
              <w:rPr>
                <w:sz w:val="20"/>
              </w:rPr>
            </w:pPr>
          </w:p>
        </w:tc>
        <w:tc>
          <w:tcPr>
            <w:tcW w:w="2448" w:type="dxa"/>
          </w:tcPr>
          <w:p w14:paraId="0F2BEB02" w14:textId="77777777" w:rsidR="00D00C52" w:rsidRPr="008521DB" w:rsidRDefault="00D00C52" w:rsidP="00397B2B">
            <w:pPr>
              <w:keepNext/>
              <w:keepLines/>
              <w:spacing w:after="0" w:line="240" w:lineRule="auto"/>
              <w:rPr>
                <w:sz w:val="20"/>
              </w:rPr>
            </w:pPr>
          </w:p>
        </w:tc>
      </w:tr>
      <w:tr w:rsidR="005D1C8D" w:rsidRPr="008521DB" w14:paraId="725660EE" w14:textId="77777777" w:rsidTr="0086173C">
        <w:trPr>
          <w:cantSplit/>
          <w:trHeight w:val="20"/>
        </w:trPr>
        <w:tc>
          <w:tcPr>
            <w:tcW w:w="1998" w:type="dxa"/>
          </w:tcPr>
          <w:p w14:paraId="7A2EADEC" w14:textId="04EFFA1B" w:rsidR="005D1C8D" w:rsidRPr="00076BF4" w:rsidRDefault="005D1C8D" w:rsidP="00AC2274">
            <w:pPr>
              <w:keepNext/>
              <w:keepLines/>
              <w:spacing w:after="0" w:line="240" w:lineRule="auto"/>
              <w:rPr>
                <w:sz w:val="20"/>
              </w:rPr>
            </w:pPr>
            <w:r>
              <w:rPr>
                <w:sz w:val="20"/>
              </w:rPr>
              <w:t>QUALIFIER_CONCEPT_ID</w:t>
            </w:r>
          </w:p>
        </w:tc>
        <w:tc>
          <w:tcPr>
            <w:tcW w:w="2520" w:type="dxa"/>
          </w:tcPr>
          <w:p w14:paraId="6BD32E64" w14:textId="6DD6A5E1" w:rsidR="005D1C8D" w:rsidRDefault="005D1C8D" w:rsidP="00437BFA">
            <w:pPr>
              <w:keepNext/>
              <w:keepLines/>
              <w:spacing w:after="0" w:line="240" w:lineRule="auto"/>
              <w:rPr>
                <w:sz w:val="20"/>
              </w:rPr>
            </w:pPr>
            <w:r>
              <w:rPr>
                <w:sz w:val="20"/>
              </w:rPr>
              <w:t>0</w:t>
            </w:r>
          </w:p>
        </w:tc>
        <w:tc>
          <w:tcPr>
            <w:tcW w:w="2610" w:type="dxa"/>
          </w:tcPr>
          <w:p w14:paraId="1FA7B5AE" w14:textId="77777777" w:rsidR="005D1C8D" w:rsidRPr="008521DB" w:rsidRDefault="005D1C8D" w:rsidP="00806510">
            <w:pPr>
              <w:keepNext/>
              <w:keepLines/>
              <w:spacing w:after="0" w:line="240" w:lineRule="auto"/>
              <w:rPr>
                <w:sz w:val="20"/>
              </w:rPr>
            </w:pPr>
          </w:p>
        </w:tc>
        <w:tc>
          <w:tcPr>
            <w:tcW w:w="2448" w:type="dxa"/>
          </w:tcPr>
          <w:p w14:paraId="7FF197B8" w14:textId="77777777" w:rsidR="005D1C8D" w:rsidRPr="008521DB" w:rsidRDefault="005D1C8D" w:rsidP="00397B2B">
            <w:pPr>
              <w:keepNext/>
              <w:keepLines/>
              <w:spacing w:after="0" w:line="240" w:lineRule="auto"/>
              <w:rPr>
                <w:sz w:val="20"/>
              </w:rPr>
            </w:pPr>
          </w:p>
        </w:tc>
      </w:tr>
      <w:tr w:rsidR="00D00C52" w:rsidRPr="008521DB" w14:paraId="31FE99FE" w14:textId="77777777" w:rsidTr="0086173C">
        <w:trPr>
          <w:cantSplit/>
          <w:trHeight w:val="20"/>
        </w:trPr>
        <w:tc>
          <w:tcPr>
            <w:tcW w:w="1998" w:type="dxa"/>
          </w:tcPr>
          <w:p w14:paraId="061EB2B5" w14:textId="77777777" w:rsidR="00D00C52" w:rsidRPr="00076BF4" w:rsidRDefault="00D00C52" w:rsidP="00AC2274">
            <w:pPr>
              <w:keepNext/>
              <w:keepLines/>
              <w:spacing w:after="0" w:line="240" w:lineRule="auto"/>
              <w:rPr>
                <w:sz w:val="20"/>
              </w:rPr>
            </w:pPr>
            <w:r w:rsidRPr="00076BF4">
              <w:rPr>
                <w:sz w:val="20"/>
              </w:rPr>
              <w:t>UNIT_CONCEPT_ID</w:t>
            </w:r>
          </w:p>
        </w:tc>
        <w:tc>
          <w:tcPr>
            <w:tcW w:w="2520" w:type="dxa"/>
          </w:tcPr>
          <w:p w14:paraId="62BA78E2" w14:textId="0F6B6FB5" w:rsidR="00D00C52" w:rsidRPr="008521DB" w:rsidRDefault="00D00C52" w:rsidP="00AC2274">
            <w:pPr>
              <w:keepNext/>
              <w:keepLines/>
              <w:spacing w:after="0" w:line="240" w:lineRule="auto"/>
              <w:rPr>
                <w:sz w:val="20"/>
              </w:rPr>
            </w:pPr>
            <w:r>
              <w:rPr>
                <w:sz w:val="20"/>
              </w:rPr>
              <w:t>0</w:t>
            </w:r>
          </w:p>
        </w:tc>
        <w:tc>
          <w:tcPr>
            <w:tcW w:w="2610" w:type="dxa"/>
          </w:tcPr>
          <w:p w14:paraId="26BC599C" w14:textId="77777777" w:rsidR="00D00C52" w:rsidRPr="008521DB" w:rsidRDefault="00D00C52" w:rsidP="00806510">
            <w:pPr>
              <w:keepNext/>
              <w:keepLines/>
              <w:spacing w:after="0" w:line="240" w:lineRule="auto"/>
              <w:rPr>
                <w:sz w:val="20"/>
              </w:rPr>
            </w:pPr>
          </w:p>
        </w:tc>
        <w:tc>
          <w:tcPr>
            <w:tcW w:w="2448" w:type="dxa"/>
          </w:tcPr>
          <w:p w14:paraId="22C6718B" w14:textId="77777777" w:rsidR="00D00C52" w:rsidRPr="008521DB" w:rsidRDefault="00D00C52" w:rsidP="00AC2274">
            <w:pPr>
              <w:keepNext/>
              <w:keepLines/>
              <w:spacing w:after="0" w:line="240" w:lineRule="auto"/>
              <w:rPr>
                <w:sz w:val="20"/>
              </w:rPr>
            </w:pPr>
          </w:p>
        </w:tc>
      </w:tr>
      <w:tr w:rsidR="00D00C52" w:rsidRPr="008521DB" w14:paraId="02DE0C7A" w14:textId="77777777" w:rsidTr="0086173C">
        <w:trPr>
          <w:cantSplit/>
          <w:trHeight w:val="20"/>
        </w:trPr>
        <w:tc>
          <w:tcPr>
            <w:tcW w:w="1998" w:type="dxa"/>
          </w:tcPr>
          <w:p w14:paraId="2A55D26E" w14:textId="1B0E4E61" w:rsidR="00D00C52" w:rsidRPr="00076BF4" w:rsidRDefault="00D00C52" w:rsidP="00AC2274">
            <w:pPr>
              <w:keepNext/>
              <w:keepLines/>
              <w:spacing w:after="0" w:line="240" w:lineRule="auto"/>
              <w:rPr>
                <w:sz w:val="20"/>
              </w:rPr>
            </w:pPr>
            <w:r w:rsidRPr="00076BF4">
              <w:rPr>
                <w:sz w:val="20"/>
              </w:rPr>
              <w:t>PROVIDER_ID</w:t>
            </w:r>
          </w:p>
        </w:tc>
        <w:tc>
          <w:tcPr>
            <w:tcW w:w="2520" w:type="dxa"/>
          </w:tcPr>
          <w:p w14:paraId="33A3509E" w14:textId="77777777" w:rsidR="00B80C06" w:rsidRDefault="00B80C06" w:rsidP="00B80C06">
            <w:pPr>
              <w:keepNext/>
              <w:keepLines/>
              <w:spacing w:after="0" w:line="240" w:lineRule="auto"/>
              <w:rPr>
                <w:b/>
              </w:rPr>
            </w:pPr>
            <w:commentRangeStart w:id="86"/>
            <w:r>
              <w:rPr>
                <w:b/>
              </w:rPr>
              <w:t>TEMP tables:</w:t>
            </w:r>
          </w:p>
          <w:p w14:paraId="1B588F5F" w14:textId="77777777" w:rsidR="00B80C06" w:rsidRDefault="00B80C06" w:rsidP="00B80C06">
            <w:pPr>
              <w:keepNext/>
              <w:keepLines/>
              <w:spacing w:after="0" w:line="240" w:lineRule="auto"/>
            </w:pPr>
            <w:r>
              <w:t>PPROV</w:t>
            </w:r>
            <w:commentRangeEnd w:id="86"/>
            <w:r>
              <w:rPr>
                <w:rStyle w:val="CommentReference"/>
              </w:rPr>
              <w:commentReference w:id="86"/>
            </w:r>
          </w:p>
          <w:p w14:paraId="2BEB60DD" w14:textId="77777777" w:rsidR="0086173C" w:rsidRDefault="0086173C" w:rsidP="0086173C">
            <w:pPr>
              <w:keepNext/>
              <w:keepLines/>
              <w:spacing w:after="0" w:line="240" w:lineRule="auto"/>
            </w:pPr>
          </w:p>
          <w:p w14:paraId="7FEFB8E0" w14:textId="77777777" w:rsidR="0086173C" w:rsidRDefault="0086173C" w:rsidP="0086173C">
            <w:pPr>
              <w:keepNext/>
              <w:keepLines/>
              <w:spacing w:after="0" w:line="240" w:lineRule="auto"/>
              <w:rPr>
                <w:sz w:val="20"/>
              </w:rPr>
            </w:pPr>
            <w:r>
              <w:rPr>
                <w:b/>
                <w:sz w:val="20"/>
              </w:rPr>
              <w:t>ENROLLMENT_DETAIL:</w:t>
            </w:r>
          </w:p>
          <w:p w14:paraId="53A8D1E7" w14:textId="2A946B3A" w:rsidR="00D00C52" w:rsidRPr="008521DB" w:rsidRDefault="0086173C" w:rsidP="0086173C">
            <w:pPr>
              <w:keepNext/>
              <w:keepLines/>
              <w:spacing w:after="0" w:line="240" w:lineRule="auto"/>
              <w:rPr>
                <w:sz w:val="20"/>
              </w:rPr>
            </w:pPr>
            <w:r>
              <w:rPr>
                <w:sz w:val="20"/>
              </w:rPr>
              <w:t>-</w:t>
            </w:r>
          </w:p>
        </w:tc>
        <w:tc>
          <w:tcPr>
            <w:tcW w:w="2610" w:type="dxa"/>
          </w:tcPr>
          <w:p w14:paraId="5C4FDA33" w14:textId="77777777" w:rsidR="0086173C" w:rsidRDefault="0086173C" w:rsidP="0086173C">
            <w:pPr>
              <w:keepNext/>
              <w:keepLines/>
              <w:spacing w:after="0" w:line="240" w:lineRule="auto"/>
              <w:rPr>
                <w:sz w:val="20"/>
              </w:rPr>
            </w:pPr>
            <w:r w:rsidRPr="001B6476">
              <w:rPr>
                <w:b/>
                <w:sz w:val="20"/>
              </w:rPr>
              <w:t>TEMP Tables</w:t>
            </w:r>
            <w:r>
              <w:rPr>
                <w:sz w:val="20"/>
              </w:rPr>
              <w:t>: Map STDPROV and PROVID</w:t>
            </w:r>
          </w:p>
          <w:p w14:paraId="7E72C7E4" w14:textId="77777777" w:rsidR="0086173C" w:rsidRPr="00691243" w:rsidRDefault="0086173C" w:rsidP="0086173C">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951F8D1" w14:textId="146B6F37" w:rsidR="00D00C52" w:rsidRPr="008521DB" w:rsidRDefault="0086173C" w:rsidP="0086173C">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448" w:type="dxa"/>
          </w:tcPr>
          <w:p w14:paraId="48C32E8F" w14:textId="769AFD9F" w:rsidR="00D00C52" w:rsidRPr="008521DB" w:rsidRDefault="00BC109D" w:rsidP="00806510">
            <w:pPr>
              <w:keepNext/>
              <w:keepLines/>
              <w:spacing w:after="0" w:line="240" w:lineRule="auto"/>
              <w:rPr>
                <w:sz w:val="20"/>
              </w:rPr>
            </w:pPr>
            <w:r>
              <w:rPr>
                <w:sz w:val="20"/>
              </w:rPr>
              <w:t>If there is no associated PROVIDER_</w:t>
            </w:r>
            <w:proofErr w:type="gramStart"/>
            <w:r>
              <w:rPr>
                <w:sz w:val="20"/>
              </w:rPr>
              <w:t>ID</w:t>
            </w:r>
            <w:proofErr w:type="gramEnd"/>
            <w:r>
              <w:rPr>
                <w:sz w:val="20"/>
              </w:rPr>
              <w:t xml:space="preserve"> then set as NULL</w:t>
            </w:r>
          </w:p>
        </w:tc>
      </w:tr>
      <w:tr w:rsidR="00D00C52" w:rsidRPr="008521DB" w14:paraId="25638B89" w14:textId="77777777" w:rsidTr="0086173C">
        <w:trPr>
          <w:cantSplit/>
          <w:trHeight w:val="20"/>
        </w:trPr>
        <w:tc>
          <w:tcPr>
            <w:tcW w:w="1998" w:type="dxa"/>
          </w:tcPr>
          <w:p w14:paraId="1B9166B6" w14:textId="77777777" w:rsidR="00D00C52" w:rsidRPr="00076BF4" w:rsidRDefault="00D00C52" w:rsidP="00AC2274">
            <w:pPr>
              <w:keepNext/>
              <w:keepLines/>
              <w:spacing w:after="0" w:line="240" w:lineRule="auto"/>
              <w:rPr>
                <w:sz w:val="20"/>
              </w:rPr>
            </w:pPr>
            <w:r w:rsidRPr="00076BF4">
              <w:rPr>
                <w:sz w:val="20"/>
              </w:rPr>
              <w:t>VISIT_OCCURRENCE_ID</w:t>
            </w:r>
          </w:p>
        </w:tc>
        <w:tc>
          <w:tcPr>
            <w:tcW w:w="2520" w:type="dxa"/>
          </w:tcPr>
          <w:p w14:paraId="4E1D97F1" w14:textId="77777777" w:rsidR="00B80C06" w:rsidRDefault="00B80C06" w:rsidP="00B80C06">
            <w:pPr>
              <w:keepNext/>
              <w:keepLines/>
              <w:spacing w:after="0" w:line="240" w:lineRule="auto"/>
            </w:pPr>
            <w:commentRangeStart w:id="87"/>
            <w:r>
              <w:rPr>
                <w:b/>
              </w:rPr>
              <w:t xml:space="preserve">TEMP tables: </w:t>
            </w:r>
            <w:r>
              <w:t>VISIT_OCCURRENCE_ID</w:t>
            </w:r>
            <w:commentRangeEnd w:id="87"/>
            <w:r>
              <w:rPr>
                <w:rStyle w:val="CommentReference"/>
              </w:rPr>
              <w:commentReference w:id="87"/>
            </w:r>
          </w:p>
          <w:p w14:paraId="4D9ADC0F" w14:textId="77777777" w:rsidR="0086173C" w:rsidRDefault="0086173C" w:rsidP="0086173C">
            <w:pPr>
              <w:keepNext/>
              <w:keepLines/>
              <w:spacing w:after="0" w:line="240" w:lineRule="auto"/>
            </w:pPr>
          </w:p>
          <w:p w14:paraId="48F90FEE" w14:textId="77777777" w:rsidR="0086173C" w:rsidRDefault="0086173C" w:rsidP="0086173C">
            <w:pPr>
              <w:keepNext/>
              <w:keepLines/>
              <w:spacing w:after="0" w:line="240" w:lineRule="auto"/>
              <w:rPr>
                <w:sz w:val="20"/>
              </w:rPr>
            </w:pPr>
            <w:r>
              <w:rPr>
                <w:b/>
                <w:sz w:val="20"/>
              </w:rPr>
              <w:t>ENROLLMENT_DETAIL:</w:t>
            </w:r>
          </w:p>
          <w:p w14:paraId="540E3D92" w14:textId="15E4E731" w:rsidR="00D00C52" w:rsidRPr="008521DB" w:rsidRDefault="0086173C" w:rsidP="0086173C">
            <w:pPr>
              <w:keepNext/>
              <w:keepLines/>
              <w:spacing w:after="0" w:line="240" w:lineRule="auto"/>
              <w:rPr>
                <w:sz w:val="20"/>
              </w:rPr>
            </w:pPr>
            <w:r>
              <w:rPr>
                <w:sz w:val="20"/>
              </w:rPr>
              <w:t>-</w:t>
            </w:r>
          </w:p>
        </w:tc>
        <w:tc>
          <w:tcPr>
            <w:tcW w:w="2610" w:type="dxa"/>
          </w:tcPr>
          <w:p w14:paraId="56CD4F4D" w14:textId="77777777" w:rsidR="0086173C" w:rsidRDefault="0086173C" w:rsidP="0086173C">
            <w:pPr>
              <w:keepNext/>
              <w:keepLines/>
              <w:spacing w:after="0" w:line="240" w:lineRule="auto"/>
            </w:pPr>
            <w:r w:rsidRPr="002F6054">
              <w:rPr>
                <w:b/>
                <w:sz w:val="20"/>
              </w:rPr>
              <w:t>TEMP tables</w:t>
            </w:r>
            <w:r>
              <w:rPr>
                <w:sz w:val="20"/>
              </w:rPr>
              <w:t xml:space="preserve">: </w:t>
            </w:r>
          </w:p>
          <w:p w14:paraId="4D59C5ED" w14:textId="1D682247" w:rsidR="00D00C52" w:rsidRPr="008521DB" w:rsidRDefault="0086173C" w:rsidP="0086173C">
            <w:pPr>
              <w:keepNext/>
              <w:keepLines/>
              <w:spacing w:after="0" w:line="240" w:lineRule="auto"/>
              <w:rPr>
                <w:sz w:val="20"/>
              </w:rPr>
            </w:pPr>
            <w:r>
              <w:rPr>
                <w:sz w:val="20"/>
              </w:rPr>
              <w:t xml:space="preserve"> </w:t>
            </w:r>
            <w:r w:rsidRPr="002A6D05">
              <w:rPr>
                <w:sz w:val="20"/>
              </w:rPr>
              <w:t>Refer to logic in building VISIT_OCCURRENCE table for linking with VISIT_OCCURRENCE_ID</w:t>
            </w:r>
          </w:p>
        </w:tc>
        <w:tc>
          <w:tcPr>
            <w:tcW w:w="2448" w:type="dxa"/>
          </w:tcPr>
          <w:p w14:paraId="080AE799" w14:textId="77777777" w:rsidR="00D00C52" w:rsidRPr="008521DB" w:rsidRDefault="00D00C52" w:rsidP="00AC2274">
            <w:pPr>
              <w:keepNext/>
              <w:keepLines/>
              <w:spacing w:after="0" w:line="240" w:lineRule="auto"/>
              <w:rPr>
                <w:sz w:val="20"/>
              </w:rPr>
            </w:pPr>
          </w:p>
        </w:tc>
      </w:tr>
      <w:tr w:rsidR="00D00C52" w:rsidRPr="008521DB" w14:paraId="76B7CA61" w14:textId="77777777" w:rsidTr="0086173C">
        <w:trPr>
          <w:cantSplit/>
          <w:trHeight w:val="20"/>
        </w:trPr>
        <w:tc>
          <w:tcPr>
            <w:tcW w:w="1998" w:type="dxa"/>
          </w:tcPr>
          <w:p w14:paraId="7CD80E84" w14:textId="77777777" w:rsidR="00D00C52" w:rsidRPr="00076BF4" w:rsidRDefault="00D00C52" w:rsidP="00AC2274">
            <w:pPr>
              <w:keepNext/>
              <w:keepLines/>
              <w:spacing w:after="0" w:line="240" w:lineRule="auto"/>
              <w:rPr>
                <w:sz w:val="20"/>
              </w:rPr>
            </w:pPr>
            <w:r w:rsidRPr="00076BF4">
              <w:rPr>
                <w:sz w:val="20"/>
              </w:rPr>
              <w:t>OBSERVATION_SOURCE_VALUE</w:t>
            </w:r>
          </w:p>
        </w:tc>
        <w:tc>
          <w:tcPr>
            <w:tcW w:w="2520" w:type="dxa"/>
          </w:tcPr>
          <w:p w14:paraId="34D948D4" w14:textId="77777777" w:rsidR="0086173C" w:rsidRDefault="0086173C" w:rsidP="0086173C">
            <w:pPr>
              <w:keepNext/>
              <w:keepLines/>
              <w:spacing w:after="0" w:line="240" w:lineRule="auto"/>
            </w:pPr>
            <w:r>
              <w:rPr>
                <w:b/>
              </w:rPr>
              <w:t xml:space="preserve">TEMP tables: </w:t>
            </w:r>
            <w:r>
              <w:t>PDX, DX1-DX15, PPROC, PROC1-PROC15</w:t>
            </w:r>
          </w:p>
          <w:p w14:paraId="1E446988" w14:textId="77777777" w:rsidR="0086173C" w:rsidRDefault="0086173C" w:rsidP="0086173C">
            <w:pPr>
              <w:keepNext/>
              <w:keepLines/>
              <w:spacing w:after="0" w:line="240" w:lineRule="auto"/>
            </w:pPr>
          </w:p>
          <w:p w14:paraId="41915B13" w14:textId="77777777" w:rsidR="0086173C" w:rsidRDefault="0086173C" w:rsidP="0086173C">
            <w:pPr>
              <w:keepNext/>
              <w:keepLines/>
              <w:spacing w:after="0" w:line="240" w:lineRule="auto"/>
              <w:rPr>
                <w:sz w:val="20"/>
              </w:rPr>
            </w:pPr>
            <w:r>
              <w:rPr>
                <w:b/>
                <w:sz w:val="20"/>
              </w:rPr>
              <w:t>ENROLLMENT_DETAIL:</w:t>
            </w:r>
          </w:p>
          <w:p w14:paraId="2BD73B17" w14:textId="77777777" w:rsidR="00D00C52" w:rsidRDefault="0086173C" w:rsidP="0086173C">
            <w:pPr>
              <w:keepNext/>
              <w:keepLines/>
              <w:spacing w:after="0" w:line="240" w:lineRule="auto"/>
              <w:rPr>
                <w:sz w:val="20"/>
              </w:rPr>
            </w:pPr>
            <w:r>
              <w:rPr>
                <w:sz w:val="20"/>
              </w:rPr>
              <w:t>-</w:t>
            </w:r>
          </w:p>
          <w:p w14:paraId="47BE379A" w14:textId="77777777" w:rsidR="00B80C06" w:rsidRDefault="00B80C06" w:rsidP="0086173C">
            <w:pPr>
              <w:keepNext/>
              <w:keepLines/>
              <w:spacing w:after="0" w:line="240" w:lineRule="auto"/>
              <w:rPr>
                <w:sz w:val="20"/>
              </w:rPr>
            </w:pPr>
          </w:p>
          <w:p w14:paraId="3F2B4B94" w14:textId="22410B91" w:rsidR="00B80C06" w:rsidRPr="008521DB" w:rsidRDefault="00B80C06" w:rsidP="0086173C">
            <w:pPr>
              <w:keepNext/>
              <w:keepLines/>
              <w:spacing w:after="0" w:line="240" w:lineRule="auto"/>
              <w:rPr>
                <w:sz w:val="20"/>
              </w:rPr>
            </w:pPr>
            <w:r>
              <w:rPr>
                <w:b/>
                <w:sz w:val="20"/>
              </w:rPr>
              <w:t xml:space="preserve">DSTATUS: </w:t>
            </w:r>
            <w:r>
              <w:rPr>
                <w:sz w:val="20"/>
              </w:rPr>
              <w:t>DSTATUS</w:t>
            </w:r>
          </w:p>
        </w:tc>
        <w:tc>
          <w:tcPr>
            <w:tcW w:w="2610" w:type="dxa"/>
          </w:tcPr>
          <w:p w14:paraId="4B8B3379" w14:textId="77777777" w:rsidR="0086173C" w:rsidRDefault="0086173C" w:rsidP="0086173C">
            <w:pPr>
              <w:keepNext/>
              <w:keepLines/>
              <w:spacing w:after="0" w:line="240" w:lineRule="auto"/>
              <w:rPr>
                <w:b/>
                <w:sz w:val="20"/>
              </w:rPr>
            </w:pPr>
            <w:r>
              <w:rPr>
                <w:b/>
              </w:rPr>
              <w:t>TEMP tables:</w:t>
            </w:r>
          </w:p>
          <w:p w14:paraId="364289C4" w14:textId="01B20726" w:rsidR="0086173C" w:rsidRDefault="0086173C" w:rsidP="0086173C">
            <w:pPr>
              <w:keepNext/>
              <w:keepLines/>
              <w:spacing w:after="0" w:line="240" w:lineRule="auto"/>
              <w:rPr>
                <w:sz w:val="20"/>
              </w:rPr>
            </w:pPr>
            <w:r w:rsidRPr="00F924DB">
              <w:rPr>
                <w:sz w:val="20"/>
              </w:rPr>
              <w:t xml:space="preserve">For records incoming from PROCEDURE_OCCURRENC or CONDITION_OCCURRENCE use the respective </w:t>
            </w:r>
            <w:r w:rsidR="005D1C8D">
              <w:rPr>
                <w:sz w:val="20"/>
              </w:rPr>
              <w:t>SOURCE_VALUES</w:t>
            </w:r>
            <w:r w:rsidR="005D1C8D" w:rsidRPr="00F924DB">
              <w:rPr>
                <w:sz w:val="20"/>
              </w:rPr>
              <w:t xml:space="preserve"> </w:t>
            </w:r>
            <w:r w:rsidRPr="00F924DB">
              <w:rPr>
                <w:sz w:val="20"/>
              </w:rPr>
              <w:t>from those tables.</w:t>
            </w:r>
          </w:p>
          <w:p w14:paraId="31ABF1C1" w14:textId="77777777" w:rsidR="0086173C" w:rsidRDefault="0086173C" w:rsidP="0086173C">
            <w:pPr>
              <w:keepNext/>
              <w:keepLines/>
              <w:spacing w:after="0" w:line="240" w:lineRule="auto"/>
              <w:rPr>
                <w:sz w:val="20"/>
              </w:rPr>
            </w:pPr>
          </w:p>
          <w:p w14:paraId="2C6652E1" w14:textId="77777777" w:rsidR="0086173C" w:rsidRDefault="0086173C" w:rsidP="0086173C">
            <w:pPr>
              <w:keepNext/>
              <w:keepLines/>
              <w:spacing w:after="0" w:line="240" w:lineRule="auto"/>
              <w:rPr>
                <w:sz w:val="20"/>
              </w:rPr>
            </w:pPr>
            <w:r>
              <w:rPr>
                <w:b/>
                <w:sz w:val="20"/>
              </w:rPr>
              <w:t>ENROLLMENT_DETAIL:</w:t>
            </w:r>
          </w:p>
          <w:p w14:paraId="6C893D03" w14:textId="6C864C70" w:rsidR="00D00C52" w:rsidRPr="008521DB" w:rsidRDefault="0086173C" w:rsidP="0086173C">
            <w:pPr>
              <w:keepNext/>
              <w:keepLines/>
              <w:spacing w:after="0" w:line="240" w:lineRule="auto"/>
              <w:rPr>
                <w:sz w:val="20"/>
              </w:rPr>
            </w:pPr>
            <w:r>
              <w:rPr>
                <w:sz w:val="20"/>
              </w:rPr>
              <w:t>“</w:t>
            </w:r>
            <w:r w:rsidRPr="00F924DB">
              <w:rPr>
                <w:sz w:val="20"/>
              </w:rPr>
              <w:t>MHSACOVG</w:t>
            </w:r>
            <w:r>
              <w:rPr>
                <w:sz w:val="20"/>
              </w:rPr>
              <w:t>”</w:t>
            </w:r>
          </w:p>
        </w:tc>
        <w:tc>
          <w:tcPr>
            <w:tcW w:w="2448" w:type="dxa"/>
          </w:tcPr>
          <w:p w14:paraId="67F680CB" w14:textId="77777777" w:rsidR="00D00C52" w:rsidRPr="008521DB" w:rsidRDefault="00D00C52" w:rsidP="00AC2274">
            <w:pPr>
              <w:keepNext/>
              <w:keepLines/>
              <w:spacing w:after="0" w:line="240" w:lineRule="auto"/>
              <w:rPr>
                <w:sz w:val="20"/>
              </w:rPr>
            </w:pPr>
          </w:p>
        </w:tc>
      </w:tr>
      <w:tr w:rsidR="005D1C8D" w:rsidRPr="008521DB" w14:paraId="6F101780" w14:textId="77777777" w:rsidTr="0086173C">
        <w:trPr>
          <w:cantSplit/>
          <w:trHeight w:val="20"/>
        </w:trPr>
        <w:tc>
          <w:tcPr>
            <w:tcW w:w="1998" w:type="dxa"/>
          </w:tcPr>
          <w:p w14:paraId="2D2D8C44" w14:textId="60B381F1" w:rsidR="005D1C8D" w:rsidRPr="00076BF4" w:rsidRDefault="005D1C8D" w:rsidP="00AC2274">
            <w:pPr>
              <w:keepNext/>
              <w:keepLines/>
              <w:spacing w:after="0" w:line="240" w:lineRule="auto"/>
              <w:rPr>
                <w:sz w:val="20"/>
              </w:rPr>
            </w:pPr>
            <w:r>
              <w:rPr>
                <w:sz w:val="20"/>
              </w:rPr>
              <w:t>OBSERVATION_SOURCE_CONCEPT_ID</w:t>
            </w:r>
          </w:p>
        </w:tc>
        <w:tc>
          <w:tcPr>
            <w:tcW w:w="2520" w:type="dxa"/>
          </w:tcPr>
          <w:p w14:paraId="54FC4C59" w14:textId="77777777" w:rsidR="005D1C8D" w:rsidRDefault="005D1C8D" w:rsidP="005D1C8D">
            <w:pPr>
              <w:keepNext/>
              <w:keepLines/>
              <w:spacing w:after="0" w:line="240" w:lineRule="auto"/>
            </w:pPr>
            <w:r>
              <w:rPr>
                <w:b/>
              </w:rPr>
              <w:t xml:space="preserve">TEMP tables: </w:t>
            </w:r>
            <w:r>
              <w:t>PDX, DX1-DX15, PPROC, PROC1-PROC15</w:t>
            </w:r>
          </w:p>
          <w:p w14:paraId="476AD5FC" w14:textId="77777777" w:rsidR="005D1C8D" w:rsidRDefault="005D1C8D" w:rsidP="0086173C">
            <w:pPr>
              <w:keepNext/>
              <w:keepLines/>
              <w:spacing w:after="0" w:line="240" w:lineRule="auto"/>
              <w:rPr>
                <w:b/>
              </w:rPr>
            </w:pPr>
          </w:p>
        </w:tc>
        <w:tc>
          <w:tcPr>
            <w:tcW w:w="2610" w:type="dxa"/>
          </w:tcPr>
          <w:p w14:paraId="67986A43" w14:textId="77777777" w:rsidR="005D1C8D" w:rsidRDefault="005D1C8D" w:rsidP="005D1C8D">
            <w:pPr>
              <w:keepNext/>
              <w:keepLines/>
              <w:spacing w:after="0" w:line="240" w:lineRule="auto"/>
              <w:rPr>
                <w:b/>
                <w:sz w:val="20"/>
              </w:rPr>
            </w:pPr>
            <w:r>
              <w:rPr>
                <w:b/>
              </w:rPr>
              <w:t>TEMP tables:</w:t>
            </w:r>
          </w:p>
          <w:p w14:paraId="5D316A39" w14:textId="2673FC90" w:rsidR="005D1C8D" w:rsidRDefault="005D1C8D" w:rsidP="005D1C8D">
            <w:pPr>
              <w:keepNext/>
              <w:keepLines/>
              <w:spacing w:after="0" w:line="240" w:lineRule="auto"/>
              <w:rPr>
                <w:sz w:val="20"/>
              </w:rPr>
            </w:pPr>
            <w:r w:rsidRPr="00F924DB">
              <w:rPr>
                <w:sz w:val="20"/>
              </w:rPr>
              <w:t xml:space="preserve">For records incoming from PROCEDURE_OCCURRENC or CONDITION_OCCURRENCE use the respective </w:t>
            </w:r>
            <w:r>
              <w:rPr>
                <w:sz w:val="20"/>
              </w:rPr>
              <w:t>SOUR</w:t>
            </w:r>
            <w:r>
              <w:rPr>
                <w:sz w:val="20"/>
              </w:rPr>
              <w:t xml:space="preserve">CE_VALUE_CONCEPT_IDs </w:t>
            </w:r>
            <w:r w:rsidRPr="00F924DB">
              <w:rPr>
                <w:sz w:val="20"/>
              </w:rPr>
              <w:t>from those tables.</w:t>
            </w:r>
          </w:p>
          <w:p w14:paraId="689FF0BF" w14:textId="77777777" w:rsidR="005D1C8D" w:rsidRDefault="005D1C8D" w:rsidP="0086173C">
            <w:pPr>
              <w:keepNext/>
              <w:keepLines/>
              <w:spacing w:after="0" w:line="240" w:lineRule="auto"/>
              <w:rPr>
                <w:b/>
              </w:rPr>
            </w:pPr>
          </w:p>
        </w:tc>
        <w:tc>
          <w:tcPr>
            <w:tcW w:w="2448" w:type="dxa"/>
          </w:tcPr>
          <w:p w14:paraId="5AE3C52C" w14:textId="77777777" w:rsidR="005D1C8D" w:rsidRPr="008521DB" w:rsidRDefault="005D1C8D" w:rsidP="00AC2274">
            <w:pPr>
              <w:keepNext/>
              <w:keepLines/>
              <w:spacing w:after="0" w:line="240" w:lineRule="auto"/>
              <w:rPr>
                <w:sz w:val="20"/>
              </w:rPr>
            </w:pPr>
          </w:p>
        </w:tc>
      </w:tr>
      <w:tr w:rsidR="00D00C52" w:rsidRPr="008521DB" w14:paraId="361CC2F6" w14:textId="77777777" w:rsidTr="0086173C">
        <w:trPr>
          <w:cantSplit/>
          <w:trHeight w:val="20"/>
        </w:trPr>
        <w:tc>
          <w:tcPr>
            <w:tcW w:w="1998" w:type="dxa"/>
          </w:tcPr>
          <w:p w14:paraId="03DBD4E4" w14:textId="70CB0D01" w:rsidR="00D00C52" w:rsidRPr="00076BF4" w:rsidRDefault="00D00C52" w:rsidP="00AC2274">
            <w:pPr>
              <w:keepNext/>
              <w:keepLines/>
              <w:spacing w:after="0" w:line="240" w:lineRule="auto"/>
              <w:rPr>
                <w:sz w:val="20"/>
              </w:rPr>
            </w:pPr>
            <w:r w:rsidRPr="00076BF4">
              <w:rPr>
                <w:sz w:val="20"/>
              </w:rPr>
              <w:t>UNIT_SOURCE_VALUE</w:t>
            </w:r>
          </w:p>
        </w:tc>
        <w:tc>
          <w:tcPr>
            <w:tcW w:w="2520" w:type="dxa"/>
          </w:tcPr>
          <w:p w14:paraId="2382E6A7" w14:textId="3D1D5C9B" w:rsidR="00D00C52" w:rsidRPr="008521DB" w:rsidRDefault="0086173C" w:rsidP="00AC2274">
            <w:pPr>
              <w:keepNext/>
              <w:keepLines/>
              <w:spacing w:after="0" w:line="240" w:lineRule="auto"/>
              <w:rPr>
                <w:sz w:val="20"/>
              </w:rPr>
            </w:pPr>
            <w:r>
              <w:rPr>
                <w:sz w:val="20"/>
              </w:rPr>
              <w:t>-</w:t>
            </w:r>
          </w:p>
        </w:tc>
        <w:tc>
          <w:tcPr>
            <w:tcW w:w="2610" w:type="dxa"/>
          </w:tcPr>
          <w:p w14:paraId="6FD75481" w14:textId="77777777" w:rsidR="00D00C52" w:rsidRPr="008521DB" w:rsidRDefault="00D00C52" w:rsidP="00AC2274">
            <w:pPr>
              <w:keepNext/>
              <w:keepLines/>
              <w:spacing w:after="0" w:line="240" w:lineRule="auto"/>
              <w:rPr>
                <w:sz w:val="20"/>
              </w:rPr>
            </w:pPr>
          </w:p>
        </w:tc>
        <w:tc>
          <w:tcPr>
            <w:tcW w:w="2448" w:type="dxa"/>
          </w:tcPr>
          <w:p w14:paraId="32D1CFC7" w14:textId="77777777" w:rsidR="00D00C52" w:rsidRPr="008521DB" w:rsidRDefault="00D00C52" w:rsidP="00AC2274">
            <w:pPr>
              <w:keepNext/>
              <w:keepLines/>
              <w:spacing w:after="0" w:line="240" w:lineRule="auto"/>
              <w:rPr>
                <w:sz w:val="20"/>
              </w:rPr>
            </w:pPr>
          </w:p>
        </w:tc>
      </w:tr>
      <w:tr w:rsidR="005D1C8D" w:rsidRPr="008521DB" w14:paraId="514E649A" w14:textId="77777777" w:rsidTr="0086173C">
        <w:trPr>
          <w:cantSplit/>
          <w:trHeight w:val="20"/>
        </w:trPr>
        <w:tc>
          <w:tcPr>
            <w:tcW w:w="1998" w:type="dxa"/>
          </w:tcPr>
          <w:p w14:paraId="223BAA93" w14:textId="35F82ACF" w:rsidR="005D1C8D" w:rsidRPr="00076BF4" w:rsidRDefault="005D1C8D" w:rsidP="00AC2274">
            <w:pPr>
              <w:keepNext/>
              <w:keepLines/>
              <w:spacing w:after="0" w:line="240" w:lineRule="auto"/>
              <w:rPr>
                <w:sz w:val="20"/>
              </w:rPr>
            </w:pPr>
            <w:r>
              <w:rPr>
                <w:sz w:val="20"/>
              </w:rPr>
              <w:t>QUALIFIER_SOURCE_VALUE</w:t>
            </w:r>
          </w:p>
        </w:tc>
        <w:tc>
          <w:tcPr>
            <w:tcW w:w="2520" w:type="dxa"/>
          </w:tcPr>
          <w:p w14:paraId="660B7D1A" w14:textId="2D6428A4" w:rsidR="005D1C8D" w:rsidRDefault="005D1C8D" w:rsidP="00AC2274">
            <w:pPr>
              <w:keepNext/>
              <w:keepLines/>
              <w:spacing w:after="0" w:line="240" w:lineRule="auto"/>
              <w:rPr>
                <w:sz w:val="20"/>
              </w:rPr>
            </w:pPr>
            <w:r>
              <w:rPr>
                <w:sz w:val="20"/>
              </w:rPr>
              <w:t>-</w:t>
            </w:r>
          </w:p>
        </w:tc>
        <w:tc>
          <w:tcPr>
            <w:tcW w:w="2610" w:type="dxa"/>
          </w:tcPr>
          <w:p w14:paraId="61CB3505" w14:textId="77777777" w:rsidR="005D1C8D" w:rsidRPr="008521DB" w:rsidRDefault="005D1C8D" w:rsidP="00AC2274">
            <w:pPr>
              <w:keepNext/>
              <w:keepLines/>
              <w:spacing w:after="0" w:line="240" w:lineRule="auto"/>
              <w:rPr>
                <w:sz w:val="20"/>
              </w:rPr>
            </w:pPr>
          </w:p>
        </w:tc>
        <w:tc>
          <w:tcPr>
            <w:tcW w:w="2448" w:type="dxa"/>
          </w:tcPr>
          <w:p w14:paraId="4BBDF435" w14:textId="77777777" w:rsidR="005D1C8D" w:rsidRPr="008521DB" w:rsidRDefault="005D1C8D" w:rsidP="00AC2274">
            <w:pPr>
              <w:keepNext/>
              <w:keepLines/>
              <w:spacing w:after="0" w:line="240" w:lineRule="auto"/>
              <w:rPr>
                <w:sz w:val="20"/>
              </w:rPr>
            </w:pPr>
          </w:p>
        </w:tc>
      </w:tr>
    </w:tbl>
    <w:p w14:paraId="502E51AE" w14:textId="77777777" w:rsidR="004166C0" w:rsidRDefault="004166C0" w:rsidP="006812AD">
      <w:pPr>
        <w:pStyle w:val="Heading2"/>
      </w:pPr>
      <w:bookmarkStart w:id="88" w:name="_Toc368404517"/>
      <w:bookmarkStart w:id="89" w:name="_Toc475696919"/>
      <w:r>
        <w:lastRenderedPageBreak/>
        <w:t>Table Name:  ORGANIZATION</w:t>
      </w:r>
      <w:bookmarkEnd w:id="88"/>
      <w:bookmarkEnd w:id="89"/>
    </w:p>
    <w:p w14:paraId="1C005B07" w14:textId="77777777" w:rsidR="004166C0" w:rsidRDefault="003354D3" w:rsidP="003354D3">
      <w:pPr>
        <w:keepNext/>
        <w:keepLines/>
      </w:pPr>
      <w:r>
        <w:t xml:space="preserve">The ORGANIZATION table contains a list of uniquely identified health care organizations (hospitals, clinics, practices, etc.). </w:t>
      </w:r>
      <w:r w:rsidR="003E5ABB">
        <w:t xml:space="preserve"> </w:t>
      </w:r>
      <w:r>
        <w:t xml:space="preserve">This is the highest level of the health care hierarchy. </w:t>
      </w:r>
      <w:r w:rsidR="003E5ABB">
        <w:t xml:space="preserve"> </w:t>
      </w:r>
      <w:r>
        <w:t>Most organizations contain multi</w:t>
      </w:r>
      <w:r w:rsidR="00ED48B1">
        <w:t>ple CARE_SITEs, but each CARE_S</w:t>
      </w:r>
      <w:r>
        <w:t>ITE belongs to one Organization.  Location information about the organization is stored in the location table and referenced by the foreign key ORGANIZATION_LOCATION_ID.</w:t>
      </w:r>
    </w:p>
    <w:p w14:paraId="54B0D4B6" w14:textId="77777777" w:rsidR="003354D3" w:rsidRDefault="003354D3" w:rsidP="003354D3">
      <w:pPr>
        <w:keepNext/>
        <w:keepLines/>
      </w:pPr>
      <w:proofErr w:type="spellStart"/>
      <w:r>
        <w:t>Truven</w:t>
      </w:r>
      <w:proofErr w:type="spellEnd"/>
      <w:r>
        <w:t xml:space="preserve"> does not have clear organization information so this table will only contain one value representing the fact no organization information would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56195B" w:rsidRPr="008521DB" w14:paraId="2820387E" w14:textId="77777777" w:rsidTr="0056195B">
        <w:trPr>
          <w:cantSplit/>
          <w:tblHeader/>
        </w:trPr>
        <w:tc>
          <w:tcPr>
            <w:tcW w:w="9079" w:type="dxa"/>
            <w:gridSpan w:val="4"/>
            <w:shd w:val="clear" w:color="auto" w:fill="A6A6A6"/>
          </w:tcPr>
          <w:p w14:paraId="1EDD3AA9" w14:textId="77777777" w:rsidR="0056195B" w:rsidRPr="008521DB" w:rsidRDefault="00C425FC" w:rsidP="003354D3">
            <w:pPr>
              <w:keepNext/>
              <w:keepLines/>
              <w:spacing w:after="0" w:line="240" w:lineRule="auto"/>
              <w:rPr>
                <w:b/>
              </w:rPr>
            </w:pPr>
            <w:r>
              <w:rPr>
                <w:b/>
                <w:sz w:val="28"/>
              </w:rPr>
              <w:t>Table 16</w:t>
            </w:r>
            <w:r w:rsidR="0056195B" w:rsidRPr="008521DB">
              <w:rPr>
                <w:b/>
                <w:sz w:val="28"/>
              </w:rPr>
              <w:t xml:space="preserve">:  </w:t>
            </w:r>
            <w:r w:rsidR="003354D3">
              <w:rPr>
                <w:b/>
                <w:sz w:val="28"/>
              </w:rPr>
              <w:t>ORGANIZATION</w:t>
            </w:r>
          </w:p>
        </w:tc>
      </w:tr>
      <w:tr w:rsidR="0056195B" w:rsidRPr="008521DB" w14:paraId="62C173DC" w14:textId="77777777" w:rsidTr="0056195B">
        <w:trPr>
          <w:cantSplit/>
          <w:tblHeader/>
        </w:trPr>
        <w:tc>
          <w:tcPr>
            <w:tcW w:w="2472" w:type="dxa"/>
            <w:shd w:val="clear" w:color="auto" w:fill="D9D9D9"/>
          </w:tcPr>
          <w:p w14:paraId="7723FE1B" w14:textId="77777777" w:rsidR="0056195B" w:rsidRPr="008521DB" w:rsidRDefault="0056195B" w:rsidP="0056195B">
            <w:pPr>
              <w:keepNext/>
              <w:keepLines/>
              <w:spacing w:after="0" w:line="240" w:lineRule="auto"/>
              <w:rPr>
                <w:b/>
              </w:rPr>
            </w:pPr>
            <w:r w:rsidRPr="008521DB">
              <w:rPr>
                <w:b/>
              </w:rPr>
              <w:t>Destination Field</w:t>
            </w:r>
          </w:p>
        </w:tc>
        <w:tc>
          <w:tcPr>
            <w:tcW w:w="2160" w:type="dxa"/>
            <w:shd w:val="clear" w:color="auto" w:fill="D9D9D9"/>
          </w:tcPr>
          <w:p w14:paraId="3AD844D3" w14:textId="77777777" w:rsidR="0056195B" w:rsidRPr="008521DB" w:rsidRDefault="0056195B" w:rsidP="0056195B">
            <w:pPr>
              <w:keepNext/>
              <w:keepLines/>
              <w:spacing w:after="0" w:line="240" w:lineRule="auto"/>
              <w:rPr>
                <w:b/>
              </w:rPr>
            </w:pPr>
            <w:r w:rsidRPr="008521DB">
              <w:rPr>
                <w:b/>
              </w:rPr>
              <w:t>Source Field</w:t>
            </w:r>
          </w:p>
        </w:tc>
        <w:tc>
          <w:tcPr>
            <w:tcW w:w="2053" w:type="dxa"/>
            <w:shd w:val="clear" w:color="auto" w:fill="D9D9D9"/>
          </w:tcPr>
          <w:p w14:paraId="15D5259A" w14:textId="77777777" w:rsidR="0056195B" w:rsidRPr="008521DB" w:rsidRDefault="0056195B" w:rsidP="0056195B">
            <w:pPr>
              <w:keepNext/>
              <w:keepLines/>
              <w:spacing w:after="0" w:line="240" w:lineRule="auto"/>
              <w:rPr>
                <w:b/>
              </w:rPr>
            </w:pPr>
            <w:r w:rsidRPr="008521DB">
              <w:rPr>
                <w:b/>
              </w:rPr>
              <w:t>Applied Rule</w:t>
            </w:r>
          </w:p>
        </w:tc>
        <w:tc>
          <w:tcPr>
            <w:tcW w:w="2394" w:type="dxa"/>
            <w:shd w:val="clear" w:color="auto" w:fill="D9D9D9"/>
          </w:tcPr>
          <w:p w14:paraId="2D103B58" w14:textId="77777777" w:rsidR="0056195B" w:rsidRPr="008521DB" w:rsidRDefault="0056195B" w:rsidP="0056195B">
            <w:pPr>
              <w:keepNext/>
              <w:keepLines/>
              <w:spacing w:after="0" w:line="240" w:lineRule="auto"/>
              <w:rPr>
                <w:b/>
              </w:rPr>
            </w:pPr>
            <w:r w:rsidRPr="008521DB">
              <w:rPr>
                <w:b/>
              </w:rPr>
              <w:t>Comment</w:t>
            </w:r>
          </w:p>
        </w:tc>
      </w:tr>
      <w:tr w:rsidR="0056195B" w:rsidRPr="008521DB" w14:paraId="608590D1" w14:textId="77777777" w:rsidTr="0056195B">
        <w:trPr>
          <w:cantSplit/>
        </w:trPr>
        <w:tc>
          <w:tcPr>
            <w:tcW w:w="2472" w:type="dxa"/>
          </w:tcPr>
          <w:p w14:paraId="3286B768" w14:textId="77777777" w:rsidR="0056195B" w:rsidRPr="0056195B" w:rsidRDefault="0056195B" w:rsidP="0056195B">
            <w:pPr>
              <w:keepNext/>
              <w:keepLines/>
              <w:spacing w:after="0" w:line="240" w:lineRule="auto"/>
              <w:rPr>
                <w:sz w:val="20"/>
              </w:rPr>
            </w:pPr>
            <w:r w:rsidRPr="0056195B">
              <w:rPr>
                <w:sz w:val="20"/>
              </w:rPr>
              <w:t>ORGANIZATION_ID</w:t>
            </w:r>
          </w:p>
        </w:tc>
        <w:tc>
          <w:tcPr>
            <w:tcW w:w="2160" w:type="dxa"/>
          </w:tcPr>
          <w:p w14:paraId="7536ED9D" w14:textId="1AEAE8E7" w:rsidR="0056195B" w:rsidRPr="008521DB" w:rsidRDefault="00BC109D" w:rsidP="0056195B">
            <w:pPr>
              <w:keepNext/>
              <w:keepLines/>
              <w:spacing w:after="0" w:line="240" w:lineRule="auto"/>
              <w:rPr>
                <w:sz w:val="20"/>
              </w:rPr>
            </w:pPr>
            <w:ins w:id="90" w:author="Blacketer, Margaret [JRDUS]" w:date="2017-03-27T10:35:00Z">
              <w:r>
                <w:rPr>
                  <w:sz w:val="20"/>
                </w:rPr>
                <w:t>NULL</w:t>
              </w:r>
            </w:ins>
            <w:del w:id="91" w:author="Blacketer, Margaret [JRDUS]" w:date="2017-03-27T10:35:00Z">
              <w:r w:rsidR="003354D3" w:rsidDel="00BC109D">
                <w:rPr>
                  <w:sz w:val="20"/>
                </w:rPr>
                <w:delText>0</w:delText>
              </w:r>
            </w:del>
          </w:p>
        </w:tc>
        <w:tc>
          <w:tcPr>
            <w:tcW w:w="2053" w:type="dxa"/>
          </w:tcPr>
          <w:p w14:paraId="5746A242" w14:textId="77777777" w:rsidR="0056195B" w:rsidRPr="008521DB" w:rsidRDefault="0056195B" w:rsidP="0056195B">
            <w:pPr>
              <w:keepNext/>
              <w:keepLines/>
              <w:spacing w:after="0" w:line="240" w:lineRule="auto"/>
              <w:rPr>
                <w:sz w:val="20"/>
              </w:rPr>
            </w:pPr>
          </w:p>
        </w:tc>
        <w:tc>
          <w:tcPr>
            <w:tcW w:w="2394" w:type="dxa"/>
          </w:tcPr>
          <w:p w14:paraId="4BCBB257" w14:textId="77777777" w:rsidR="0056195B" w:rsidRPr="008521DB" w:rsidRDefault="0056195B" w:rsidP="0056195B">
            <w:pPr>
              <w:keepNext/>
              <w:keepLines/>
              <w:spacing w:after="0" w:line="240" w:lineRule="auto"/>
              <w:rPr>
                <w:sz w:val="20"/>
              </w:rPr>
            </w:pPr>
          </w:p>
        </w:tc>
      </w:tr>
      <w:tr w:rsidR="0056195B" w:rsidRPr="008521DB" w14:paraId="1C556256" w14:textId="77777777" w:rsidTr="0056195B">
        <w:trPr>
          <w:cantSplit/>
        </w:trPr>
        <w:tc>
          <w:tcPr>
            <w:tcW w:w="2472" w:type="dxa"/>
          </w:tcPr>
          <w:p w14:paraId="7F117A43" w14:textId="77777777" w:rsidR="0056195B" w:rsidRPr="0056195B" w:rsidRDefault="0056195B" w:rsidP="0056195B">
            <w:pPr>
              <w:keepNext/>
              <w:keepLines/>
              <w:spacing w:after="0" w:line="240" w:lineRule="auto"/>
              <w:rPr>
                <w:sz w:val="20"/>
              </w:rPr>
            </w:pPr>
            <w:r w:rsidRPr="0056195B">
              <w:rPr>
                <w:sz w:val="20"/>
              </w:rPr>
              <w:t>PLACE_OF_SERVICE_CONCEPT_ID</w:t>
            </w:r>
          </w:p>
        </w:tc>
        <w:tc>
          <w:tcPr>
            <w:tcW w:w="2160" w:type="dxa"/>
          </w:tcPr>
          <w:p w14:paraId="5C8C6276" w14:textId="77777777" w:rsidR="0056195B" w:rsidRDefault="003354D3" w:rsidP="0056195B">
            <w:pPr>
              <w:keepNext/>
              <w:keepLines/>
              <w:spacing w:after="0" w:line="240" w:lineRule="auto"/>
              <w:rPr>
                <w:sz w:val="20"/>
              </w:rPr>
            </w:pPr>
            <w:r>
              <w:rPr>
                <w:sz w:val="20"/>
              </w:rPr>
              <w:t>0</w:t>
            </w:r>
          </w:p>
        </w:tc>
        <w:tc>
          <w:tcPr>
            <w:tcW w:w="2053" w:type="dxa"/>
          </w:tcPr>
          <w:p w14:paraId="10AA27F4" w14:textId="77777777" w:rsidR="0056195B" w:rsidRDefault="0056195B" w:rsidP="0056195B">
            <w:pPr>
              <w:keepNext/>
              <w:keepLines/>
              <w:spacing w:after="0" w:line="240" w:lineRule="auto"/>
              <w:rPr>
                <w:sz w:val="20"/>
              </w:rPr>
            </w:pPr>
          </w:p>
        </w:tc>
        <w:tc>
          <w:tcPr>
            <w:tcW w:w="2394" w:type="dxa"/>
          </w:tcPr>
          <w:p w14:paraId="6ACB825F" w14:textId="77777777" w:rsidR="0056195B" w:rsidRPr="008521DB" w:rsidRDefault="0056195B" w:rsidP="0056195B">
            <w:pPr>
              <w:keepNext/>
              <w:keepLines/>
              <w:spacing w:after="0" w:line="240" w:lineRule="auto"/>
              <w:rPr>
                <w:sz w:val="20"/>
              </w:rPr>
            </w:pPr>
          </w:p>
        </w:tc>
      </w:tr>
      <w:tr w:rsidR="0056195B" w:rsidRPr="008521DB" w14:paraId="1D05013F" w14:textId="77777777" w:rsidTr="0056195B">
        <w:trPr>
          <w:cantSplit/>
        </w:trPr>
        <w:tc>
          <w:tcPr>
            <w:tcW w:w="2472" w:type="dxa"/>
          </w:tcPr>
          <w:p w14:paraId="12AA3F68" w14:textId="77777777" w:rsidR="0056195B" w:rsidRPr="0056195B" w:rsidRDefault="0056195B" w:rsidP="0056195B">
            <w:pPr>
              <w:keepNext/>
              <w:keepLines/>
              <w:spacing w:after="0" w:line="240" w:lineRule="auto"/>
              <w:rPr>
                <w:sz w:val="20"/>
              </w:rPr>
            </w:pPr>
            <w:r w:rsidRPr="0056195B">
              <w:rPr>
                <w:sz w:val="20"/>
              </w:rPr>
              <w:t>LOCATION_ID</w:t>
            </w:r>
          </w:p>
        </w:tc>
        <w:tc>
          <w:tcPr>
            <w:tcW w:w="2160" w:type="dxa"/>
          </w:tcPr>
          <w:p w14:paraId="284F3B2B" w14:textId="69DEDF0A" w:rsidR="0056195B" w:rsidRDefault="00BC109D" w:rsidP="0056195B">
            <w:pPr>
              <w:keepNext/>
              <w:keepLines/>
              <w:spacing w:after="0" w:line="240" w:lineRule="auto"/>
              <w:rPr>
                <w:sz w:val="20"/>
              </w:rPr>
            </w:pPr>
            <w:ins w:id="92" w:author="Blacketer, Margaret [JRDUS]" w:date="2017-03-27T10:35:00Z">
              <w:r>
                <w:rPr>
                  <w:sz w:val="20"/>
                </w:rPr>
                <w:t>NULL</w:t>
              </w:r>
            </w:ins>
            <w:del w:id="93" w:author="Blacketer, Margaret [JRDUS]" w:date="2017-03-27T10:35:00Z">
              <w:r w:rsidR="002E5DAD" w:rsidDel="00BC109D">
                <w:rPr>
                  <w:sz w:val="20"/>
                </w:rPr>
                <w:delText>0</w:delText>
              </w:r>
            </w:del>
          </w:p>
        </w:tc>
        <w:tc>
          <w:tcPr>
            <w:tcW w:w="2053" w:type="dxa"/>
          </w:tcPr>
          <w:p w14:paraId="029DB7EB" w14:textId="77777777" w:rsidR="0056195B" w:rsidRDefault="0056195B" w:rsidP="0056195B">
            <w:pPr>
              <w:keepNext/>
              <w:keepLines/>
              <w:spacing w:after="0" w:line="240" w:lineRule="auto"/>
              <w:rPr>
                <w:sz w:val="20"/>
              </w:rPr>
            </w:pPr>
          </w:p>
        </w:tc>
        <w:tc>
          <w:tcPr>
            <w:tcW w:w="2394" w:type="dxa"/>
          </w:tcPr>
          <w:p w14:paraId="77A556EF" w14:textId="77777777" w:rsidR="0056195B" w:rsidRPr="008521DB" w:rsidRDefault="0056195B" w:rsidP="0056195B">
            <w:pPr>
              <w:keepNext/>
              <w:keepLines/>
              <w:spacing w:after="0" w:line="240" w:lineRule="auto"/>
              <w:rPr>
                <w:sz w:val="20"/>
              </w:rPr>
            </w:pPr>
          </w:p>
        </w:tc>
      </w:tr>
      <w:tr w:rsidR="0056195B" w:rsidRPr="008521DB" w14:paraId="593B11ED" w14:textId="77777777" w:rsidTr="0056195B">
        <w:trPr>
          <w:cantSplit/>
        </w:trPr>
        <w:tc>
          <w:tcPr>
            <w:tcW w:w="2472" w:type="dxa"/>
          </w:tcPr>
          <w:p w14:paraId="640D8003" w14:textId="77777777" w:rsidR="0056195B" w:rsidRPr="0056195B" w:rsidRDefault="0056195B" w:rsidP="0056195B">
            <w:pPr>
              <w:keepNext/>
              <w:keepLines/>
              <w:spacing w:after="0" w:line="240" w:lineRule="auto"/>
              <w:rPr>
                <w:sz w:val="20"/>
              </w:rPr>
            </w:pPr>
            <w:r w:rsidRPr="0056195B">
              <w:rPr>
                <w:sz w:val="20"/>
              </w:rPr>
              <w:t>ORGANIZATION_SOURCE_VALUE</w:t>
            </w:r>
          </w:p>
        </w:tc>
        <w:tc>
          <w:tcPr>
            <w:tcW w:w="2160" w:type="dxa"/>
          </w:tcPr>
          <w:p w14:paraId="74F4E0C8" w14:textId="77777777" w:rsidR="0056195B" w:rsidRDefault="003354D3" w:rsidP="0056195B">
            <w:pPr>
              <w:keepNext/>
              <w:keepLines/>
              <w:spacing w:after="0" w:line="240" w:lineRule="auto"/>
              <w:rPr>
                <w:sz w:val="20"/>
              </w:rPr>
            </w:pPr>
            <w:r>
              <w:rPr>
                <w:sz w:val="20"/>
              </w:rPr>
              <w:t>-</w:t>
            </w:r>
          </w:p>
        </w:tc>
        <w:tc>
          <w:tcPr>
            <w:tcW w:w="2053" w:type="dxa"/>
          </w:tcPr>
          <w:p w14:paraId="716055DC" w14:textId="77777777" w:rsidR="0056195B" w:rsidRDefault="003354D3" w:rsidP="0056195B">
            <w:pPr>
              <w:keepNext/>
              <w:keepLines/>
              <w:spacing w:after="0" w:line="240" w:lineRule="auto"/>
              <w:rPr>
                <w:sz w:val="20"/>
              </w:rPr>
            </w:pPr>
            <w:r>
              <w:rPr>
                <w:sz w:val="20"/>
              </w:rPr>
              <w:t>NULL</w:t>
            </w:r>
          </w:p>
        </w:tc>
        <w:tc>
          <w:tcPr>
            <w:tcW w:w="2394" w:type="dxa"/>
          </w:tcPr>
          <w:p w14:paraId="17CAC6D8" w14:textId="77777777" w:rsidR="0056195B" w:rsidRPr="008521DB" w:rsidRDefault="0056195B" w:rsidP="0056195B">
            <w:pPr>
              <w:keepNext/>
              <w:keepLines/>
              <w:spacing w:after="0" w:line="240" w:lineRule="auto"/>
              <w:rPr>
                <w:sz w:val="20"/>
              </w:rPr>
            </w:pPr>
          </w:p>
        </w:tc>
      </w:tr>
      <w:tr w:rsidR="0056195B" w:rsidRPr="008521DB" w14:paraId="154B5998" w14:textId="77777777" w:rsidTr="0056195B">
        <w:trPr>
          <w:cantSplit/>
        </w:trPr>
        <w:tc>
          <w:tcPr>
            <w:tcW w:w="2472" w:type="dxa"/>
          </w:tcPr>
          <w:p w14:paraId="4A2B998C" w14:textId="77777777" w:rsidR="0056195B" w:rsidRPr="0056195B" w:rsidRDefault="0056195B" w:rsidP="0056195B">
            <w:pPr>
              <w:keepNext/>
              <w:keepLines/>
              <w:spacing w:after="0" w:line="240" w:lineRule="auto"/>
              <w:rPr>
                <w:sz w:val="20"/>
              </w:rPr>
            </w:pPr>
            <w:r w:rsidRPr="0056195B">
              <w:rPr>
                <w:sz w:val="20"/>
              </w:rPr>
              <w:t>PLACE_OF_SERVICE_SOURCE_VALUE</w:t>
            </w:r>
          </w:p>
        </w:tc>
        <w:tc>
          <w:tcPr>
            <w:tcW w:w="2160" w:type="dxa"/>
          </w:tcPr>
          <w:p w14:paraId="05AE71A5" w14:textId="77777777" w:rsidR="0056195B" w:rsidRDefault="003354D3" w:rsidP="0056195B">
            <w:pPr>
              <w:keepNext/>
              <w:keepLines/>
              <w:spacing w:after="0" w:line="240" w:lineRule="auto"/>
              <w:rPr>
                <w:sz w:val="20"/>
              </w:rPr>
            </w:pPr>
            <w:r>
              <w:rPr>
                <w:sz w:val="20"/>
              </w:rPr>
              <w:t>-</w:t>
            </w:r>
          </w:p>
        </w:tc>
        <w:tc>
          <w:tcPr>
            <w:tcW w:w="2053" w:type="dxa"/>
          </w:tcPr>
          <w:p w14:paraId="104A7BFE" w14:textId="77777777" w:rsidR="0056195B" w:rsidRDefault="003354D3" w:rsidP="0056195B">
            <w:pPr>
              <w:keepNext/>
              <w:keepLines/>
              <w:spacing w:after="0" w:line="240" w:lineRule="auto"/>
              <w:rPr>
                <w:sz w:val="20"/>
              </w:rPr>
            </w:pPr>
            <w:r>
              <w:rPr>
                <w:sz w:val="20"/>
              </w:rPr>
              <w:t>NULL</w:t>
            </w:r>
          </w:p>
        </w:tc>
        <w:tc>
          <w:tcPr>
            <w:tcW w:w="2394" w:type="dxa"/>
          </w:tcPr>
          <w:p w14:paraId="148389D4" w14:textId="77777777" w:rsidR="0056195B" w:rsidRPr="008521DB" w:rsidRDefault="0056195B" w:rsidP="0056195B">
            <w:pPr>
              <w:keepNext/>
              <w:keepLines/>
              <w:spacing w:after="0" w:line="240" w:lineRule="auto"/>
              <w:rPr>
                <w:sz w:val="20"/>
              </w:rPr>
            </w:pPr>
          </w:p>
        </w:tc>
      </w:tr>
    </w:tbl>
    <w:p w14:paraId="06B8CBF4" w14:textId="77777777" w:rsidR="004166C0" w:rsidRDefault="004166C0" w:rsidP="004166C0">
      <w:pPr>
        <w:pStyle w:val="Heading2"/>
      </w:pPr>
      <w:bookmarkStart w:id="94" w:name="_Toc368404518"/>
      <w:bookmarkStart w:id="95" w:name="_Toc475696920"/>
      <w:r>
        <w:t>Table Name:  CARE_SITE</w:t>
      </w:r>
      <w:bookmarkEnd w:id="94"/>
      <w:bookmarkEnd w:id="95"/>
    </w:p>
    <w:p w14:paraId="7A74F7CD" w14:textId="77777777" w:rsidR="004166C0" w:rsidRDefault="003354D3" w:rsidP="003354D3">
      <w:pPr>
        <w:keepNext/>
        <w:keepLines/>
      </w:pPr>
      <w:r>
        <w:t>The CARE_SITE table contains a list of uniquely identified points of care, or an individual clinical location within an organization. Each CARE_SITE belongs to one ORGANIZATION.</w:t>
      </w:r>
    </w:p>
    <w:p w14:paraId="74535B18" w14:textId="77777777" w:rsidR="003354D3" w:rsidRDefault="003354D3" w:rsidP="003354D3">
      <w:pPr>
        <w:keepNext/>
        <w:keepLines/>
      </w:pPr>
      <w:proofErr w:type="spellStart"/>
      <w:r>
        <w:t>Truven</w:t>
      </w:r>
      <w:proofErr w:type="spellEnd"/>
      <w:r>
        <w:t xml:space="preserve"> does not have clear care site information so this table will only contain one value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1992"/>
        <w:gridCol w:w="1909"/>
        <w:gridCol w:w="2231"/>
      </w:tblGrid>
      <w:tr w:rsidR="003354D3" w:rsidRPr="008521DB" w14:paraId="2C9F4C84" w14:textId="77777777" w:rsidTr="003354D3">
        <w:trPr>
          <w:cantSplit/>
          <w:tblHeader/>
        </w:trPr>
        <w:tc>
          <w:tcPr>
            <w:tcW w:w="9567" w:type="dxa"/>
            <w:gridSpan w:val="4"/>
            <w:shd w:val="clear" w:color="auto" w:fill="A6A6A6"/>
          </w:tcPr>
          <w:p w14:paraId="3CDAB004" w14:textId="77777777" w:rsidR="003354D3" w:rsidRPr="008521DB" w:rsidRDefault="00C425FC" w:rsidP="003354D3">
            <w:pPr>
              <w:keepNext/>
              <w:keepLines/>
              <w:spacing w:after="0" w:line="240" w:lineRule="auto"/>
              <w:rPr>
                <w:b/>
              </w:rPr>
            </w:pPr>
            <w:r>
              <w:rPr>
                <w:b/>
                <w:sz w:val="28"/>
              </w:rPr>
              <w:t>Table 17</w:t>
            </w:r>
            <w:r w:rsidR="003354D3" w:rsidRPr="008521DB">
              <w:rPr>
                <w:b/>
                <w:sz w:val="28"/>
              </w:rPr>
              <w:t xml:space="preserve">:  </w:t>
            </w:r>
            <w:r w:rsidR="003354D3">
              <w:rPr>
                <w:b/>
                <w:sz w:val="28"/>
              </w:rPr>
              <w:t>CARE_SITE</w:t>
            </w:r>
          </w:p>
        </w:tc>
      </w:tr>
      <w:tr w:rsidR="003354D3" w:rsidRPr="008521DB" w14:paraId="36A6EBC6" w14:textId="77777777" w:rsidTr="003354D3">
        <w:trPr>
          <w:cantSplit/>
          <w:tblHeader/>
        </w:trPr>
        <w:tc>
          <w:tcPr>
            <w:tcW w:w="2960" w:type="dxa"/>
            <w:shd w:val="clear" w:color="auto" w:fill="D9D9D9"/>
          </w:tcPr>
          <w:p w14:paraId="76472D3B" w14:textId="77777777" w:rsidR="003354D3" w:rsidRPr="008521DB" w:rsidRDefault="003354D3" w:rsidP="003354D3">
            <w:pPr>
              <w:keepNext/>
              <w:keepLines/>
              <w:spacing w:after="0" w:line="240" w:lineRule="auto"/>
              <w:rPr>
                <w:b/>
              </w:rPr>
            </w:pPr>
            <w:r w:rsidRPr="008521DB">
              <w:rPr>
                <w:b/>
              </w:rPr>
              <w:t>Destination Field</w:t>
            </w:r>
          </w:p>
        </w:tc>
        <w:tc>
          <w:tcPr>
            <w:tcW w:w="2160" w:type="dxa"/>
            <w:shd w:val="clear" w:color="auto" w:fill="D9D9D9"/>
          </w:tcPr>
          <w:p w14:paraId="239F2300" w14:textId="77777777" w:rsidR="003354D3" w:rsidRPr="008521DB" w:rsidRDefault="003354D3" w:rsidP="003354D3">
            <w:pPr>
              <w:keepNext/>
              <w:keepLines/>
              <w:spacing w:after="0" w:line="240" w:lineRule="auto"/>
              <w:rPr>
                <w:b/>
              </w:rPr>
            </w:pPr>
            <w:r w:rsidRPr="008521DB">
              <w:rPr>
                <w:b/>
              </w:rPr>
              <w:t>Source Field</w:t>
            </w:r>
          </w:p>
        </w:tc>
        <w:tc>
          <w:tcPr>
            <w:tcW w:w="2053" w:type="dxa"/>
            <w:shd w:val="clear" w:color="auto" w:fill="D9D9D9"/>
          </w:tcPr>
          <w:p w14:paraId="2B0E8680" w14:textId="77777777" w:rsidR="003354D3" w:rsidRPr="008521DB" w:rsidRDefault="003354D3" w:rsidP="003354D3">
            <w:pPr>
              <w:keepNext/>
              <w:keepLines/>
              <w:spacing w:after="0" w:line="240" w:lineRule="auto"/>
              <w:rPr>
                <w:b/>
              </w:rPr>
            </w:pPr>
            <w:r w:rsidRPr="008521DB">
              <w:rPr>
                <w:b/>
              </w:rPr>
              <w:t>Applied Rule</w:t>
            </w:r>
          </w:p>
        </w:tc>
        <w:tc>
          <w:tcPr>
            <w:tcW w:w="2394" w:type="dxa"/>
            <w:shd w:val="clear" w:color="auto" w:fill="D9D9D9"/>
          </w:tcPr>
          <w:p w14:paraId="674AAB9F" w14:textId="77777777" w:rsidR="003354D3" w:rsidRPr="008521DB" w:rsidRDefault="003354D3" w:rsidP="003354D3">
            <w:pPr>
              <w:keepNext/>
              <w:keepLines/>
              <w:spacing w:after="0" w:line="240" w:lineRule="auto"/>
              <w:rPr>
                <w:b/>
              </w:rPr>
            </w:pPr>
            <w:r w:rsidRPr="008521DB">
              <w:rPr>
                <w:b/>
              </w:rPr>
              <w:t>Comment</w:t>
            </w:r>
          </w:p>
        </w:tc>
      </w:tr>
      <w:tr w:rsidR="003354D3" w:rsidRPr="008521DB" w14:paraId="44E130BB" w14:textId="77777777" w:rsidTr="003354D3">
        <w:trPr>
          <w:cantSplit/>
        </w:trPr>
        <w:tc>
          <w:tcPr>
            <w:tcW w:w="2960" w:type="dxa"/>
          </w:tcPr>
          <w:p w14:paraId="3CAFCBD1" w14:textId="77777777" w:rsidR="003354D3" w:rsidRPr="003354D3" w:rsidRDefault="003354D3" w:rsidP="003354D3">
            <w:pPr>
              <w:keepNext/>
              <w:keepLines/>
              <w:spacing w:after="0" w:line="240" w:lineRule="auto"/>
              <w:rPr>
                <w:sz w:val="20"/>
              </w:rPr>
            </w:pPr>
            <w:r w:rsidRPr="003354D3">
              <w:rPr>
                <w:sz w:val="20"/>
              </w:rPr>
              <w:t>CARE_SITE_ID</w:t>
            </w:r>
          </w:p>
        </w:tc>
        <w:tc>
          <w:tcPr>
            <w:tcW w:w="2160" w:type="dxa"/>
          </w:tcPr>
          <w:p w14:paraId="3F2AF64E" w14:textId="617D67F4" w:rsidR="003354D3" w:rsidRPr="008521DB" w:rsidRDefault="00BC109D" w:rsidP="003354D3">
            <w:pPr>
              <w:keepNext/>
              <w:keepLines/>
              <w:spacing w:after="0" w:line="240" w:lineRule="auto"/>
              <w:rPr>
                <w:sz w:val="20"/>
              </w:rPr>
            </w:pPr>
            <w:ins w:id="96" w:author="Blacketer, Margaret [JRDUS]" w:date="2017-03-27T10:35:00Z">
              <w:r>
                <w:rPr>
                  <w:sz w:val="20"/>
                </w:rPr>
                <w:t>NULL</w:t>
              </w:r>
            </w:ins>
            <w:del w:id="97" w:author="Blacketer, Margaret [JRDUS]" w:date="2017-03-27T10:35:00Z">
              <w:r w:rsidR="003354D3" w:rsidDel="00BC109D">
                <w:rPr>
                  <w:sz w:val="20"/>
                </w:rPr>
                <w:delText>0</w:delText>
              </w:r>
            </w:del>
          </w:p>
        </w:tc>
        <w:tc>
          <w:tcPr>
            <w:tcW w:w="2053" w:type="dxa"/>
          </w:tcPr>
          <w:p w14:paraId="6E37DEF5" w14:textId="77777777" w:rsidR="003354D3" w:rsidRPr="008521DB" w:rsidRDefault="003354D3" w:rsidP="003354D3">
            <w:pPr>
              <w:keepNext/>
              <w:keepLines/>
              <w:spacing w:after="0" w:line="240" w:lineRule="auto"/>
              <w:rPr>
                <w:sz w:val="20"/>
              </w:rPr>
            </w:pPr>
          </w:p>
        </w:tc>
        <w:tc>
          <w:tcPr>
            <w:tcW w:w="2394" w:type="dxa"/>
          </w:tcPr>
          <w:p w14:paraId="707147ED" w14:textId="77777777" w:rsidR="003354D3" w:rsidRPr="008521DB" w:rsidRDefault="003354D3" w:rsidP="003354D3">
            <w:pPr>
              <w:keepNext/>
              <w:keepLines/>
              <w:spacing w:after="0" w:line="240" w:lineRule="auto"/>
              <w:rPr>
                <w:sz w:val="20"/>
              </w:rPr>
            </w:pPr>
          </w:p>
        </w:tc>
      </w:tr>
      <w:tr w:rsidR="003354D3" w:rsidRPr="008521DB" w14:paraId="2F2B20D5" w14:textId="77777777" w:rsidTr="003354D3">
        <w:trPr>
          <w:cantSplit/>
        </w:trPr>
        <w:tc>
          <w:tcPr>
            <w:tcW w:w="2960" w:type="dxa"/>
          </w:tcPr>
          <w:p w14:paraId="0E17437D" w14:textId="77777777" w:rsidR="003354D3" w:rsidRPr="003354D3" w:rsidRDefault="003354D3" w:rsidP="003354D3">
            <w:pPr>
              <w:keepNext/>
              <w:keepLines/>
              <w:spacing w:after="0" w:line="240" w:lineRule="auto"/>
              <w:rPr>
                <w:sz w:val="20"/>
              </w:rPr>
            </w:pPr>
            <w:r w:rsidRPr="003354D3">
              <w:rPr>
                <w:sz w:val="20"/>
              </w:rPr>
              <w:t>LOCATION_ID</w:t>
            </w:r>
          </w:p>
        </w:tc>
        <w:tc>
          <w:tcPr>
            <w:tcW w:w="2160" w:type="dxa"/>
          </w:tcPr>
          <w:p w14:paraId="2D84C5D0" w14:textId="06C2CBCB" w:rsidR="003354D3" w:rsidRDefault="00BC109D" w:rsidP="003354D3">
            <w:pPr>
              <w:keepNext/>
              <w:keepLines/>
              <w:spacing w:after="0" w:line="240" w:lineRule="auto"/>
              <w:rPr>
                <w:sz w:val="20"/>
              </w:rPr>
            </w:pPr>
            <w:ins w:id="98" w:author="Blacketer, Margaret [JRDUS]" w:date="2017-03-27T10:35:00Z">
              <w:r>
                <w:rPr>
                  <w:sz w:val="20"/>
                </w:rPr>
                <w:t>NULL</w:t>
              </w:r>
            </w:ins>
            <w:del w:id="99" w:author="Blacketer, Margaret [JRDUS]" w:date="2017-03-27T10:35:00Z">
              <w:r w:rsidR="009E4ED2" w:rsidDel="00BC109D">
                <w:rPr>
                  <w:sz w:val="20"/>
                </w:rPr>
                <w:delText>0</w:delText>
              </w:r>
            </w:del>
          </w:p>
        </w:tc>
        <w:tc>
          <w:tcPr>
            <w:tcW w:w="2053" w:type="dxa"/>
          </w:tcPr>
          <w:p w14:paraId="59A58744" w14:textId="77777777" w:rsidR="003354D3" w:rsidRDefault="003354D3" w:rsidP="003354D3">
            <w:pPr>
              <w:keepNext/>
              <w:keepLines/>
              <w:spacing w:after="0" w:line="240" w:lineRule="auto"/>
              <w:rPr>
                <w:sz w:val="20"/>
              </w:rPr>
            </w:pPr>
          </w:p>
        </w:tc>
        <w:tc>
          <w:tcPr>
            <w:tcW w:w="2394" w:type="dxa"/>
          </w:tcPr>
          <w:p w14:paraId="3E431937" w14:textId="77777777" w:rsidR="003354D3" w:rsidRPr="008521DB" w:rsidRDefault="003354D3" w:rsidP="003354D3">
            <w:pPr>
              <w:keepNext/>
              <w:keepLines/>
              <w:spacing w:after="0" w:line="240" w:lineRule="auto"/>
              <w:rPr>
                <w:sz w:val="20"/>
              </w:rPr>
            </w:pPr>
          </w:p>
        </w:tc>
      </w:tr>
      <w:tr w:rsidR="003354D3" w:rsidRPr="008521DB" w14:paraId="4610DA63" w14:textId="77777777" w:rsidTr="003354D3">
        <w:trPr>
          <w:cantSplit/>
        </w:trPr>
        <w:tc>
          <w:tcPr>
            <w:tcW w:w="2960" w:type="dxa"/>
          </w:tcPr>
          <w:p w14:paraId="24975AA8" w14:textId="77777777" w:rsidR="003354D3" w:rsidRPr="003354D3" w:rsidRDefault="003354D3" w:rsidP="003354D3">
            <w:pPr>
              <w:keepNext/>
              <w:keepLines/>
              <w:spacing w:after="0" w:line="240" w:lineRule="auto"/>
              <w:rPr>
                <w:sz w:val="20"/>
              </w:rPr>
            </w:pPr>
            <w:r w:rsidRPr="003354D3">
              <w:rPr>
                <w:sz w:val="20"/>
              </w:rPr>
              <w:t>ORGANIZATION_ID</w:t>
            </w:r>
          </w:p>
        </w:tc>
        <w:tc>
          <w:tcPr>
            <w:tcW w:w="2160" w:type="dxa"/>
          </w:tcPr>
          <w:p w14:paraId="5D7D9940" w14:textId="2DFD1318" w:rsidR="003354D3" w:rsidRDefault="00BC109D" w:rsidP="003354D3">
            <w:pPr>
              <w:keepNext/>
              <w:keepLines/>
              <w:spacing w:after="0" w:line="240" w:lineRule="auto"/>
              <w:rPr>
                <w:sz w:val="20"/>
              </w:rPr>
            </w:pPr>
            <w:ins w:id="100" w:author="Blacketer, Margaret [JRDUS]" w:date="2017-03-27T10:35:00Z">
              <w:r>
                <w:rPr>
                  <w:sz w:val="20"/>
                </w:rPr>
                <w:t>NULL</w:t>
              </w:r>
            </w:ins>
            <w:del w:id="101" w:author="Blacketer, Margaret [JRDUS]" w:date="2017-03-27T10:35:00Z">
              <w:r w:rsidR="003354D3" w:rsidDel="00BC109D">
                <w:rPr>
                  <w:sz w:val="20"/>
                </w:rPr>
                <w:delText>0</w:delText>
              </w:r>
            </w:del>
          </w:p>
        </w:tc>
        <w:tc>
          <w:tcPr>
            <w:tcW w:w="2053" w:type="dxa"/>
          </w:tcPr>
          <w:p w14:paraId="366D0B43" w14:textId="77777777" w:rsidR="003354D3" w:rsidRDefault="003354D3" w:rsidP="003354D3">
            <w:pPr>
              <w:keepNext/>
              <w:keepLines/>
              <w:spacing w:after="0" w:line="240" w:lineRule="auto"/>
              <w:rPr>
                <w:sz w:val="20"/>
              </w:rPr>
            </w:pPr>
          </w:p>
        </w:tc>
        <w:tc>
          <w:tcPr>
            <w:tcW w:w="2394" w:type="dxa"/>
          </w:tcPr>
          <w:p w14:paraId="1055C91B" w14:textId="77777777" w:rsidR="003354D3" w:rsidRPr="008521DB" w:rsidRDefault="003354D3" w:rsidP="003354D3">
            <w:pPr>
              <w:keepNext/>
              <w:keepLines/>
              <w:spacing w:after="0" w:line="240" w:lineRule="auto"/>
              <w:rPr>
                <w:sz w:val="20"/>
              </w:rPr>
            </w:pPr>
          </w:p>
        </w:tc>
      </w:tr>
      <w:tr w:rsidR="003354D3" w:rsidRPr="008521DB" w14:paraId="6B7C61FC" w14:textId="77777777" w:rsidTr="003354D3">
        <w:trPr>
          <w:cantSplit/>
        </w:trPr>
        <w:tc>
          <w:tcPr>
            <w:tcW w:w="2960" w:type="dxa"/>
          </w:tcPr>
          <w:p w14:paraId="0F96F00B" w14:textId="77777777" w:rsidR="003354D3" w:rsidRPr="003354D3" w:rsidRDefault="003354D3" w:rsidP="003354D3">
            <w:pPr>
              <w:keepNext/>
              <w:keepLines/>
              <w:spacing w:after="0" w:line="240" w:lineRule="auto"/>
              <w:rPr>
                <w:sz w:val="20"/>
              </w:rPr>
            </w:pPr>
            <w:r w:rsidRPr="003354D3">
              <w:rPr>
                <w:sz w:val="20"/>
              </w:rPr>
              <w:t>PLACE_OF_SERVICE_CONCEPT_ID</w:t>
            </w:r>
          </w:p>
        </w:tc>
        <w:tc>
          <w:tcPr>
            <w:tcW w:w="2160" w:type="dxa"/>
          </w:tcPr>
          <w:p w14:paraId="2C8394F0" w14:textId="77777777" w:rsidR="003354D3" w:rsidRDefault="003354D3" w:rsidP="003354D3">
            <w:pPr>
              <w:keepNext/>
              <w:keepLines/>
              <w:spacing w:after="0" w:line="240" w:lineRule="auto"/>
              <w:rPr>
                <w:sz w:val="20"/>
              </w:rPr>
            </w:pPr>
            <w:r>
              <w:rPr>
                <w:sz w:val="20"/>
              </w:rPr>
              <w:t>0</w:t>
            </w:r>
          </w:p>
        </w:tc>
        <w:tc>
          <w:tcPr>
            <w:tcW w:w="2053" w:type="dxa"/>
          </w:tcPr>
          <w:p w14:paraId="4EF584D7" w14:textId="77777777" w:rsidR="003354D3" w:rsidRDefault="003354D3" w:rsidP="003354D3">
            <w:pPr>
              <w:keepNext/>
              <w:keepLines/>
              <w:spacing w:after="0" w:line="240" w:lineRule="auto"/>
              <w:rPr>
                <w:sz w:val="20"/>
              </w:rPr>
            </w:pPr>
          </w:p>
        </w:tc>
        <w:tc>
          <w:tcPr>
            <w:tcW w:w="2394" w:type="dxa"/>
          </w:tcPr>
          <w:p w14:paraId="3BF61B26" w14:textId="77777777" w:rsidR="003354D3" w:rsidRPr="008521DB" w:rsidRDefault="003354D3" w:rsidP="003354D3">
            <w:pPr>
              <w:keepNext/>
              <w:keepLines/>
              <w:spacing w:after="0" w:line="240" w:lineRule="auto"/>
              <w:rPr>
                <w:sz w:val="20"/>
              </w:rPr>
            </w:pPr>
          </w:p>
        </w:tc>
      </w:tr>
      <w:tr w:rsidR="003354D3" w:rsidRPr="008521DB" w14:paraId="6A58A896" w14:textId="77777777" w:rsidTr="003354D3">
        <w:trPr>
          <w:cantSplit/>
        </w:trPr>
        <w:tc>
          <w:tcPr>
            <w:tcW w:w="2960" w:type="dxa"/>
          </w:tcPr>
          <w:p w14:paraId="1DC7F0F1" w14:textId="77777777" w:rsidR="003354D3" w:rsidRPr="003354D3" w:rsidRDefault="003354D3" w:rsidP="003354D3">
            <w:pPr>
              <w:keepNext/>
              <w:keepLines/>
              <w:spacing w:after="0" w:line="240" w:lineRule="auto"/>
              <w:rPr>
                <w:sz w:val="20"/>
              </w:rPr>
            </w:pPr>
            <w:r w:rsidRPr="003354D3">
              <w:rPr>
                <w:sz w:val="20"/>
              </w:rPr>
              <w:t>CARE_SITE_SOURCE_VALUE</w:t>
            </w:r>
          </w:p>
        </w:tc>
        <w:tc>
          <w:tcPr>
            <w:tcW w:w="2160" w:type="dxa"/>
          </w:tcPr>
          <w:p w14:paraId="1A7312B6" w14:textId="77777777" w:rsidR="003354D3" w:rsidRDefault="003354D3" w:rsidP="003354D3">
            <w:pPr>
              <w:keepNext/>
              <w:keepLines/>
              <w:spacing w:after="0" w:line="240" w:lineRule="auto"/>
              <w:rPr>
                <w:sz w:val="20"/>
              </w:rPr>
            </w:pPr>
            <w:r>
              <w:rPr>
                <w:sz w:val="20"/>
              </w:rPr>
              <w:t>-</w:t>
            </w:r>
          </w:p>
        </w:tc>
        <w:tc>
          <w:tcPr>
            <w:tcW w:w="2053" w:type="dxa"/>
          </w:tcPr>
          <w:p w14:paraId="4BA19CB2" w14:textId="77777777" w:rsidR="003354D3" w:rsidRDefault="003354D3" w:rsidP="003354D3">
            <w:pPr>
              <w:keepNext/>
              <w:keepLines/>
              <w:spacing w:after="0" w:line="240" w:lineRule="auto"/>
              <w:rPr>
                <w:sz w:val="20"/>
              </w:rPr>
            </w:pPr>
            <w:r>
              <w:rPr>
                <w:sz w:val="20"/>
              </w:rPr>
              <w:t>NULL</w:t>
            </w:r>
          </w:p>
        </w:tc>
        <w:tc>
          <w:tcPr>
            <w:tcW w:w="2394" w:type="dxa"/>
          </w:tcPr>
          <w:p w14:paraId="12052492" w14:textId="77777777" w:rsidR="003354D3" w:rsidRPr="008521DB" w:rsidRDefault="003354D3" w:rsidP="003354D3">
            <w:pPr>
              <w:keepNext/>
              <w:keepLines/>
              <w:spacing w:after="0" w:line="240" w:lineRule="auto"/>
              <w:rPr>
                <w:sz w:val="20"/>
              </w:rPr>
            </w:pPr>
          </w:p>
        </w:tc>
      </w:tr>
      <w:tr w:rsidR="003354D3" w:rsidRPr="008521DB" w14:paraId="434F2A1D" w14:textId="77777777" w:rsidTr="003354D3">
        <w:trPr>
          <w:cantSplit/>
        </w:trPr>
        <w:tc>
          <w:tcPr>
            <w:tcW w:w="2960" w:type="dxa"/>
          </w:tcPr>
          <w:p w14:paraId="6648817E" w14:textId="77777777" w:rsidR="003354D3" w:rsidRPr="003354D3" w:rsidRDefault="003354D3" w:rsidP="003354D3">
            <w:pPr>
              <w:keepNext/>
              <w:keepLines/>
              <w:spacing w:after="0" w:line="240" w:lineRule="auto"/>
              <w:rPr>
                <w:sz w:val="20"/>
              </w:rPr>
            </w:pPr>
            <w:r w:rsidRPr="003354D3">
              <w:rPr>
                <w:sz w:val="20"/>
              </w:rPr>
              <w:t>PLACE_OF_SERVICE_SOURCE_VALUE</w:t>
            </w:r>
          </w:p>
        </w:tc>
        <w:tc>
          <w:tcPr>
            <w:tcW w:w="2160" w:type="dxa"/>
          </w:tcPr>
          <w:p w14:paraId="069CBA69" w14:textId="77777777" w:rsidR="003354D3" w:rsidRDefault="003354D3" w:rsidP="003354D3">
            <w:pPr>
              <w:keepNext/>
              <w:keepLines/>
              <w:spacing w:after="0" w:line="240" w:lineRule="auto"/>
              <w:rPr>
                <w:sz w:val="20"/>
              </w:rPr>
            </w:pPr>
            <w:r>
              <w:rPr>
                <w:sz w:val="20"/>
              </w:rPr>
              <w:t>-</w:t>
            </w:r>
          </w:p>
        </w:tc>
        <w:tc>
          <w:tcPr>
            <w:tcW w:w="2053" w:type="dxa"/>
          </w:tcPr>
          <w:p w14:paraId="45A7F662" w14:textId="77777777" w:rsidR="003354D3" w:rsidRDefault="003354D3" w:rsidP="003354D3">
            <w:pPr>
              <w:keepNext/>
              <w:keepLines/>
              <w:spacing w:after="0" w:line="240" w:lineRule="auto"/>
              <w:rPr>
                <w:sz w:val="20"/>
              </w:rPr>
            </w:pPr>
            <w:r>
              <w:rPr>
                <w:sz w:val="20"/>
              </w:rPr>
              <w:t>NULL</w:t>
            </w:r>
          </w:p>
        </w:tc>
        <w:tc>
          <w:tcPr>
            <w:tcW w:w="2394" w:type="dxa"/>
          </w:tcPr>
          <w:p w14:paraId="57A3D5D5" w14:textId="77777777" w:rsidR="003354D3" w:rsidRPr="008521DB" w:rsidRDefault="003354D3" w:rsidP="003354D3">
            <w:pPr>
              <w:keepNext/>
              <w:keepLines/>
              <w:spacing w:after="0" w:line="240" w:lineRule="auto"/>
              <w:rPr>
                <w:sz w:val="20"/>
              </w:rPr>
            </w:pPr>
          </w:p>
        </w:tc>
      </w:tr>
    </w:tbl>
    <w:p w14:paraId="4F0F7D4A" w14:textId="77777777" w:rsidR="006437A8" w:rsidRDefault="006437A8" w:rsidP="006437A8">
      <w:pPr>
        <w:keepNext/>
        <w:keepLines/>
        <w:spacing w:after="0"/>
      </w:pPr>
    </w:p>
    <w:p w14:paraId="483D053D" w14:textId="77777777" w:rsidR="004166C0" w:rsidRDefault="004166C0" w:rsidP="004166C0">
      <w:pPr>
        <w:pStyle w:val="Heading2"/>
      </w:pPr>
      <w:bookmarkStart w:id="102" w:name="_Toc368404519"/>
      <w:bookmarkStart w:id="103" w:name="_Toc475696921"/>
      <w:r>
        <w:t>Table Name:  COHORT</w:t>
      </w:r>
      <w:bookmarkEnd w:id="102"/>
      <w:bookmarkEnd w:id="103"/>
    </w:p>
    <w:p w14:paraId="67FEC99A" w14:textId="77777777" w:rsidR="004166C0" w:rsidRDefault="00677DB0" w:rsidP="004166C0">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677DB0" w:rsidRPr="008521DB" w14:paraId="08EA4BC0" w14:textId="77777777" w:rsidTr="00677DB0">
        <w:trPr>
          <w:cantSplit/>
          <w:tblHeader/>
        </w:trPr>
        <w:tc>
          <w:tcPr>
            <w:tcW w:w="5000" w:type="pct"/>
            <w:gridSpan w:val="4"/>
            <w:shd w:val="clear" w:color="auto" w:fill="A6A6A6"/>
          </w:tcPr>
          <w:p w14:paraId="34890DFC" w14:textId="77777777" w:rsidR="00677DB0" w:rsidRPr="008521DB" w:rsidRDefault="00677DB0" w:rsidP="001B3541">
            <w:pPr>
              <w:keepNext/>
              <w:keepLines/>
              <w:spacing w:after="0" w:line="240" w:lineRule="auto"/>
              <w:rPr>
                <w:b/>
              </w:rPr>
            </w:pPr>
            <w:r>
              <w:rPr>
                <w:b/>
                <w:sz w:val="28"/>
              </w:rPr>
              <w:lastRenderedPageBreak/>
              <w:t>Table 18</w:t>
            </w:r>
            <w:r w:rsidRPr="008521DB">
              <w:rPr>
                <w:b/>
                <w:sz w:val="28"/>
              </w:rPr>
              <w:t xml:space="preserve">:  </w:t>
            </w:r>
            <w:r w:rsidR="001B3541">
              <w:rPr>
                <w:b/>
                <w:sz w:val="28"/>
              </w:rPr>
              <w:t>COHORT</w:t>
            </w:r>
          </w:p>
        </w:tc>
      </w:tr>
      <w:tr w:rsidR="00677DB0" w:rsidRPr="008521DB" w14:paraId="674F85F1" w14:textId="77777777" w:rsidTr="00677DB0">
        <w:trPr>
          <w:cantSplit/>
          <w:trHeight w:val="20"/>
          <w:tblHeader/>
        </w:trPr>
        <w:tc>
          <w:tcPr>
            <w:tcW w:w="1418" w:type="pct"/>
            <w:shd w:val="clear" w:color="auto" w:fill="D9D9D9"/>
          </w:tcPr>
          <w:p w14:paraId="1F68B801" w14:textId="77777777" w:rsidR="00677DB0" w:rsidRPr="008521DB" w:rsidRDefault="00677DB0" w:rsidP="00677DB0">
            <w:pPr>
              <w:keepNext/>
              <w:keepLines/>
              <w:spacing w:after="0" w:line="240" w:lineRule="auto"/>
              <w:rPr>
                <w:b/>
              </w:rPr>
            </w:pPr>
            <w:r w:rsidRPr="008521DB">
              <w:rPr>
                <w:b/>
              </w:rPr>
              <w:t>Destination Field</w:t>
            </w:r>
          </w:p>
        </w:tc>
        <w:tc>
          <w:tcPr>
            <w:tcW w:w="1199" w:type="pct"/>
            <w:shd w:val="clear" w:color="auto" w:fill="D9D9D9"/>
          </w:tcPr>
          <w:p w14:paraId="0F67BB22" w14:textId="77777777" w:rsidR="00677DB0" w:rsidRPr="008521DB" w:rsidRDefault="00677DB0" w:rsidP="00677DB0">
            <w:pPr>
              <w:keepNext/>
              <w:keepLines/>
              <w:spacing w:after="0" w:line="240" w:lineRule="auto"/>
              <w:rPr>
                <w:b/>
              </w:rPr>
            </w:pPr>
            <w:r w:rsidRPr="008521DB">
              <w:rPr>
                <w:b/>
              </w:rPr>
              <w:t>Source Field</w:t>
            </w:r>
          </w:p>
        </w:tc>
        <w:tc>
          <w:tcPr>
            <w:tcW w:w="960" w:type="pct"/>
            <w:shd w:val="clear" w:color="auto" w:fill="D9D9D9"/>
          </w:tcPr>
          <w:p w14:paraId="1982C6BE" w14:textId="77777777" w:rsidR="00677DB0" w:rsidRPr="008521DB" w:rsidRDefault="00677DB0" w:rsidP="00677DB0">
            <w:pPr>
              <w:keepNext/>
              <w:keepLines/>
              <w:spacing w:after="0" w:line="240" w:lineRule="auto"/>
              <w:rPr>
                <w:b/>
              </w:rPr>
            </w:pPr>
            <w:r w:rsidRPr="008521DB">
              <w:rPr>
                <w:b/>
              </w:rPr>
              <w:t>Applied Rule</w:t>
            </w:r>
          </w:p>
        </w:tc>
        <w:tc>
          <w:tcPr>
            <w:tcW w:w="1423" w:type="pct"/>
            <w:shd w:val="clear" w:color="auto" w:fill="D9D9D9"/>
          </w:tcPr>
          <w:p w14:paraId="490F3420" w14:textId="77777777" w:rsidR="00677DB0" w:rsidRPr="008521DB" w:rsidRDefault="00677DB0" w:rsidP="00677DB0">
            <w:pPr>
              <w:keepNext/>
              <w:keepLines/>
              <w:spacing w:after="0" w:line="240" w:lineRule="auto"/>
              <w:rPr>
                <w:b/>
              </w:rPr>
            </w:pPr>
            <w:r w:rsidRPr="008521DB">
              <w:rPr>
                <w:b/>
              </w:rPr>
              <w:t>Comment</w:t>
            </w:r>
          </w:p>
        </w:tc>
      </w:tr>
      <w:tr w:rsidR="00677DB0" w:rsidRPr="008521DB" w14:paraId="460D5392" w14:textId="77777777" w:rsidTr="00677DB0">
        <w:trPr>
          <w:cantSplit/>
          <w:trHeight w:val="20"/>
        </w:trPr>
        <w:tc>
          <w:tcPr>
            <w:tcW w:w="1418" w:type="pct"/>
          </w:tcPr>
          <w:p w14:paraId="70D251FA" w14:textId="77777777" w:rsidR="00677DB0" w:rsidRPr="00677DB0" w:rsidRDefault="00677DB0" w:rsidP="00677DB0">
            <w:pPr>
              <w:keepNext/>
              <w:keepLines/>
              <w:spacing w:after="0" w:line="240" w:lineRule="auto"/>
              <w:rPr>
                <w:sz w:val="20"/>
              </w:rPr>
            </w:pPr>
            <w:r w:rsidRPr="00677DB0">
              <w:rPr>
                <w:sz w:val="20"/>
              </w:rPr>
              <w:t>COHORT_ID</w:t>
            </w:r>
          </w:p>
        </w:tc>
        <w:tc>
          <w:tcPr>
            <w:tcW w:w="1199" w:type="pct"/>
          </w:tcPr>
          <w:p w14:paraId="4F9FE572" w14:textId="77777777" w:rsidR="00677DB0" w:rsidRPr="008521DB" w:rsidRDefault="00677DB0" w:rsidP="00677DB0">
            <w:pPr>
              <w:keepNext/>
              <w:keepLines/>
              <w:spacing w:after="0" w:line="240" w:lineRule="auto"/>
              <w:rPr>
                <w:sz w:val="20"/>
              </w:rPr>
            </w:pPr>
          </w:p>
        </w:tc>
        <w:tc>
          <w:tcPr>
            <w:tcW w:w="960" w:type="pct"/>
          </w:tcPr>
          <w:p w14:paraId="44322965" w14:textId="77777777" w:rsidR="00677DB0" w:rsidRPr="008521DB" w:rsidRDefault="00677DB0" w:rsidP="00677DB0">
            <w:pPr>
              <w:keepNext/>
              <w:keepLines/>
              <w:spacing w:after="0" w:line="240" w:lineRule="auto"/>
              <w:rPr>
                <w:sz w:val="20"/>
              </w:rPr>
            </w:pPr>
          </w:p>
        </w:tc>
        <w:tc>
          <w:tcPr>
            <w:tcW w:w="1423" w:type="pct"/>
          </w:tcPr>
          <w:p w14:paraId="536ADF82" w14:textId="77777777" w:rsidR="00677DB0" w:rsidRPr="008521DB" w:rsidRDefault="00677DB0" w:rsidP="00677DB0">
            <w:pPr>
              <w:keepNext/>
              <w:keepLines/>
              <w:spacing w:after="0" w:line="240" w:lineRule="auto"/>
              <w:rPr>
                <w:sz w:val="20"/>
              </w:rPr>
            </w:pPr>
          </w:p>
        </w:tc>
      </w:tr>
      <w:tr w:rsidR="00677DB0" w:rsidRPr="008521DB" w14:paraId="38F94A5B" w14:textId="77777777" w:rsidTr="00677DB0">
        <w:trPr>
          <w:cantSplit/>
          <w:trHeight w:val="20"/>
        </w:trPr>
        <w:tc>
          <w:tcPr>
            <w:tcW w:w="1418" w:type="pct"/>
          </w:tcPr>
          <w:p w14:paraId="084BDD9C" w14:textId="77777777" w:rsidR="00677DB0" w:rsidRPr="00677DB0" w:rsidRDefault="00677DB0" w:rsidP="00677DB0">
            <w:pPr>
              <w:keepNext/>
              <w:keepLines/>
              <w:spacing w:after="0" w:line="240" w:lineRule="auto"/>
              <w:rPr>
                <w:sz w:val="20"/>
              </w:rPr>
            </w:pPr>
            <w:r w:rsidRPr="00677DB0">
              <w:rPr>
                <w:sz w:val="20"/>
              </w:rPr>
              <w:t>COHORT_CONCEPT_ID</w:t>
            </w:r>
          </w:p>
        </w:tc>
        <w:tc>
          <w:tcPr>
            <w:tcW w:w="1199" w:type="pct"/>
          </w:tcPr>
          <w:p w14:paraId="61816DC8" w14:textId="77777777" w:rsidR="00677DB0" w:rsidRPr="008521DB" w:rsidRDefault="00677DB0" w:rsidP="00677DB0">
            <w:pPr>
              <w:keepNext/>
              <w:keepLines/>
              <w:spacing w:after="0" w:line="240" w:lineRule="auto"/>
              <w:rPr>
                <w:sz w:val="20"/>
              </w:rPr>
            </w:pPr>
          </w:p>
        </w:tc>
        <w:tc>
          <w:tcPr>
            <w:tcW w:w="960" w:type="pct"/>
          </w:tcPr>
          <w:p w14:paraId="3D5D6FC4" w14:textId="77777777" w:rsidR="00677DB0" w:rsidRPr="008521DB" w:rsidRDefault="00677DB0" w:rsidP="00677DB0">
            <w:pPr>
              <w:keepNext/>
              <w:keepLines/>
              <w:spacing w:after="0" w:line="240" w:lineRule="auto"/>
              <w:rPr>
                <w:sz w:val="20"/>
              </w:rPr>
            </w:pPr>
          </w:p>
        </w:tc>
        <w:tc>
          <w:tcPr>
            <w:tcW w:w="1423" w:type="pct"/>
          </w:tcPr>
          <w:p w14:paraId="44959170" w14:textId="77777777" w:rsidR="00677DB0" w:rsidRPr="008521DB" w:rsidRDefault="00677DB0" w:rsidP="00677DB0">
            <w:pPr>
              <w:keepNext/>
              <w:keepLines/>
              <w:spacing w:after="0" w:line="240" w:lineRule="auto"/>
              <w:rPr>
                <w:sz w:val="20"/>
              </w:rPr>
            </w:pPr>
          </w:p>
        </w:tc>
      </w:tr>
      <w:tr w:rsidR="00677DB0" w:rsidRPr="008521DB" w14:paraId="03C3B072" w14:textId="77777777" w:rsidTr="00677DB0">
        <w:trPr>
          <w:cantSplit/>
          <w:trHeight w:val="20"/>
        </w:trPr>
        <w:tc>
          <w:tcPr>
            <w:tcW w:w="1418" w:type="pct"/>
          </w:tcPr>
          <w:p w14:paraId="4EA668A3" w14:textId="77777777" w:rsidR="00677DB0" w:rsidRPr="00677DB0" w:rsidRDefault="00677DB0" w:rsidP="00677DB0">
            <w:pPr>
              <w:keepNext/>
              <w:keepLines/>
              <w:spacing w:after="0" w:line="240" w:lineRule="auto"/>
              <w:rPr>
                <w:sz w:val="20"/>
              </w:rPr>
            </w:pPr>
            <w:r w:rsidRPr="00677DB0">
              <w:rPr>
                <w:sz w:val="20"/>
              </w:rPr>
              <w:t>COHORT_START_DATE</w:t>
            </w:r>
          </w:p>
        </w:tc>
        <w:tc>
          <w:tcPr>
            <w:tcW w:w="1199" w:type="pct"/>
          </w:tcPr>
          <w:p w14:paraId="61091E6A" w14:textId="77777777" w:rsidR="00677DB0" w:rsidRPr="008521DB" w:rsidRDefault="00677DB0" w:rsidP="00677DB0">
            <w:pPr>
              <w:keepNext/>
              <w:keepLines/>
              <w:spacing w:after="0" w:line="240" w:lineRule="auto"/>
              <w:rPr>
                <w:sz w:val="20"/>
              </w:rPr>
            </w:pPr>
          </w:p>
        </w:tc>
        <w:tc>
          <w:tcPr>
            <w:tcW w:w="960" w:type="pct"/>
          </w:tcPr>
          <w:p w14:paraId="35E0A33F" w14:textId="77777777" w:rsidR="00677DB0" w:rsidRPr="008521DB" w:rsidRDefault="00677DB0" w:rsidP="00677DB0">
            <w:pPr>
              <w:keepNext/>
              <w:keepLines/>
              <w:spacing w:after="0" w:line="240" w:lineRule="auto"/>
              <w:rPr>
                <w:sz w:val="20"/>
              </w:rPr>
            </w:pPr>
          </w:p>
        </w:tc>
        <w:tc>
          <w:tcPr>
            <w:tcW w:w="1423" w:type="pct"/>
          </w:tcPr>
          <w:p w14:paraId="05E38075" w14:textId="77777777" w:rsidR="00677DB0" w:rsidRPr="008521DB" w:rsidRDefault="00677DB0" w:rsidP="00677DB0">
            <w:pPr>
              <w:keepNext/>
              <w:keepLines/>
              <w:spacing w:after="0" w:line="240" w:lineRule="auto"/>
              <w:rPr>
                <w:sz w:val="20"/>
              </w:rPr>
            </w:pPr>
          </w:p>
        </w:tc>
      </w:tr>
      <w:tr w:rsidR="00677DB0" w:rsidRPr="008521DB" w14:paraId="09B310CA" w14:textId="77777777" w:rsidTr="00677DB0">
        <w:trPr>
          <w:cantSplit/>
          <w:trHeight w:val="20"/>
        </w:trPr>
        <w:tc>
          <w:tcPr>
            <w:tcW w:w="1418" w:type="pct"/>
          </w:tcPr>
          <w:p w14:paraId="0554B1C7" w14:textId="77777777" w:rsidR="00677DB0" w:rsidRPr="00677DB0" w:rsidRDefault="00677DB0" w:rsidP="00677DB0">
            <w:pPr>
              <w:keepNext/>
              <w:keepLines/>
              <w:spacing w:after="0" w:line="240" w:lineRule="auto"/>
              <w:rPr>
                <w:sz w:val="20"/>
              </w:rPr>
            </w:pPr>
            <w:r w:rsidRPr="00677DB0">
              <w:rPr>
                <w:sz w:val="20"/>
              </w:rPr>
              <w:t>COHORT_END_DATE</w:t>
            </w:r>
          </w:p>
        </w:tc>
        <w:tc>
          <w:tcPr>
            <w:tcW w:w="1199" w:type="pct"/>
          </w:tcPr>
          <w:p w14:paraId="1D34C0CA" w14:textId="77777777" w:rsidR="00677DB0" w:rsidRPr="008521DB" w:rsidRDefault="00677DB0" w:rsidP="00677DB0">
            <w:pPr>
              <w:keepNext/>
              <w:keepLines/>
              <w:spacing w:after="0" w:line="240" w:lineRule="auto"/>
              <w:rPr>
                <w:sz w:val="20"/>
              </w:rPr>
            </w:pPr>
          </w:p>
        </w:tc>
        <w:tc>
          <w:tcPr>
            <w:tcW w:w="960" w:type="pct"/>
          </w:tcPr>
          <w:p w14:paraId="0BD4C048" w14:textId="77777777" w:rsidR="00677DB0" w:rsidRPr="008521DB" w:rsidRDefault="00677DB0" w:rsidP="00677DB0">
            <w:pPr>
              <w:keepNext/>
              <w:keepLines/>
              <w:spacing w:after="0" w:line="240" w:lineRule="auto"/>
              <w:rPr>
                <w:sz w:val="20"/>
              </w:rPr>
            </w:pPr>
          </w:p>
        </w:tc>
        <w:tc>
          <w:tcPr>
            <w:tcW w:w="1423" w:type="pct"/>
          </w:tcPr>
          <w:p w14:paraId="7BE134CA" w14:textId="77777777" w:rsidR="00677DB0" w:rsidRPr="008521DB" w:rsidRDefault="00677DB0" w:rsidP="00677DB0">
            <w:pPr>
              <w:keepNext/>
              <w:keepLines/>
              <w:spacing w:after="0" w:line="240" w:lineRule="auto"/>
              <w:rPr>
                <w:sz w:val="20"/>
              </w:rPr>
            </w:pPr>
          </w:p>
        </w:tc>
      </w:tr>
      <w:tr w:rsidR="00677DB0" w:rsidRPr="008521DB" w14:paraId="287F1AD7" w14:textId="77777777" w:rsidTr="00677DB0">
        <w:trPr>
          <w:cantSplit/>
          <w:trHeight w:val="20"/>
        </w:trPr>
        <w:tc>
          <w:tcPr>
            <w:tcW w:w="1418" w:type="pct"/>
          </w:tcPr>
          <w:p w14:paraId="3597BBF9" w14:textId="77777777" w:rsidR="00677DB0" w:rsidRPr="00677DB0" w:rsidRDefault="00677DB0" w:rsidP="00677DB0">
            <w:pPr>
              <w:keepNext/>
              <w:keepLines/>
              <w:spacing w:after="0" w:line="240" w:lineRule="auto"/>
              <w:rPr>
                <w:sz w:val="20"/>
              </w:rPr>
            </w:pPr>
            <w:r w:rsidRPr="00677DB0">
              <w:rPr>
                <w:sz w:val="20"/>
              </w:rPr>
              <w:t>SUBJECT_ID</w:t>
            </w:r>
          </w:p>
        </w:tc>
        <w:tc>
          <w:tcPr>
            <w:tcW w:w="1199" w:type="pct"/>
          </w:tcPr>
          <w:p w14:paraId="191307D7" w14:textId="77777777" w:rsidR="00677DB0" w:rsidRPr="008521DB" w:rsidRDefault="00677DB0" w:rsidP="00677DB0">
            <w:pPr>
              <w:keepNext/>
              <w:keepLines/>
              <w:spacing w:after="0" w:line="240" w:lineRule="auto"/>
              <w:rPr>
                <w:sz w:val="20"/>
              </w:rPr>
            </w:pPr>
          </w:p>
        </w:tc>
        <w:tc>
          <w:tcPr>
            <w:tcW w:w="960" w:type="pct"/>
          </w:tcPr>
          <w:p w14:paraId="0A20886B" w14:textId="77777777" w:rsidR="00677DB0" w:rsidRPr="008521DB" w:rsidRDefault="00677DB0" w:rsidP="00677DB0">
            <w:pPr>
              <w:keepNext/>
              <w:keepLines/>
              <w:spacing w:after="0" w:line="240" w:lineRule="auto"/>
              <w:rPr>
                <w:sz w:val="20"/>
              </w:rPr>
            </w:pPr>
          </w:p>
        </w:tc>
        <w:tc>
          <w:tcPr>
            <w:tcW w:w="1423" w:type="pct"/>
          </w:tcPr>
          <w:p w14:paraId="1D1E2506" w14:textId="77777777" w:rsidR="00677DB0" w:rsidRPr="008521DB" w:rsidRDefault="00677DB0" w:rsidP="00677DB0">
            <w:pPr>
              <w:keepNext/>
              <w:keepLines/>
              <w:spacing w:after="0" w:line="240" w:lineRule="auto"/>
              <w:rPr>
                <w:sz w:val="20"/>
              </w:rPr>
            </w:pPr>
          </w:p>
        </w:tc>
      </w:tr>
      <w:tr w:rsidR="00677DB0" w:rsidRPr="008521DB" w14:paraId="2344A654" w14:textId="77777777" w:rsidTr="00677DB0">
        <w:trPr>
          <w:cantSplit/>
          <w:trHeight w:val="20"/>
        </w:trPr>
        <w:tc>
          <w:tcPr>
            <w:tcW w:w="1418" w:type="pct"/>
          </w:tcPr>
          <w:p w14:paraId="2F3584C5" w14:textId="77777777" w:rsidR="00677DB0" w:rsidRPr="00677DB0" w:rsidRDefault="00677DB0" w:rsidP="00677DB0">
            <w:pPr>
              <w:keepNext/>
              <w:keepLines/>
              <w:spacing w:after="0" w:line="240" w:lineRule="auto"/>
              <w:rPr>
                <w:sz w:val="20"/>
              </w:rPr>
            </w:pPr>
            <w:r w:rsidRPr="00677DB0">
              <w:rPr>
                <w:sz w:val="20"/>
              </w:rPr>
              <w:t>STOP_REASON</w:t>
            </w:r>
          </w:p>
        </w:tc>
        <w:tc>
          <w:tcPr>
            <w:tcW w:w="1199" w:type="pct"/>
          </w:tcPr>
          <w:p w14:paraId="33334B2A" w14:textId="77777777" w:rsidR="00677DB0" w:rsidRPr="008521DB" w:rsidRDefault="00677DB0" w:rsidP="00677DB0">
            <w:pPr>
              <w:keepNext/>
              <w:keepLines/>
              <w:spacing w:after="0" w:line="240" w:lineRule="auto"/>
              <w:rPr>
                <w:sz w:val="20"/>
              </w:rPr>
            </w:pPr>
          </w:p>
        </w:tc>
        <w:tc>
          <w:tcPr>
            <w:tcW w:w="960" w:type="pct"/>
          </w:tcPr>
          <w:p w14:paraId="51D75CAE" w14:textId="77777777" w:rsidR="00677DB0" w:rsidRPr="008521DB" w:rsidRDefault="00677DB0" w:rsidP="00677DB0">
            <w:pPr>
              <w:keepNext/>
              <w:keepLines/>
              <w:spacing w:after="0" w:line="240" w:lineRule="auto"/>
              <w:rPr>
                <w:sz w:val="20"/>
              </w:rPr>
            </w:pPr>
          </w:p>
        </w:tc>
        <w:tc>
          <w:tcPr>
            <w:tcW w:w="1423" w:type="pct"/>
          </w:tcPr>
          <w:p w14:paraId="4E0B518E" w14:textId="77777777" w:rsidR="00677DB0" w:rsidRPr="008521DB" w:rsidRDefault="00677DB0" w:rsidP="00677DB0">
            <w:pPr>
              <w:keepNext/>
              <w:keepLines/>
              <w:spacing w:after="0" w:line="240" w:lineRule="auto"/>
              <w:rPr>
                <w:sz w:val="20"/>
              </w:rPr>
            </w:pPr>
          </w:p>
        </w:tc>
      </w:tr>
    </w:tbl>
    <w:p w14:paraId="1BADB404" w14:textId="77777777" w:rsidR="00300FD4" w:rsidRDefault="00300FD4" w:rsidP="00286A5A"/>
    <w:p w14:paraId="71DFCC93" w14:textId="77777777" w:rsidR="001D1422" w:rsidRDefault="001D1422" w:rsidP="00D31708">
      <w:pPr>
        <w:pStyle w:val="Heading2"/>
      </w:pPr>
      <w:bookmarkStart w:id="104" w:name="_Toc475696922"/>
      <w:r>
        <w:t>Table Name: COHORT_ATTRIBUTE</w:t>
      </w:r>
      <w:bookmarkEnd w:id="104"/>
    </w:p>
    <w:p w14:paraId="31B81C6A" w14:textId="77777777" w:rsidR="001D1422" w:rsidRDefault="001D1422" w:rsidP="00D31708">
      <w:r>
        <w:t>The COHORT_ATTRIBUTE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242"/>
        <w:gridCol w:w="1795"/>
        <w:gridCol w:w="2661"/>
      </w:tblGrid>
      <w:tr w:rsidR="001D1422" w:rsidRPr="008521DB" w14:paraId="0EF21AF2" w14:textId="77777777" w:rsidTr="00924677">
        <w:trPr>
          <w:cantSplit/>
          <w:tblHeader/>
        </w:trPr>
        <w:tc>
          <w:tcPr>
            <w:tcW w:w="5000" w:type="pct"/>
            <w:gridSpan w:val="4"/>
            <w:shd w:val="clear" w:color="auto" w:fill="A6A6A6"/>
          </w:tcPr>
          <w:p w14:paraId="7F26CF78" w14:textId="77777777" w:rsidR="001D1422" w:rsidRPr="008521DB" w:rsidRDefault="001D1422" w:rsidP="001D1422">
            <w:pPr>
              <w:keepNext/>
              <w:keepLines/>
              <w:spacing w:after="0" w:line="240" w:lineRule="auto"/>
              <w:rPr>
                <w:b/>
              </w:rPr>
            </w:pPr>
            <w:r>
              <w:rPr>
                <w:b/>
                <w:sz w:val="28"/>
              </w:rPr>
              <w:t>Table 19</w:t>
            </w:r>
            <w:r w:rsidRPr="008521DB">
              <w:rPr>
                <w:b/>
                <w:sz w:val="28"/>
              </w:rPr>
              <w:t xml:space="preserve">:  </w:t>
            </w:r>
            <w:r>
              <w:rPr>
                <w:b/>
                <w:sz w:val="28"/>
              </w:rPr>
              <w:t>COHORT_ATTRIBUTE</w:t>
            </w:r>
          </w:p>
        </w:tc>
      </w:tr>
      <w:tr w:rsidR="001D1422" w:rsidRPr="008521DB" w14:paraId="36BBD5A8" w14:textId="77777777" w:rsidTr="00924677">
        <w:trPr>
          <w:cantSplit/>
          <w:trHeight w:val="20"/>
          <w:tblHeader/>
        </w:trPr>
        <w:tc>
          <w:tcPr>
            <w:tcW w:w="1418" w:type="pct"/>
            <w:shd w:val="clear" w:color="auto" w:fill="D9D9D9"/>
          </w:tcPr>
          <w:p w14:paraId="79005C0D" w14:textId="77777777" w:rsidR="001D1422" w:rsidRPr="008521DB" w:rsidRDefault="001D1422" w:rsidP="00924677">
            <w:pPr>
              <w:keepNext/>
              <w:keepLines/>
              <w:spacing w:after="0" w:line="240" w:lineRule="auto"/>
              <w:rPr>
                <w:b/>
              </w:rPr>
            </w:pPr>
            <w:r w:rsidRPr="008521DB">
              <w:rPr>
                <w:b/>
              </w:rPr>
              <w:t>Destination Field</w:t>
            </w:r>
          </w:p>
        </w:tc>
        <w:tc>
          <w:tcPr>
            <w:tcW w:w="1199" w:type="pct"/>
            <w:shd w:val="clear" w:color="auto" w:fill="D9D9D9"/>
          </w:tcPr>
          <w:p w14:paraId="1DD84A06" w14:textId="77777777" w:rsidR="001D1422" w:rsidRPr="008521DB" w:rsidRDefault="001D1422" w:rsidP="00924677">
            <w:pPr>
              <w:keepNext/>
              <w:keepLines/>
              <w:spacing w:after="0" w:line="240" w:lineRule="auto"/>
              <w:rPr>
                <w:b/>
              </w:rPr>
            </w:pPr>
            <w:r w:rsidRPr="008521DB">
              <w:rPr>
                <w:b/>
              </w:rPr>
              <w:t>Source Field</w:t>
            </w:r>
          </w:p>
        </w:tc>
        <w:tc>
          <w:tcPr>
            <w:tcW w:w="960" w:type="pct"/>
            <w:shd w:val="clear" w:color="auto" w:fill="D9D9D9"/>
          </w:tcPr>
          <w:p w14:paraId="0D9C7FDB" w14:textId="77777777" w:rsidR="001D1422" w:rsidRPr="008521DB" w:rsidRDefault="001D1422" w:rsidP="00924677">
            <w:pPr>
              <w:keepNext/>
              <w:keepLines/>
              <w:spacing w:after="0" w:line="240" w:lineRule="auto"/>
              <w:rPr>
                <w:b/>
              </w:rPr>
            </w:pPr>
            <w:r w:rsidRPr="008521DB">
              <w:rPr>
                <w:b/>
              </w:rPr>
              <w:t>Applied Rule</w:t>
            </w:r>
          </w:p>
        </w:tc>
        <w:tc>
          <w:tcPr>
            <w:tcW w:w="1423" w:type="pct"/>
            <w:shd w:val="clear" w:color="auto" w:fill="D9D9D9"/>
          </w:tcPr>
          <w:p w14:paraId="47E1A676" w14:textId="77777777" w:rsidR="001D1422" w:rsidRPr="008521DB" w:rsidRDefault="001D1422" w:rsidP="00924677">
            <w:pPr>
              <w:keepNext/>
              <w:keepLines/>
              <w:spacing w:after="0" w:line="240" w:lineRule="auto"/>
              <w:rPr>
                <w:b/>
              </w:rPr>
            </w:pPr>
            <w:r w:rsidRPr="008521DB">
              <w:rPr>
                <w:b/>
              </w:rPr>
              <w:t>Comment</w:t>
            </w:r>
          </w:p>
        </w:tc>
      </w:tr>
      <w:tr w:rsidR="001D1422" w:rsidRPr="008521DB" w14:paraId="695CFDF4" w14:textId="77777777" w:rsidTr="00924677">
        <w:trPr>
          <w:cantSplit/>
          <w:trHeight w:val="20"/>
        </w:trPr>
        <w:tc>
          <w:tcPr>
            <w:tcW w:w="1418" w:type="pct"/>
          </w:tcPr>
          <w:p w14:paraId="5F00713C" w14:textId="77777777" w:rsidR="001D1422" w:rsidRPr="00677DB0" w:rsidRDefault="001D1422" w:rsidP="00924677">
            <w:pPr>
              <w:keepNext/>
              <w:keepLines/>
              <w:spacing w:after="0" w:line="240" w:lineRule="auto"/>
              <w:rPr>
                <w:sz w:val="20"/>
              </w:rPr>
            </w:pPr>
            <w:r>
              <w:rPr>
                <w:sz w:val="20"/>
              </w:rPr>
              <w:t>COHORT_DEFINITION_ID</w:t>
            </w:r>
          </w:p>
        </w:tc>
        <w:tc>
          <w:tcPr>
            <w:tcW w:w="1199" w:type="pct"/>
          </w:tcPr>
          <w:p w14:paraId="2F04F785" w14:textId="77777777" w:rsidR="001D1422" w:rsidRPr="008521DB" w:rsidRDefault="001D1422" w:rsidP="00924677">
            <w:pPr>
              <w:keepNext/>
              <w:keepLines/>
              <w:spacing w:after="0" w:line="240" w:lineRule="auto"/>
              <w:rPr>
                <w:sz w:val="20"/>
              </w:rPr>
            </w:pPr>
          </w:p>
        </w:tc>
        <w:tc>
          <w:tcPr>
            <w:tcW w:w="960" w:type="pct"/>
          </w:tcPr>
          <w:p w14:paraId="6C98724B" w14:textId="77777777" w:rsidR="001D1422" w:rsidRPr="008521DB" w:rsidRDefault="001D1422" w:rsidP="00924677">
            <w:pPr>
              <w:keepNext/>
              <w:keepLines/>
              <w:spacing w:after="0" w:line="240" w:lineRule="auto"/>
              <w:rPr>
                <w:sz w:val="20"/>
              </w:rPr>
            </w:pPr>
          </w:p>
        </w:tc>
        <w:tc>
          <w:tcPr>
            <w:tcW w:w="1423" w:type="pct"/>
          </w:tcPr>
          <w:p w14:paraId="2F65A44E" w14:textId="77777777" w:rsidR="001D1422" w:rsidRPr="008521DB" w:rsidRDefault="001D1422" w:rsidP="00924677">
            <w:pPr>
              <w:keepNext/>
              <w:keepLines/>
              <w:spacing w:after="0" w:line="240" w:lineRule="auto"/>
              <w:rPr>
                <w:sz w:val="20"/>
              </w:rPr>
            </w:pPr>
          </w:p>
        </w:tc>
      </w:tr>
      <w:tr w:rsidR="001D1422" w:rsidRPr="008521DB" w14:paraId="1E8B8EE6" w14:textId="77777777" w:rsidTr="00924677">
        <w:trPr>
          <w:cantSplit/>
          <w:trHeight w:val="20"/>
        </w:trPr>
        <w:tc>
          <w:tcPr>
            <w:tcW w:w="1418" w:type="pct"/>
          </w:tcPr>
          <w:p w14:paraId="2F876DA2" w14:textId="77777777" w:rsidR="001D1422" w:rsidRPr="00677DB0" w:rsidRDefault="001D1422" w:rsidP="00924677">
            <w:pPr>
              <w:keepNext/>
              <w:keepLines/>
              <w:spacing w:after="0" w:line="240" w:lineRule="auto"/>
              <w:rPr>
                <w:sz w:val="20"/>
              </w:rPr>
            </w:pPr>
            <w:r>
              <w:rPr>
                <w:sz w:val="20"/>
              </w:rPr>
              <w:t>SUBJECT_ID</w:t>
            </w:r>
          </w:p>
        </w:tc>
        <w:tc>
          <w:tcPr>
            <w:tcW w:w="1199" w:type="pct"/>
          </w:tcPr>
          <w:p w14:paraId="79859A38" w14:textId="77777777" w:rsidR="001D1422" w:rsidRPr="008521DB" w:rsidRDefault="001D1422" w:rsidP="00924677">
            <w:pPr>
              <w:keepNext/>
              <w:keepLines/>
              <w:spacing w:after="0" w:line="240" w:lineRule="auto"/>
              <w:rPr>
                <w:sz w:val="20"/>
              </w:rPr>
            </w:pPr>
          </w:p>
        </w:tc>
        <w:tc>
          <w:tcPr>
            <w:tcW w:w="960" w:type="pct"/>
          </w:tcPr>
          <w:p w14:paraId="157A434B" w14:textId="77777777" w:rsidR="001D1422" w:rsidRPr="008521DB" w:rsidRDefault="001D1422" w:rsidP="00924677">
            <w:pPr>
              <w:keepNext/>
              <w:keepLines/>
              <w:spacing w:after="0" w:line="240" w:lineRule="auto"/>
              <w:rPr>
                <w:sz w:val="20"/>
              </w:rPr>
            </w:pPr>
          </w:p>
        </w:tc>
        <w:tc>
          <w:tcPr>
            <w:tcW w:w="1423" w:type="pct"/>
          </w:tcPr>
          <w:p w14:paraId="0E744BC5" w14:textId="77777777" w:rsidR="001D1422" w:rsidRPr="008521DB" w:rsidRDefault="001D1422" w:rsidP="00924677">
            <w:pPr>
              <w:keepNext/>
              <w:keepLines/>
              <w:spacing w:after="0" w:line="240" w:lineRule="auto"/>
              <w:rPr>
                <w:sz w:val="20"/>
              </w:rPr>
            </w:pPr>
          </w:p>
        </w:tc>
      </w:tr>
      <w:tr w:rsidR="001D1422" w:rsidRPr="008521DB" w14:paraId="34F4C186" w14:textId="77777777" w:rsidTr="00924677">
        <w:trPr>
          <w:cantSplit/>
          <w:trHeight w:val="20"/>
        </w:trPr>
        <w:tc>
          <w:tcPr>
            <w:tcW w:w="1418" w:type="pct"/>
          </w:tcPr>
          <w:p w14:paraId="6AF5C839" w14:textId="77777777" w:rsidR="001D1422" w:rsidRPr="00677DB0" w:rsidRDefault="001D1422" w:rsidP="00924677">
            <w:pPr>
              <w:keepNext/>
              <w:keepLines/>
              <w:spacing w:after="0" w:line="240" w:lineRule="auto"/>
              <w:rPr>
                <w:sz w:val="20"/>
              </w:rPr>
            </w:pPr>
            <w:r>
              <w:rPr>
                <w:sz w:val="20"/>
              </w:rPr>
              <w:t>COHORT_START_DATE</w:t>
            </w:r>
          </w:p>
        </w:tc>
        <w:tc>
          <w:tcPr>
            <w:tcW w:w="1199" w:type="pct"/>
          </w:tcPr>
          <w:p w14:paraId="720F1529" w14:textId="77777777" w:rsidR="001D1422" w:rsidRPr="008521DB" w:rsidRDefault="001D1422" w:rsidP="00924677">
            <w:pPr>
              <w:keepNext/>
              <w:keepLines/>
              <w:spacing w:after="0" w:line="240" w:lineRule="auto"/>
              <w:rPr>
                <w:sz w:val="20"/>
              </w:rPr>
            </w:pPr>
          </w:p>
        </w:tc>
        <w:tc>
          <w:tcPr>
            <w:tcW w:w="960" w:type="pct"/>
          </w:tcPr>
          <w:p w14:paraId="47ABB9A9" w14:textId="77777777" w:rsidR="001D1422" w:rsidRPr="008521DB" w:rsidRDefault="001D1422" w:rsidP="00924677">
            <w:pPr>
              <w:keepNext/>
              <w:keepLines/>
              <w:spacing w:after="0" w:line="240" w:lineRule="auto"/>
              <w:rPr>
                <w:sz w:val="20"/>
              </w:rPr>
            </w:pPr>
          </w:p>
        </w:tc>
        <w:tc>
          <w:tcPr>
            <w:tcW w:w="1423" w:type="pct"/>
          </w:tcPr>
          <w:p w14:paraId="21FE544D" w14:textId="77777777" w:rsidR="001D1422" w:rsidRPr="008521DB" w:rsidRDefault="001D1422" w:rsidP="00924677">
            <w:pPr>
              <w:keepNext/>
              <w:keepLines/>
              <w:spacing w:after="0" w:line="240" w:lineRule="auto"/>
              <w:rPr>
                <w:sz w:val="20"/>
              </w:rPr>
            </w:pPr>
          </w:p>
        </w:tc>
      </w:tr>
      <w:tr w:rsidR="001D1422" w:rsidRPr="008521DB" w14:paraId="1993C361" w14:textId="77777777" w:rsidTr="00924677">
        <w:trPr>
          <w:cantSplit/>
          <w:trHeight w:val="20"/>
        </w:trPr>
        <w:tc>
          <w:tcPr>
            <w:tcW w:w="1418" w:type="pct"/>
          </w:tcPr>
          <w:p w14:paraId="2CB10A52" w14:textId="77777777" w:rsidR="001D1422" w:rsidRPr="00677DB0" w:rsidRDefault="003D436E" w:rsidP="00924677">
            <w:pPr>
              <w:keepNext/>
              <w:keepLines/>
              <w:spacing w:after="0" w:line="240" w:lineRule="auto"/>
              <w:rPr>
                <w:sz w:val="20"/>
              </w:rPr>
            </w:pPr>
            <w:r>
              <w:rPr>
                <w:sz w:val="20"/>
              </w:rPr>
              <w:t>COHORT_END_DATE</w:t>
            </w:r>
          </w:p>
        </w:tc>
        <w:tc>
          <w:tcPr>
            <w:tcW w:w="1199" w:type="pct"/>
          </w:tcPr>
          <w:p w14:paraId="1EE5C10F" w14:textId="77777777" w:rsidR="001D1422" w:rsidRPr="008521DB" w:rsidRDefault="001D1422" w:rsidP="00924677">
            <w:pPr>
              <w:keepNext/>
              <w:keepLines/>
              <w:spacing w:after="0" w:line="240" w:lineRule="auto"/>
              <w:rPr>
                <w:sz w:val="20"/>
              </w:rPr>
            </w:pPr>
          </w:p>
        </w:tc>
        <w:tc>
          <w:tcPr>
            <w:tcW w:w="960" w:type="pct"/>
          </w:tcPr>
          <w:p w14:paraId="6F2C2B0C" w14:textId="77777777" w:rsidR="001D1422" w:rsidRPr="008521DB" w:rsidRDefault="001D1422" w:rsidP="00924677">
            <w:pPr>
              <w:keepNext/>
              <w:keepLines/>
              <w:spacing w:after="0" w:line="240" w:lineRule="auto"/>
              <w:rPr>
                <w:sz w:val="20"/>
              </w:rPr>
            </w:pPr>
          </w:p>
        </w:tc>
        <w:tc>
          <w:tcPr>
            <w:tcW w:w="1423" w:type="pct"/>
          </w:tcPr>
          <w:p w14:paraId="0C7C59F5" w14:textId="77777777" w:rsidR="001D1422" w:rsidRPr="008521DB" w:rsidRDefault="001D1422" w:rsidP="00924677">
            <w:pPr>
              <w:keepNext/>
              <w:keepLines/>
              <w:spacing w:after="0" w:line="240" w:lineRule="auto"/>
              <w:rPr>
                <w:sz w:val="20"/>
              </w:rPr>
            </w:pPr>
          </w:p>
        </w:tc>
      </w:tr>
      <w:tr w:rsidR="001D1422" w:rsidRPr="008521DB" w14:paraId="21222503" w14:textId="77777777" w:rsidTr="00924677">
        <w:trPr>
          <w:cantSplit/>
          <w:trHeight w:val="20"/>
        </w:trPr>
        <w:tc>
          <w:tcPr>
            <w:tcW w:w="1418" w:type="pct"/>
          </w:tcPr>
          <w:p w14:paraId="54BB1CA1" w14:textId="77777777" w:rsidR="001D1422" w:rsidRPr="00677DB0" w:rsidRDefault="003D436E" w:rsidP="00924677">
            <w:pPr>
              <w:keepNext/>
              <w:keepLines/>
              <w:spacing w:after="0" w:line="240" w:lineRule="auto"/>
              <w:rPr>
                <w:sz w:val="20"/>
              </w:rPr>
            </w:pPr>
            <w:r>
              <w:rPr>
                <w:sz w:val="20"/>
              </w:rPr>
              <w:t>ATTRIBUTE_DEFINITION_ID</w:t>
            </w:r>
          </w:p>
        </w:tc>
        <w:tc>
          <w:tcPr>
            <w:tcW w:w="1199" w:type="pct"/>
          </w:tcPr>
          <w:p w14:paraId="294635C4" w14:textId="77777777" w:rsidR="001D1422" w:rsidRPr="008521DB" w:rsidRDefault="001D1422" w:rsidP="00924677">
            <w:pPr>
              <w:keepNext/>
              <w:keepLines/>
              <w:spacing w:after="0" w:line="240" w:lineRule="auto"/>
              <w:rPr>
                <w:sz w:val="20"/>
              </w:rPr>
            </w:pPr>
          </w:p>
        </w:tc>
        <w:tc>
          <w:tcPr>
            <w:tcW w:w="960" w:type="pct"/>
          </w:tcPr>
          <w:p w14:paraId="05895B8D" w14:textId="77777777" w:rsidR="001D1422" w:rsidRPr="008521DB" w:rsidRDefault="001D1422" w:rsidP="00924677">
            <w:pPr>
              <w:keepNext/>
              <w:keepLines/>
              <w:spacing w:after="0" w:line="240" w:lineRule="auto"/>
              <w:rPr>
                <w:sz w:val="20"/>
              </w:rPr>
            </w:pPr>
          </w:p>
        </w:tc>
        <w:tc>
          <w:tcPr>
            <w:tcW w:w="1423" w:type="pct"/>
          </w:tcPr>
          <w:p w14:paraId="0189DE4F" w14:textId="77777777" w:rsidR="001D1422" w:rsidRPr="008521DB" w:rsidRDefault="001D1422" w:rsidP="00924677">
            <w:pPr>
              <w:keepNext/>
              <w:keepLines/>
              <w:spacing w:after="0" w:line="240" w:lineRule="auto"/>
              <w:rPr>
                <w:sz w:val="20"/>
              </w:rPr>
            </w:pPr>
          </w:p>
        </w:tc>
      </w:tr>
      <w:tr w:rsidR="001D1422" w:rsidRPr="008521DB" w14:paraId="1ED9F5AD" w14:textId="77777777" w:rsidTr="00924677">
        <w:trPr>
          <w:cantSplit/>
          <w:trHeight w:val="20"/>
        </w:trPr>
        <w:tc>
          <w:tcPr>
            <w:tcW w:w="1418" w:type="pct"/>
          </w:tcPr>
          <w:p w14:paraId="35F2B34B" w14:textId="77777777" w:rsidR="001D1422" w:rsidRPr="00677DB0" w:rsidRDefault="003D436E" w:rsidP="00924677">
            <w:pPr>
              <w:keepNext/>
              <w:keepLines/>
              <w:spacing w:after="0" w:line="240" w:lineRule="auto"/>
              <w:rPr>
                <w:sz w:val="20"/>
              </w:rPr>
            </w:pPr>
            <w:r>
              <w:rPr>
                <w:sz w:val="20"/>
              </w:rPr>
              <w:t>VALUE_AS_NUMBER</w:t>
            </w:r>
          </w:p>
        </w:tc>
        <w:tc>
          <w:tcPr>
            <w:tcW w:w="1199" w:type="pct"/>
          </w:tcPr>
          <w:p w14:paraId="3AD50300" w14:textId="77777777" w:rsidR="001D1422" w:rsidRPr="008521DB" w:rsidRDefault="001D1422" w:rsidP="00924677">
            <w:pPr>
              <w:keepNext/>
              <w:keepLines/>
              <w:spacing w:after="0" w:line="240" w:lineRule="auto"/>
              <w:rPr>
                <w:sz w:val="20"/>
              </w:rPr>
            </w:pPr>
          </w:p>
        </w:tc>
        <w:tc>
          <w:tcPr>
            <w:tcW w:w="960" w:type="pct"/>
          </w:tcPr>
          <w:p w14:paraId="18E0E275" w14:textId="77777777" w:rsidR="001D1422" w:rsidRPr="008521DB" w:rsidRDefault="001D1422" w:rsidP="00924677">
            <w:pPr>
              <w:keepNext/>
              <w:keepLines/>
              <w:spacing w:after="0" w:line="240" w:lineRule="auto"/>
              <w:rPr>
                <w:sz w:val="20"/>
              </w:rPr>
            </w:pPr>
          </w:p>
        </w:tc>
        <w:tc>
          <w:tcPr>
            <w:tcW w:w="1423" w:type="pct"/>
          </w:tcPr>
          <w:p w14:paraId="065C529D" w14:textId="77777777" w:rsidR="001D1422" w:rsidRPr="008521DB" w:rsidRDefault="001D1422" w:rsidP="00924677">
            <w:pPr>
              <w:keepNext/>
              <w:keepLines/>
              <w:spacing w:after="0" w:line="240" w:lineRule="auto"/>
              <w:rPr>
                <w:sz w:val="20"/>
              </w:rPr>
            </w:pPr>
          </w:p>
        </w:tc>
      </w:tr>
      <w:tr w:rsidR="003D436E" w:rsidRPr="008521DB" w14:paraId="5D7496CE" w14:textId="77777777" w:rsidTr="00924677">
        <w:trPr>
          <w:cantSplit/>
          <w:trHeight w:val="20"/>
        </w:trPr>
        <w:tc>
          <w:tcPr>
            <w:tcW w:w="1418" w:type="pct"/>
          </w:tcPr>
          <w:p w14:paraId="2AB2C0DF" w14:textId="77777777" w:rsidR="003D436E" w:rsidRDefault="003D436E" w:rsidP="00924677">
            <w:pPr>
              <w:keepNext/>
              <w:keepLines/>
              <w:spacing w:after="0" w:line="240" w:lineRule="auto"/>
              <w:rPr>
                <w:sz w:val="20"/>
              </w:rPr>
            </w:pPr>
            <w:r>
              <w:rPr>
                <w:sz w:val="20"/>
              </w:rPr>
              <w:t>VALUE_AS_CONCEPT_ID</w:t>
            </w:r>
          </w:p>
        </w:tc>
        <w:tc>
          <w:tcPr>
            <w:tcW w:w="1199" w:type="pct"/>
          </w:tcPr>
          <w:p w14:paraId="269DE861" w14:textId="77777777" w:rsidR="003D436E" w:rsidRPr="008521DB" w:rsidRDefault="003D436E" w:rsidP="00924677">
            <w:pPr>
              <w:keepNext/>
              <w:keepLines/>
              <w:spacing w:after="0" w:line="240" w:lineRule="auto"/>
              <w:rPr>
                <w:sz w:val="20"/>
              </w:rPr>
            </w:pPr>
          </w:p>
        </w:tc>
        <w:tc>
          <w:tcPr>
            <w:tcW w:w="960" w:type="pct"/>
          </w:tcPr>
          <w:p w14:paraId="12E8A204" w14:textId="77777777" w:rsidR="003D436E" w:rsidRPr="008521DB" w:rsidRDefault="003D436E" w:rsidP="00924677">
            <w:pPr>
              <w:keepNext/>
              <w:keepLines/>
              <w:spacing w:after="0" w:line="240" w:lineRule="auto"/>
              <w:rPr>
                <w:sz w:val="20"/>
              </w:rPr>
            </w:pPr>
          </w:p>
        </w:tc>
        <w:tc>
          <w:tcPr>
            <w:tcW w:w="1423" w:type="pct"/>
          </w:tcPr>
          <w:p w14:paraId="019C1F97" w14:textId="77777777" w:rsidR="003D436E" w:rsidRPr="008521DB" w:rsidRDefault="003D436E" w:rsidP="00924677">
            <w:pPr>
              <w:keepNext/>
              <w:keepLines/>
              <w:spacing w:after="0" w:line="240" w:lineRule="auto"/>
              <w:rPr>
                <w:sz w:val="20"/>
              </w:rPr>
            </w:pPr>
          </w:p>
        </w:tc>
      </w:tr>
    </w:tbl>
    <w:p w14:paraId="5CCA4A75" w14:textId="77777777" w:rsidR="001D1422" w:rsidRPr="001D1422" w:rsidRDefault="001D1422" w:rsidP="001D1422"/>
    <w:p w14:paraId="579745D7" w14:textId="77777777" w:rsidR="009502F4" w:rsidRDefault="009502F4" w:rsidP="00D31708">
      <w:pPr>
        <w:pStyle w:val="Heading2"/>
      </w:pPr>
      <w:bookmarkStart w:id="105" w:name="_Toc475696923"/>
      <w:r>
        <w:t xml:space="preserve">Table Name: </w:t>
      </w:r>
      <w:r w:rsidR="00642EE0">
        <w:t xml:space="preserve"> </w:t>
      </w:r>
      <w:r>
        <w:t>MEASUREMENT</w:t>
      </w:r>
      <w:bookmarkEnd w:id="105"/>
    </w:p>
    <w:p w14:paraId="615F330D" w14:textId="38682C5B" w:rsidR="002E7F63" w:rsidRPr="00397B2B" w:rsidRDefault="002E7F63" w:rsidP="00275D43">
      <w:pPr>
        <w:rPr>
          <w:rFonts w:cs="Calibri"/>
        </w:rPr>
      </w:pPr>
      <w:r>
        <w:t xml:space="preserve">The Measurement table contains lab tests, vital signs, etc. that were conducted during a valid </w:t>
      </w:r>
      <w:r w:rsidR="002F6054">
        <w:t>OBSERVATION_PERIOD</w:t>
      </w:r>
      <w:r>
        <w:t xml:space="preserve">. Lab values are sourced from the </w:t>
      </w:r>
      <w:r w:rsidR="00232997">
        <w:rPr>
          <w:b/>
        </w:rPr>
        <w:t xml:space="preserve">TEMP_MEDICAL, TEMP_INPATIENT_ADMISSIONS, </w:t>
      </w:r>
      <w:r w:rsidR="00232997" w:rsidRPr="002F6054">
        <w:t>and</w:t>
      </w:r>
      <w:r w:rsidR="00232997">
        <w:rPr>
          <w:b/>
        </w:rPr>
        <w:t xml:space="preserve"> TEMP_FACILITY_HEADER</w:t>
      </w:r>
      <w:r>
        <w:t xml:space="preserve"> table</w:t>
      </w:r>
      <w:r w:rsidR="00232997">
        <w:t>s</w:t>
      </w:r>
      <w:r>
        <w:t xml:space="preserve">. </w:t>
      </w:r>
      <w:r w:rsidRPr="00642EE0">
        <w:rPr>
          <w:rFonts w:cs="Calibri"/>
        </w:rPr>
        <w:t>Units of measure are also mapped to standard concept identifi</w:t>
      </w:r>
      <w:r w:rsidRPr="008A3727">
        <w:rPr>
          <w:rFonts w:cs="Calibri"/>
        </w:rPr>
        <w:t>ers in the dictionary for standardization.</w:t>
      </w:r>
      <w:r w:rsidR="00232997">
        <w:rPr>
          <w:rFonts w:cs="Calibri"/>
        </w:rPr>
        <w:t xml:space="preserve"> Lab observations from </w:t>
      </w:r>
      <w:r w:rsidR="00232997">
        <w:rPr>
          <w:b/>
        </w:rPr>
        <w:t xml:space="preserve">TEMP_MEDICAL, TEMP_INPATIENT_ADMISSIONS, </w:t>
      </w:r>
      <w:r w:rsidR="00232997" w:rsidRPr="002F6054">
        <w:t>and</w:t>
      </w:r>
      <w:r w:rsidR="00232997">
        <w:rPr>
          <w:b/>
        </w:rPr>
        <w:t xml:space="preserve"> TEMP_FACILITY_HEADER</w:t>
      </w:r>
      <w:r w:rsidR="00362A5D">
        <w:rPr>
          <w:b/>
        </w:rPr>
        <w:t xml:space="preserve"> (TEMP tables)</w:t>
      </w:r>
      <w:r w:rsidR="00232997">
        <w:rPr>
          <w:b/>
        </w:rPr>
        <w:t xml:space="preserve"> </w:t>
      </w:r>
      <w:r w:rsidR="00232997">
        <w:t xml:space="preserve">are codes in the DX and PROC fields that have been mapped to </w:t>
      </w:r>
      <w:r w:rsidR="00125AB7">
        <w:t>standard concepts</w:t>
      </w:r>
      <w:r w:rsidR="00232997">
        <w:t xml:space="preserve"> with DOMAIN_IDs of ‘Measurement’.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3076"/>
        <w:gridCol w:w="2812"/>
        <w:gridCol w:w="1599"/>
      </w:tblGrid>
      <w:tr w:rsidR="009502F4" w:rsidRPr="008521DB" w14:paraId="33284EDC" w14:textId="77777777" w:rsidTr="002F6054">
        <w:trPr>
          <w:cantSplit/>
          <w:tblHeader/>
        </w:trPr>
        <w:tc>
          <w:tcPr>
            <w:tcW w:w="5000" w:type="pct"/>
            <w:gridSpan w:val="4"/>
            <w:shd w:val="clear" w:color="auto" w:fill="A6A6A6"/>
          </w:tcPr>
          <w:p w14:paraId="0A888A24" w14:textId="77777777" w:rsidR="009502F4" w:rsidRPr="008521DB" w:rsidRDefault="009502F4" w:rsidP="008A3727">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362A5D" w:rsidRPr="008521DB" w14:paraId="435F461C" w14:textId="77777777" w:rsidTr="002F6054">
        <w:trPr>
          <w:cantSplit/>
          <w:trHeight w:val="20"/>
          <w:tblHeader/>
        </w:trPr>
        <w:tc>
          <w:tcPr>
            <w:tcW w:w="996" w:type="pct"/>
            <w:shd w:val="clear" w:color="auto" w:fill="D9D9D9"/>
          </w:tcPr>
          <w:p w14:paraId="2C662836" w14:textId="77777777" w:rsidR="009502F4" w:rsidRPr="008521DB" w:rsidRDefault="009502F4" w:rsidP="008E5B4A">
            <w:pPr>
              <w:keepNext/>
              <w:keepLines/>
              <w:spacing w:after="0" w:line="240" w:lineRule="auto"/>
              <w:rPr>
                <w:b/>
              </w:rPr>
            </w:pPr>
            <w:r w:rsidRPr="008521DB">
              <w:rPr>
                <w:b/>
              </w:rPr>
              <w:t>Destination Field</w:t>
            </w:r>
          </w:p>
        </w:tc>
        <w:tc>
          <w:tcPr>
            <w:tcW w:w="1645" w:type="pct"/>
            <w:shd w:val="clear" w:color="auto" w:fill="D9D9D9"/>
          </w:tcPr>
          <w:p w14:paraId="662174BC" w14:textId="77777777" w:rsidR="009502F4" w:rsidRPr="008521DB" w:rsidRDefault="009502F4" w:rsidP="008E5B4A">
            <w:pPr>
              <w:keepNext/>
              <w:keepLines/>
              <w:spacing w:after="0" w:line="240" w:lineRule="auto"/>
              <w:rPr>
                <w:b/>
              </w:rPr>
            </w:pPr>
            <w:r w:rsidRPr="008521DB">
              <w:rPr>
                <w:b/>
              </w:rPr>
              <w:t>Source Field</w:t>
            </w:r>
          </w:p>
        </w:tc>
        <w:tc>
          <w:tcPr>
            <w:tcW w:w="1504" w:type="pct"/>
            <w:shd w:val="clear" w:color="auto" w:fill="D9D9D9"/>
          </w:tcPr>
          <w:p w14:paraId="2C883753" w14:textId="77777777" w:rsidR="009502F4" w:rsidRPr="008521DB" w:rsidRDefault="009502F4" w:rsidP="008E5B4A">
            <w:pPr>
              <w:keepNext/>
              <w:keepLines/>
              <w:spacing w:after="0" w:line="240" w:lineRule="auto"/>
              <w:rPr>
                <w:b/>
              </w:rPr>
            </w:pPr>
            <w:r w:rsidRPr="008521DB">
              <w:rPr>
                <w:b/>
              </w:rPr>
              <w:t>Applied Rule</w:t>
            </w:r>
          </w:p>
        </w:tc>
        <w:tc>
          <w:tcPr>
            <w:tcW w:w="855" w:type="pct"/>
            <w:shd w:val="clear" w:color="auto" w:fill="D9D9D9"/>
          </w:tcPr>
          <w:p w14:paraId="00BF3BA1" w14:textId="77777777" w:rsidR="009502F4" w:rsidRPr="008521DB" w:rsidRDefault="009502F4" w:rsidP="008E5B4A">
            <w:pPr>
              <w:keepNext/>
              <w:keepLines/>
              <w:spacing w:after="0" w:line="240" w:lineRule="auto"/>
              <w:rPr>
                <w:b/>
              </w:rPr>
            </w:pPr>
            <w:r w:rsidRPr="008521DB">
              <w:rPr>
                <w:b/>
              </w:rPr>
              <w:t>Comment</w:t>
            </w:r>
          </w:p>
        </w:tc>
      </w:tr>
      <w:tr w:rsidR="00362A5D" w:rsidRPr="008521DB" w14:paraId="460220A3" w14:textId="77777777" w:rsidTr="002F6054">
        <w:trPr>
          <w:cantSplit/>
          <w:trHeight w:val="20"/>
        </w:trPr>
        <w:tc>
          <w:tcPr>
            <w:tcW w:w="996" w:type="pct"/>
          </w:tcPr>
          <w:p w14:paraId="391189F9" w14:textId="77777777" w:rsidR="009502F4" w:rsidRPr="00677DB0" w:rsidRDefault="009502F4" w:rsidP="008E5B4A">
            <w:pPr>
              <w:keepNext/>
              <w:keepLines/>
              <w:spacing w:after="0" w:line="240" w:lineRule="auto"/>
              <w:rPr>
                <w:sz w:val="20"/>
              </w:rPr>
            </w:pPr>
            <w:r>
              <w:rPr>
                <w:sz w:val="20"/>
              </w:rPr>
              <w:t>MEASUREMENT_ID</w:t>
            </w:r>
          </w:p>
        </w:tc>
        <w:tc>
          <w:tcPr>
            <w:tcW w:w="1645" w:type="pct"/>
          </w:tcPr>
          <w:p w14:paraId="70E6E6AD" w14:textId="77777777" w:rsidR="009502F4" w:rsidRPr="008521DB" w:rsidRDefault="002E7F63" w:rsidP="008E5B4A">
            <w:pPr>
              <w:keepNext/>
              <w:keepLines/>
              <w:spacing w:after="0" w:line="240" w:lineRule="auto"/>
              <w:rPr>
                <w:sz w:val="20"/>
              </w:rPr>
            </w:pPr>
            <w:r>
              <w:rPr>
                <w:sz w:val="20"/>
              </w:rPr>
              <w:t>-</w:t>
            </w:r>
          </w:p>
        </w:tc>
        <w:tc>
          <w:tcPr>
            <w:tcW w:w="1504" w:type="pct"/>
          </w:tcPr>
          <w:p w14:paraId="652C7727" w14:textId="77777777" w:rsidR="009502F4" w:rsidRPr="008521DB" w:rsidRDefault="002E7F63" w:rsidP="008E5B4A">
            <w:pPr>
              <w:keepNext/>
              <w:keepLines/>
              <w:spacing w:after="0" w:line="240" w:lineRule="auto"/>
              <w:rPr>
                <w:sz w:val="20"/>
              </w:rPr>
            </w:pPr>
            <w:r>
              <w:rPr>
                <w:sz w:val="20"/>
              </w:rPr>
              <w:t>System Generated</w:t>
            </w:r>
          </w:p>
        </w:tc>
        <w:tc>
          <w:tcPr>
            <w:tcW w:w="855" w:type="pct"/>
          </w:tcPr>
          <w:p w14:paraId="75E3FA31" w14:textId="77777777" w:rsidR="009502F4" w:rsidRPr="008521DB" w:rsidRDefault="009502F4" w:rsidP="008E5B4A">
            <w:pPr>
              <w:keepNext/>
              <w:keepLines/>
              <w:spacing w:after="0" w:line="240" w:lineRule="auto"/>
              <w:rPr>
                <w:sz w:val="20"/>
              </w:rPr>
            </w:pPr>
          </w:p>
        </w:tc>
      </w:tr>
      <w:tr w:rsidR="00362A5D" w:rsidRPr="008521DB" w14:paraId="37F4E8A0" w14:textId="77777777" w:rsidTr="002F6054">
        <w:trPr>
          <w:cantSplit/>
          <w:trHeight w:val="20"/>
        </w:trPr>
        <w:tc>
          <w:tcPr>
            <w:tcW w:w="996" w:type="pct"/>
          </w:tcPr>
          <w:p w14:paraId="5AAAEA33" w14:textId="77777777" w:rsidR="009502F4" w:rsidRPr="00677DB0" w:rsidRDefault="009502F4" w:rsidP="008E5B4A">
            <w:pPr>
              <w:keepNext/>
              <w:keepLines/>
              <w:spacing w:after="0" w:line="240" w:lineRule="auto"/>
              <w:rPr>
                <w:sz w:val="20"/>
              </w:rPr>
            </w:pPr>
            <w:r>
              <w:rPr>
                <w:sz w:val="20"/>
              </w:rPr>
              <w:t>PERSON</w:t>
            </w:r>
            <w:r w:rsidRPr="00677DB0">
              <w:rPr>
                <w:sz w:val="20"/>
              </w:rPr>
              <w:t>_ID</w:t>
            </w:r>
          </w:p>
        </w:tc>
        <w:tc>
          <w:tcPr>
            <w:tcW w:w="1645" w:type="pct"/>
          </w:tcPr>
          <w:p w14:paraId="69E79053" w14:textId="77777777" w:rsidR="009502F4" w:rsidRPr="008521DB" w:rsidRDefault="002E7F63" w:rsidP="008E5B4A">
            <w:pPr>
              <w:keepNext/>
              <w:keepLines/>
              <w:spacing w:after="0" w:line="240" w:lineRule="auto"/>
              <w:rPr>
                <w:sz w:val="20"/>
              </w:rPr>
            </w:pPr>
            <w:r w:rsidRPr="009B105F">
              <w:rPr>
                <w:sz w:val="20"/>
              </w:rPr>
              <w:t>ENROLID</w:t>
            </w:r>
          </w:p>
        </w:tc>
        <w:tc>
          <w:tcPr>
            <w:tcW w:w="1504" w:type="pct"/>
          </w:tcPr>
          <w:p w14:paraId="7398AC45" w14:textId="77777777" w:rsidR="009502F4" w:rsidRPr="008521DB" w:rsidRDefault="009502F4" w:rsidP="008E5B4A">
            <w:pPr>
              <w:keepNext/>
              <w:keepLines/>
              <w:spacing w:after="0" w:line="240" w:lineRule="auto"/>
              <w:rPr>
                <w:sz w:val="20"/>
              </w:rPr>
            </w:pPr>
          </w:p>
        </w:tc>
        <w:tc>
          <w:tcPr>
            <w:tcW w:w="855" w:type="pct"/>
          </w:tcPr>
          <w:p w14:paraId="4315D764" w14:textId="77777777" w:rsidR="009502F4" w:rsidRPr="008521DB" w:rsidRDefault="009502F4" w:rsidP="008E5B4A">
            <w:pPr>
              <w:keepNext/>
              <w:keepLines/>
              <w:spacing w:after="0" w:line="240" w:lineRule="auto"/>
              <w:rPr>
                <w:sz w:val="20"/>
              </w:rPr>
            </w:pPr>
          </w:p>
        </w:tc>
      </w:tr>
      <w:tr w:rsidR="00362A5D" w:rsidRPr="008521DB" w14:paraId="02D8B0CD" w14:textId="77777777" w:rsidTr="002F6054">
        <w:trPr>
          <w:cantSplit/>
          <w:trHeight w:val="20"/>
        </w:trPr>
        <w:tc>
          <w:tcPr>
            <w:tcW w:w="996" w:type="pct"/>
          </w:tcPr>
          <w:p w14:paraId="498D1F09" w14:textId="77777777" w:rsidR="009502F4" w:rsidRPr="00677DB0" w:rsidRDefault="002E7F63" w:rsidP="008E5B4A">
            <w:pPr>
              <w:keepNext/>
              <w:keepLines/>
              <w:spacing w:after="0" w:line="240" w:lineRule="auto"/>
              <w:rPr>
                <w:sz w:val="20"/>
              </w:rPr>
            </w:pPr>
            <w:r>
              <w:rPr>
                <w:sz w:val="20"/>
              </w:rPr>
              <w:t>MEASUREMENT_CONCEPT_ID</w:t>
            </w:r>
          </w:p>
        </w:tc>
        <w:tc>
          <w:tcPr>
            <w:tcW w:w="1645" w:type="pct"/>
          </w:tcPr>
          <w:p w14:paraId="2B9597BD" w14:textId="77777777" w:rsidR="00232997" w:rsidRDefault="00362A5D" w:rsidP="008E5B4A">
            <w:pPr>
              <w:keepNext/>
              <w:keepLines/>
              <w:spacing w:after="0" w:line="240" w:lineRule="auto"/>
              <w:rPr>
                <w:b/>
              </w:rPr>
            </w:pPr>
            <w:r>
              <w:rPr>
                <w:b/>
              </w:rPr>
              <w:t>TEMP tables</w:t>
            </w:r>
            <w:r w:rsidR="00232997">
              <w:rPr>
                <w:b/>
              </w:rPr>
              <w:t>:</w:t>
            </w:r>
          </w:p>
          <w:p w14:paraId="24EB027B" w14:textId="77777777" w:rsidR="00232997" w:rsidRDefault="00232997" w:rsidP="008E5B4A">
            <w:pPr>
              <w:keepNext/>
              <w:keepLines/>
              <w:spacing w:after="0" w:line="240" w:lineRule="auto"/>
            </w:pPr>
            <w:r>
              <w:t>PDX, DX1-DX15, PPROC, PROC1-PROC15</w:t>
            </w:r>
          </w:p>
          <w:p w14:paraId="12F939B4" w14:textId="724AA3D0" w:rsidR="000E40E6" w:rsidRPr="00F30A37" w:rsidRDefault="000E40E6" w:rsidP="008E5B4A">
            <w:pPr>
              <w:keepNext/>
              <w:keepLines/>
              <w:spacing w:after="0" w:line="240" w:lineRule="auto"/>
              <w:rPr>
                <w:sz w:val="20"/>
              </w:rPr>
            </w:pPr>
          </w:p>
        </w:tc>
        <w:tc>
          <w:tcPr>
            <w:tcW w:w="1504" w:type="pct"/>
          </w:tcPr>
          <w:p w14:paraId="51515A31" w14:textId="23193352" w:rsidR="00362A5D" w:rsidRPr="002F6054" w:rsidRDefault="00362A5D" w:rsidP="00CC2076">
            <w:pPr>
              <w:keepNext/>
              <w:keepLines/>
              <w:spacing w:after="0" w:line="240" w:lineRule="auto"/>
            </w:pPr>
            <w:r>
              <w:rPr>
                <w:b/>
              </w:rPr>
              <w:t xml:space="preserve">TEMP tables: </w:t>
            </w:r>
            <w:r>
              <w:t>These should already have been mapped to CONCEPT_IDs</w:t>
            </w:r>
          </w:p>
        </w:tc>
        <w:tc>
          <w:tcPr>
            <w:tcW w:w="855" w:type="pct"/>
          </w:tcPr>
          <w:p w14:paraId="38FDFCD1" w14:textId="77777777" w:rsidR="009502F4" w:rsidRPr="008521DB" w:rsidRDefault="00362A5D" w:rsidP="008E5B4A">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362A5D" w:rsidRPr="008521DB" w14:paraId="2B6A77C5" w14:textId="77777777" w:rsidTr="002F6054">
        <w:trPr>
          <w:cantSplit/>
          <w:trHeight w:val="20"/>
        </w:trPr>
        <w:tc>
          <w:tcPr>
            <w:tcW w:w="996" w:type="pct"/>
          </w:tcPr>
          <w:p w14:paraId="4E0357E7"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DATE</w:t>
            </w:r>
          </w:p>
        </w:tc>
        <w:tc>
          <w:tcPr>
            <w:tcW w:w="1645" w:type="pct"/>
          </w:tcPr>
          <w:p w14:paraId="715011EF" w14:textId="6E2C9FFE" w:rsidR="009023B0" w:rsidRPr="002F6054" w:rsidRDefault="009023B0" w:rsidP="008E5B4A">
            <w:pPr>
              <w:keepNext/>
              <w:keepLines/>
              <w:spacing w:after="0" w:line="240" w:lineRule="auto"/>
              <w:rPr>
                <w:b/>
                <w:sz w:val="20"/>
              </w:rPr>
            </w:pPr>
            <w:r>
              <w:rPr>
                <w:sz w:val="20"/>
              </w:rPr>
              <w:t xml:space="preserve">From </w:t>
            </w:r>
            <w:r w:rsidRPr="002F6054">
              <w:rPr>
                <w:b/>
                <w:sz w:val="20"/>
              </w:rPr>
              <w:t>TEMP_MEDICAL:</w:t>
            </w:r>
          </w:p>
          <w:p w14:paraId="27CCE693" w14:textId="77777777" w:rsidR="009502F4" w:rsidRDefault="00B42711" w:rsidP="008E5B4A">
            <w:pPr>
              <w:keepNext/>
              <w:keepLines/>
              <w:spacing w:after="0" w:line="240" w:lineRule="auto"/>
              <w:rPr>
                <w:sz w:val="20"/>
              </w:rPr>
            </w:pPr>
            <w:r>
              <w:rPr>
                <w:sz w:val="20"/>
              </w:rPr>
              <w:t>SVCDATE</w:t>
            </w:r>
          </w:p>
          <w:p w14:paraId="7AB66CB1" w14:textId="77777777" w:rsidR="009023B0" w:rsidRDefault="009023B0" w:rsidP="008E5B4A">
            <w:pPr>
              <w:keepNext/>
              <w:keepLines/>
              <w:spacing w:after="0" w:line="240" w:lineRule="auto"/>
              <w:rPr>
                <w:sz w:val="20"/>
              </w:rPr>
            </w:pPr>
          </w:p>
          <w:p w14:paraId="4374B398" w14:textId="77777777" w:rsidR="009023B0" w:rsidRPr="00397B2B" w:rsidRDefault="009023B0" w:rsidP="009023B0">
            <w:pPr>
              <w:keepNext/>
              <w:keepLines/>
              <w:spacing w:after="0" w:line="240" w:lineRule="auto"/>
              <w:rPr>
                <w:sz w:val="20"/>
                <w:szCs w:val="20"/>
              </w:rPr>
            </w:pPr>
            <w:r>
              <w:rPr>
                <w:b/>
                <w:sz w:val="20"/>
              </w:rPr>
              <w:t xml:space="preserve">For measurements from TEMP_FACILITY_HEADER / TEMP_INPATIENT_ADMISSIONS table: </w:t>
            </w:r>
            <w:r w:rsidRPr="00720518">
              <w:rPr>
                <w:sz w:val="20"/>
                <w:szCs w:val="20"/>
              </w:rPr>
              <w:t xml:space="preserve">use </w:t>
            </w:r>
            <w:r>
              <w:rPr>
                <w:sz w:val="20"/>
                <w:szCs w:val="20"/>
              </w:rPr>
              <w:t>VISIT_END</w:t>
            </w:r>
            <w:r w:rsidRPr="00EA2A70">
              <w:rPr>
                <w:sz w:val="20"/>
                <w:szCs w:val="20"/>
              </w:rPr>
              <w:t>_DATE</w:t>
            </w:r>
            <w:r>
              <w:rPr>
                <w:sz w:val="20"/>
                <w:szCs w:val="20"/>
              </w:rPr>
              <w:t xml:space="preserve"> of its associated visit;</w:t>
            </w:r>
          </w:p>
        </w:tc>
        <w:tc>
          <w:tcPr>
            <w:tcW w:w="1504" w:type="pct"/>
          </w:tcPr>
          <w:p w14:paraId="6F1A9A45" w14:textId="77777777" w:rsidR="009502F4" w:rsidRPr="008521DB" w:rsidRDefault="009502F4" w:rsidP="008E5B4A">
            <w:pPr>
              <w:keepNext/>
              <w:keepLines/>
              <w:spacing w:after="0" w:line="240" w:lineRule="auto"/>
              <w:rPr>
                <w:sz w:val="20"/>
              </w:rPr>
            </w:pPr>
          </w:p>
        </w:tc>
        <w:tc>
          <w:tcPr>
            <w:tcW w:w="855" w:type="pct"/>
          </w:tcPr>
          <w:p w14:paraId="6A9D30EA" w14:textId="77777777" w:rsidR="009502F4" w:rsidRPr="008521DB" w:rsidRDefault="009502F4" w:rsidP="008E5B4A">
            <w:pPr>
              <w:keepNext/>
              <w:keepLines/>
              <w:spacing w:after="0" w:line="240" w:lineRule="auto"/>
              <w:rPr>
                <w:sz w:val="20"/>
              </w:rPr>
            </w:pPr>
          </w:p>
        </w:tc>
      </w:tr>
      <w:tr w:rsidR="00362A5D" w:rsidRPr="008521DB" w14:paraId="2C384DC9" w14:textId="77777777" w:rsidTr="002F6054">
        <w:trPr>
          <w:cantSplit/>
          <w:trHeight w:val="20"/>
        </w:trPr>
        <w:tc>
          <w:tcPr>
            <w:tcW w:w="996" w:type="pct"/>
          </w:tcPr>
          <w:p w14:paraId="2E819696" w14:textId="77777777" w:rsidR="009502F4" w:rsidRPr="00677DB0" w:rsidRDefault="002E7F63" w:rsidP="008E5B4A">
            <w:pPr>
              <w:keepNext/>
              <w:keepLines/>
              <w:spacing w:after="0" w:line="240" w:lineRule="auto"/>
              <w:rPr>
                <w:sz w:val="20"/>
              </w:rPr>
            </w:pPr>
            <w:r>
              <w:rPr>
                <w:sz w:val="20"/>
              </w:rPr>
              <w:t>MEASUREMENT_</w:t>
            </w:r>
            <w:r w:rsidR="000913BB">
              <w:rPr>
                <w:sz w:val="20"/>
              </w:rPr>
              <w:br/>
            </w:r>
            <w:r>
              <w:rPr>
                <w:sz w:val="20"/>
              </w:rPr>
              <w:t>TIME</w:t>
            </w:r>
          </w:p>
        </w:tc>
        <w:tc>
          <w:tcPr>
            <w:tcW w:w="1645" w:type="pct"/>
          </w:tcPr>
          <w:p w14:paraId="3C7AC00D" w14:textId="77777777" w:rsidR="009502F4" w:rsidRPr="008521DB" w:rsidRDefault="00B42711" w:rsidP="008E5B4A">
            <w:pPr>
              <w:keepNext/>
              <w:keepLines/>
              <w:spacing w:after="0" w:line="240" w:lineRule="auto"/>
              <w:rPr>
                <w:sz w:val="20"/>
              </w:rPr>
            </w:pPr>
            <w:r>
              <w:rPr>
                <w:sz w:val="20"/>
              </w:rPr>
              <w:t>-</w:t>
            </w:r>
          </w:p>
        </w:tc>
        <w:tc>
          <w:tcPr>
            <w:tcW w:w="1504" w:type="pct"/>
          </w:tcPr>
          <w:p w14:paraId="4C26781B" w14:textId="77777777" w:rsidR="009502F4" w:rsidRPr="008521DB" w:rsidRDefault="000913BB" w:rsidP="008E5B4A">
            <w:pPr>
              <w:keepNext/>
              <w:keepLines/>
              <w:spacing w:after="0" w:line="240" w:lineRule="auto"/>
              <w:rPr>
                <w:sz w:val="20"/>
              </w:rPr>
            </w:pPr>
            <w:r>
              <w:rPr>
                <w:sz w:val="20"/>
              </w:rPr>
              <w:t>NULL</w:t>
            </w:r>
          </w:p>
        </w:tc>
        <w:tc>
          <w:tcPr>
            <w:tcW w:w="855" w:type="pct"/>
          </w:tcPr>
          <w:p w14:paraId="7ADA8549" w14:textId="77777777" w:rsidR="009502F4" w:rsidRPr="008521DB" w:rsidRDefault="009502F4" w:rsidP="008E5B4A">
            <w:pPr>
              <w:keepNext/>
              <w:keepLines/>
              <w:spacing w:after="0" w:line="240" w:lineRule="auto"/>
              <w:rPr>
                <w:sz w:val="20"/>
              </w:rPr>
            </w:pPr>
          </w:p>
        </w:tc>
      </w:tr>
      <w:tr w:rsidR="00362A5D" w:rsidRPr="008521DB" w14:paraId="09344913" w14:textId="77777777" w:rsidTr="002F6054">
        <w:trPr>
          <w:cantSplit/>
          <w:trHeight w:val="20"/>
        </w:trPr>
        <w:tc>
          <w:tcPr>
            <w:tcW w:w="996" w:type="pct"/>
          </w:tcPr>
          <w:p w14:paraId="070CF310" w14:textId="77777777" w:rsidR="009502F4" w:rsidRPr="00677DB0" w:rsidRDefault="002E7F63" w:rsidP="008E5B4A">
            <w:pPr>
              <w:keepNext/>
              <w:keepLines/>
              <w:spacing w:after="0" w:line="240" w:lineRule="auto"/>
              <w:rPr>
                <w:sz w:val="20"/>
              </w:rPr>
            </w:pPr>
            <w:r>
              <w:rPr>
                <w:sz w:val="20"/>
              </w:rPr>
              <w:t>MEASUREMENT_</w:t>
            </w:r>
            <w:r w:rsidR="00BB07E1">
              <w:rPr>
                <w:sz w:val="20"/>
              </w:rPr>
              <w:br/>
            </w:r>
            <w:r>
              <w:rPr>
                <w:sz w:val="20"/>
              </w:rPr>
              <w:t>TYPE_CONCEPT_ID</w:t>
            </w:r>
          </w:p>
        </w:tc>
        <w:tc>
          <w:tcPr>
            <w:tcW w:w="1645" w:type="pct"/>
          </w:tcPr>
          <w:p w14:paraId="16D55487" w14:textId="77777777" w:rsidR="009502F4" w:rsidRPr="008521DB" w:rsidRDefault="00B42711" w:rsidP="008E5B4A">
            <w:pPr>
              <w:keepNext/>
              <w:keepLines/>
              <w:spacing w:after="0" w:line="240" w:lineRule="auto"/>
              <w:rPr>
                <w:sz w:val="20"/>
              </w:rPr>
            </w:pPr>
            <w:r>
              <w:rPr>
                <w:sz w:val="20"/>
              </w:rPr>
              <w:t>-</w:t>
            </w:r>
          </w:p>
        </w:tc>
        <w:tc>
          <w:tcPr>
            <w:tcW w:w="1504" w:type="pct"/>
          </w:tcPr>
          <w:p w14:paraId="4AC2BD36" w14:textId="77777777" w:rsidR="009023B0" w:rsidRPr="00397B2B" w:rsidRDefault="00BB07E1" w:rsidP="008E5B4A">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BE19C42" w14:textId="77777777" w:rsidR="009502F4" w:rsidRPr="008521DB" w:rsidRDefault="009502F4" w:rsidP="008E5B4A">
            <w:pPr>
              <w:keepNext/>
              <w:keepLines/>
              <w:spacing w:after="0" w:line="240" w:lineRule="auto"/>
              <w:rPr>
                <w:sz w:val="20"/>
              </w:rPr>
            </w:pPr>
          </w:p>
        </w:tc>
      </w:tr>
      <w:tr w:rsidR="00362A5D" w:rsidRPr="008521DB" w14:paraId="47153161" w14:textId="77777777" w:rsidTr="002F6054">
        <w:trPr>
          <w:cantSplit/>
          <w:trHeight w:val="20"/>
        </w:trPr>
        <w:tc>
          <w:tcPr>
            <w:tcW w:w="996" w:type="pct"/>
          </w:tcPr>
          <w:p w14:paraId="35E4211D" w14:textId="77777777" w:rsidR="002E7F63" w:rsidRDefault="002E7F63" w:rsidP="008E5B4A">
            <w:pPr>
              <w:keepNext/>
              <w:keepLines/>
              <w:spacing w:after="0" w:line="240" w:lineRule="auto"/>
              <w:rPr>
                <w:sz w:val="20"/>
              </w:rPr>
            </w:pPr>
            <w:r>
              <w:rPr>
                <w:sz w:val="20"/>
              </w:rPr>
              <w:t>OPERATOR_</w:t>
            </w:r>
            <w:r w:rsidR="000913BB">
              <w:rPr>
                <w:sz w:val="20"/>
              </w:rPr>
              <w:br/>
            </w:r>
            <w:r>
              <w:rPr>
                <w:sz w:val="20"/>
              </w:rPr>
              <w:t>CONCEPT_ID</w:t>
            </w:r>
          </w:p>
        </w:tc>
        <w:tc>
          <w:tcPr>
            <w:tcW w:w="1645" w:type="pct"/>
          </w:tcPr>
          <w:p w14:paraId="0BD72CC1" w14:textId="77777777" w:rsidR="002E7F63" w:rsidRPr="008521DB" w:rsidRDefault="00B42711" w:rsidP="008E5B4A">
            <w:pPr>
              <w:keepNext/>
              <w:keepLines/>
              <w:spacing w:after="0" w:line="240" w:lineRule="auto"/>
              <w:rPr>
                <w:sz w:val="20"/>
              </w:rPr>
            </w:pPr>
            <w:r>
              <w:rPr>
                <w:sz w:val="20"/>
              </w:rPr>
              <w:t>-</w:t>
            </w:r>
          </w:p>
        </w:tc>
        <w:tc>
          <w:tcPr>
            <w:tcW w:w="1504" w:type="pct"/>
          </w:tcPr>
          <w:p w14:paraId="58DCAC12" w14:textId="77777777" w:rsidR="002E7F63" w:rsidRPr="008521DB" w:rsidRDefault="00B42711" w:rsidP="008E5B4A">
            <w:pPr>
              <w:keepNext/>
              <w:keepLines/>
              <w:spacing w:after="0" w:line="240" w:lineRule="auto"/>
              <w:rPr>
                <w:sz w:val="20"/>
              </w:rPr>
            </w:pPr>
            <w:r>
              <w:rPr>
                <w:sz w:val="20"/>
              </w:rPr>
              <w:t>0</w:t>
            </w:r>
          </w:p>
        </w:tc>
        <w:tc>
          <w:tcPr>
            <w:tcW w:w="855" w:type="pct"/>
          </w:tcPr>
          <w:p w14:paraId="24C22514" w14:textId="77777777" w:rsidR="002E7F63" w:rsidRPr="008521DB" w:rsidRDefault="002E7F63" w:rsidP="008E5B4A">
            <w:pPr>
              <w:keepNext/>
              <w:keepLines/>
              <w:spacing w:after="0" w:line="240" w:lineRule="auto"/>
              <w:rPr>
                <w:sz w:val="20"/>
              </w:rPr>
            </w:pPr>
          </w:p>
        </w:tc>
      </w:tr>
      <w:tr w:rsidR="00362A5D" w:rsidRPr="008521DB" w14:paraId="13AA47B6" w14:textId="77777777" w:rsidTr="002F6054">
        <w:trPr>
          <w:cantSplit/>
          <w:trHeight w:val="20"/>
        </w:trPr>
        <w:tc>
          <w:tcPr>
            <w:tcW w:w="996" w:type="pct"/>
          </w:tcPr>
          <w:p w14:paraId="13142A29" w14:textId="77777777" w:rsidR="002E7F63" w:rsidRDefault="002E7F63" w:rsidP="008E5B4A">
            <w:pPr>
              <w:keepNext/>
              <w:keepLines/>
              <w:spacing w:after="0" w:line="240" w:lineRule="auto"/>
              <w:rPr>
                <w:sz w:val="20"/>
              </w:rPr>
            </w:pPr>
            <w:r>
              <w:rPr>
                <w:sz w:val="20"/>
              </w:rPr>
              <w:t>VALUE_AS_NUMBER</w:t>
            </w:r>
          </w:p>
        </w:tc>
        <w:tc>
          <w:tcPr>
            <w:tcW w:w="1645" w:type="pct"/>
          </w:tcPr>
          <w:p w14:paraId="07110BFA" w14:textId="77777777" w:rsidR="009023B0" w:rsidRDefault="00125AB7" w:rsidP="00FD18B1">
            <w:pPr>
              <w:keepNext/>
              <w:keepLines/>
              <w:spacing w:after="0" w:line="240" w:lineRule="auto"/>
              <w:rPr>
                <w:sz w:val="20"/>
              </w:rPr>
            </w:pPr>
            <w:r>
              <w:rPr>
                <w:b/>
                <w:sz w:val="20"/>
              </w:rPr>
              <w:t xml:space="preserve">TEMP Tables: </w:t>
            </w:r>
            <w:r w:rsidR="00FD18B1">
              <w:rPr>
                <w:sz w:val="20"/>
              </w:rPr>
              <w:t>NULL</w:t>
            </w:r>
          </w:p>
          <w:p w14:paraId="446761C8" w14:textId="6ACABC09" w:rsidR="000E40E6" w:rsidRPr="00F30A37" w:rsidRDefault="000E40E6" w:rsidP="00FD18B1">
            <w:pPr>
              <w:keepNext/>
              <w:keepLines/>
              <w:spacing w:after="0" w:line="240" w:lineRule="auto"/>
              <w:rPr>
                <w:sz w:val="20"/>
              </w:rPr>
            </w:pPr>
          </w:p>
        </w:tc>
        <w:tc>
          <w:tcPr>
            <w:tcW w:w="1504" w:type="pct"/>
          </w:tcPr>
          <w:p w14:paraId="1B37CE58" w14:textId="21539C02" w:rsidR="000E40E6" w:rsidRPr="00F30A37" w:rsidRDefault="000E40E6" w:rsidP="008E5B4A">
            <w:pPr>
              <w:keepNext/>
              <w:keepLines/>
              <w:spacing w:after="0" w:line="240" w:lineRule="auto"/>
              <w:rPr>
                <w:sz w:val="20"/>
              </w:rPr>
            </w:pPr>
          </w:p>
        </w:tc>
        <w:tc>
          <w:tcPr>
            <w:tcW w:w="855" w:type="pct"/>
          </w:tcPr>
          <w:p w14:paraId="46F3D7CA" w14:textId="77777777" w:rsidR="002E7F63" w:rsidRPr="008521DB" w:rsidRDefault="002E7F63" w:rsidP="008E5B4A">
            <w:pPr>
              <w:keepNext/>
              <w:keepLines/>
              <w:spacing w:after="0" w:line="240" w:lineRule="auto"/>
              <w:rPr>
                <w:sz w:val="20"/>
              </w:rPr>
            </w:pPr>
          </w:p>
        </w:tc>
      </w:tr>
      <w:tr w:rsidR="00362A5D" w:rsidRPr="008521DB" w14:paraId="0364213F" w14:textId="77777777" w:rsidTr="002F6054">
        <w:trPr>
          <w:cantSplit/>
          <w:trHeight w:val="20"/>
        </w:trPr>
        <w:tc>
          <w:tcPr>
            <w:tcW w:w="996" w:type="pct"/>
          </w:tcPr>
          <w:p w14:paraId="068DD71B" w14:textId="77777777" w:rsidR="002E7F63" w:rsidRDefault="002E7F63" w:rsidP="008E5B4A">
            <w:pPr>
              <w:keepNext/>
              <w:keepLines/>
              <w:spacing w:after="0" w:line="240" w:lineRule="auto"/>
              <w:rPr>
                <w:sz w:val="20"/>
              </w:rPr>
            </w:pPr>
            <w:r>
              <w:rPr>
                <w:sz w:val="20"/>
              </w:rPr>
              <w:t>VALUE_AS_</w:t>
            </w:r>
            <w:r w:rsidR="000913BB">
              <w:rPr>
                <w:sz w:val="20"/>
              </w:rPr>
              <w:br/>
            </w:r>
            <w:r>
              <w:rPr>
                <w:sz w:val="20"/>
              </w:rPr>
              <w:t>CONCEPT_ID</w:t>
            </w:r>
          </w:p>
        </w:tc>
        <w:tc>
          <w:tcPr>
            <w:tcW w:w="1645" w:type="pct"/>
          </w:tcPr>
          <w:p w14:paraId="107234A8" w14:textId="77777777" w:rsidR="000E40E6" w:rsidRPr="00F30A37"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085AC2F0" w14:textId="1F94AA8E" w:rsidR="002E7F63" w:rsidRPr="008521DB" w:rsidRDefault="002E7F63" w:rsidP="008E5B4A">
            <w:pPr>
              <w:keepNext/>
              <w:keepLines/>
              <w:spacing w:after="0" w:line="240" w:lineRule="auto"/>
              <w:rPr>
                <w:sz w:val="20"/>
              </w:rPr>
            </w:pPr>
          </w:p>
        </w:tc>
        <w:tc>
          <w:tcPr>
            <w:tcW w:w="855" w:type="pct"/>
          </w:tcPr>
          <w:p w14:paraId="1CF5239E" w14:textId="77777777" w:rsidR="002E7F63" w:rsidRPr="008521DB" w:rsidRDefault="002E7F63" w:rsidP="008E5B4A">
            <w:pPr>
              <w:keepNext/>
              <w:keepLines/>
              <w:spacing w:after="0" w:line="240" w:lineRule="auto"/>
              <w:rPr>
                <w:sz w:val="20"/>
              </w:rPr>
            </w:pPr>
          </w:p>
        </w:tc>
      </w:tr>
      <w:tr w:rsidR="00362A5D" w:rsidRPr="008521DB" w14:paraId="0B04CD6E" w14:textId="77777777" w:rsidTr="002F6054">
        <w:trPr>
          <w:cantSplit/>
          <w:trHeight w:val="20"/>
        </w:trPr>
        <w:tc>
          <w:tcPr>
            <w:tcW w:w="996" w:type="pct"/>
          </w:tcPr>
          <w:p w14:paraId="335C0DE2" w14:textId="77777777" w:rsidR="002E7F63" w:rsidRDefault="002E7F63" w:rsidP="008E5B4A">
            <w:pPr>
              <w:keepNext/>
              <w:keepLines/>
              <w:spacing w:after="0" w:line="240" w:lineRule="auto"/>
              <w:rPr>
                <w:sz w:val="20"/>
              </w:rPr>
            </w:pPr>
            <w:r>
              <w:rPr>
                <w:sz w:val="20"/>
              </w:rPr>
              <w:t>UNIT_CONCEPT_ID</w:t>
            </w:r>
          </w:p>
        </w:tc>
        <w:tc>
          <w:tcPr>
            <w:tcW w:w="1645" w:type="pct"/>
          </w:tcPr>
          <w:p w14:paraId="76C01A8D" w14:textId="77777777" w:rsidR="00125AB7" w:rsidRPr="008521DB" w:rsidRDefault="00125AB7" w:rsidP="008E5B4A">
            <w:pPr>
              <w:keepNext/>
              <w:keepLines/>
              <w:spacing w:after="0" w:line="240" w:lineRule="auto"/>
              <w:rPr>
                <w:sz w:val="20"/>
              </w:rPr>
            </w:pPr>
            <w:r>
              <w:rPr>
                <w:b/>
                <w:sz w:val="20"/>
              </w:rPr>
              <w:t>TEMP Tables</w:t>
            </w:r>
            <w:r w:rsidR="000E40E6">
              <w:rPr>
                <w:b/>
                <w:sz w:val="20"/>
              </w:rPr>
              <w:t>/HRA</w:t>
            </w:r>
            <w:r>
              <w:rPr>
                <w:b/>
                <w:sz w:val="20"/>
              </w:rPr>
              <w:t xml:space="preserve">: </w:t>
            </w:r>
            <w:r>
              <w:rPr>
                <w:sz w:val="20"/>
              </w:rPr>
              <w:t>0</w:t>
            </w:r>
          </w:p>
        </w:tc>
        <w:tc>
          <w:tcPr>
            <w:tcW w:w="1504" w:type="pct"/>
          </w:tcPr>
          <w:p w14:paraId="4BCA8146" w14:textId="5520412C" w:rsidR="002E7F63" w:rsidRPr="008521DB" w:rsidRDefault="002E7F63" w:rsidP="008E5B4A">
            <w:pPr>
              <w:keepNext/>
              <w:keepLines/>
              <w:spacing w:after="0" w:line="240" w:lineRule="auto"/>
              <w:rPr>
                <w:sz w:val="20"/>
              </w:rPr>
            </w:pPr>
          </w:p>
        </w:tc>
        <w:tc>
          <w:tcPr>
            <w:tcW w:w="855" w:type="pct"/>
          </w:tcPr>
          <w:p w14:paraId="50954F02" w14:textId="5C7023F4" w:rsidR="002E7F63" w:rsidRPr="008521DB" w:rsidRDefault="002E7F63" w:rsidP="008E5B4A">
            <w:pPr>
              <w:keepNext/>
              <w:keepLines/>
              <w:spacing w:after="0" w:line="240" w:lineRule="auto"/>
              <w:rPr>
                <w:sz w:val="20"/>
              </w:rPr>
            </w:pPr>
          </w:p>
        </w:tc>
      </w:tr>
      <w:tr w:rsidR="00362A5D" w:rsidRPr="008521DB" w14:paraId="420E57C2" w14:textId="77777777" w:rsidTr="002F6054">
        <w:trPr>
          <w:cantSplit/>
          <w:trHeight w:val="20"/>
        </w:trPr>
        <w:tc>
          <w:tcPr>
            <w:tcW w:w="996" w:type="pct"/>
          </w:tcPr>
          <w:p w14:paraId="5249B64C" w14:textId="77777777" w:rsidR="002E7F63" w:rsidRDefault="002E7F63" w:rsidP="008E5B4A">
            <w:pPr>
              <w:keepNext/>
              <w:keepLines/>
              <w:spacing w:after="0" w:line="240" w:lineRule="auto"/>
              <w:rPr>
                <w:sz w:val="20"/>
              </w:rPr>
            </w:pPr>
            <w:r>
              <w:rPr>
                <w:sz w:val="20"/>
              </w:rPr>
              <w:t>RANGE_LOW</w:t>
            </w:r>
          </w:p>
        </w:tc>
        <w:tc>
          <w:tcPr>
            <w:tcW w:w="1645" w:type="pct"/>
          </w:tcPr>
          <w:p w14:paraId="73AAFB4C"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01778567" w14:textId="77777777" w:rsidR="002E7F63" w:rsidRPr="008521DB" w:rsidRDefault="002E7F63" w:rsidP="008E5B4A">
            <w:pPr>
              <w:keepNext/>
              <w:keepLines/>
              <w:spacing w:after="0" w:line="240" w:lineRule="auto"/>
              <w:rPr>
                <w:sz w:val="20"/>
              </w:rPr>
            </w:pPr>
          </w:p>
        </w:tc>
        <w:tc>
          <w:tcPr>
            <w:tcW w:w="855" w:type="pct"/>
          </w:tcPr>
          <w:p w14:paraId="61457E62" w14:textId="77777777" w:rsidR="002E7F63" w:rsidRPr="008521DB" w:rsidRDefault="002E7F63" w:rsidP="008E5B4A">
            <w:pPr>
              <w:keepNext/>
              <w:keepLines/>
              <w:spacing w:after="0" w:line="240" w:lineRule="auto"/>
              <w:rPr>
                <w:sz w:val="20"/>
              </w:rPr>
            </w:pPr>
          </w:p>
        </w:tc>
      </w:tr>
      <w:tr w:rsidR="00362A5D" w:rsidRPr="008521DB" w14:paraId="0A99CCAB" w14:textId="77777777" w:rsidTr="002F6054">
        <w:trPr>
          <w:cantSplit/>
          <w:trHeight w:val="20"/>
        </w:trPr>
        <w:tc>
          <w:tcPr>
            <w:tcW w:w="996" w:type="pct"/>
          </w:tcPr>
          <w:p w14:paraId="3B4990D5" w14:textId="77777777" w:rsidR="002E7F63" w:rsidRDefault="002E7F63" w:rsidP="008E5B4A">
            <w:pPr>
              <w:keepNext/>
              <w:keepLines/>
              <w:spacing w:after="0" w:line="240" w:lineRule="auto"/>
              <w:rPr>
                <w:sz w:val="20"/>
              </w:rPr>
            </w:pPr>
            <w:r>
              <w:rPr>
                <w:sz w:val="20"/>
              </w:rPr>
              <w:t>RANGE_HIGH</w:t>
            </w:r>
          </w:p>
        </w:tc>
        <w:tc>
          <w:tcPr>
            <w:tcW w:w="1645" w:type="pct"/>
          </w:tcPr>
          <w:p w14:paraId="66F2F1EE" w14:textId="77777777" w:rsidR="00125AB7" w:rsidRPr="002F6054" w:rsidRDefault="00125AB7" w:rsidP="00FD18B1">
            <w:pPr>
              <w:keepNext/>
              <w:keepLines/>
              <w:spacing w:after="0" w:line="240" w:lineRule="auto"/>
              <w:rPr>
                <w:b/>
                <w:sz w:val="20"/>
              </w:rPr>
            </w:pPr>
            <w:r>
              <w:rPr>
                <w:b/>
                <w:sz w:val="20"/>
              </w:rPr>
              <w:t>TEMP Tables</w:t>
            </w:r>
            <w:r w:rsidR="000E40E6">
              <w:rPr>
                <w:b/>
                <w:sz w:val="20"/>
              </w:rPr>
              <w:t>/HRA</w:t>
            </w:r>
            <w:r>
              <w:rPr>
                <w:b/>
                <w:sz w:val="20"/>
              </w:rPr>
              <w:t xml:space="preserve">: </w:t>
            </w:r>
            <w:r w:rsidR="00FD18B1">
              <w:rPr>
                <w:sz w:val="20"/>
              </w:rPr>
              <w:t>NULL</w:t>
            </w:r>
          </w:p>
        </w:tc>
        <w:tc>
          <w:tcPr>
            <w:tcW w:w="1504" w:type="pct"/>
          </w:tcPr>
          <w:p w14:paraId="113836C4" w14:textId="77777777" w:rsidR="002E7F63" w:rsidRPr="008521DB" w:rsidRDefault="002E7F63" w:rsidP="008E5B4A">
            <w:pPr>
              <w:keepNext/>
              <w:keepLines/>
              <w:spacing w:after="0" w:line="240" w:lineRule="auto"/>
              <w:rPr>
                <w:sz w:val="20"/>
              </w:rPr>
            </w:pPr>
          </w:p>
        </w:tc>
        <w:tc>
          <w:tcPr>
            <w:tcW w:w="855" w:type="pct"/>
          </w:tcPr>
          <w:p w14:paraId="3499C7FC" w14:textId="77777777" w:rsidR="002E7F63" w:rsidRPr="008521DB" w:rsidRDefault="002E7F63" w:rsidP="008E5B4A">
            <w:pPr>
              <w:keepNext/>
              <w:keepLines/>
              <w:spacing w:after="0" w:line="240" w:lineRule="auto"/>
              <w:rPr>
                <w:sz w:val="20"/>
              </w:rPr>
            </w:pPr>
          </w:p>
        </w:tc>
      </w:tr>
      <w:tr w:rsidR="00362A5D" w:rsidRPr="008521DB" w14:paraId="471EDCFB" w14:textId="77777777" w:rsidTr="002F6054">
        <w:trPr>
          <w:cantSplit/>
          <w:trHeight w:val="20"/>
        </w:trPr>
        <w:tc>
          <w:tcPr>
            <w:tcW w:w="996" w:type="pct"/>
          </w:tcPr>
          <w:p w14:paraId="494D5F7D" w14:textId="77777777" w:rsidR="002E7F63" w:rsidRDefault="002E7F63" w:rsidP="008E5B4A">
            <w:pPr>
              <w:keepNext/>
              <w:keepLines/>
              <w:spacing w:after="0" w:line="240" w:lineRule="auto"/>
              <w:rPr>
                <w:sz w:val="20"/>
              </w:rPr>
            </w:pPr>
            <w:r>
              <w:rPr>
                <w:sz w:val="20"/>
              </w:rPr>
              <w:t>PROVIDER_ID</w:t>
            </w:r>
          </w:p>
        </w:tc>
        <w:tc>
          <w:tcPr>
            <w:tcW w:w="1645" w:type="pct"/>
          </w:tcPr>
          <w:p w14:paraId="38550E0F" w14:textId="77777777" w:rsidR="002E7F63" w:rsidRPr="008521DB" w:rsidRDefault="00801599" w:rsidP="008E5B4A">
            <w:pPr>
              <w:keepNext/>
              <w:keepLines/>
              <w:spacing w:after="0" w:line="240" w:lineRule="auto"/>
              <w:rPr>
                <w:sz w:val="20"/>
              </w:rPr>
            </w:pPr>
            <w:r>
              <w:rPr>
                <w:sz w:val="20"/>
              </w:rPr>
              <w:t>PROVID, STDPROV</w:t>
            </w:r>
          </w:p>
        </w:tc>
        <w:tc>
          <w:tcPr>
            <w:tcW w:w="1504" w:type="pct"/>
          </w:tcPr>
          <w:p w14:paraId="32093283" w14:textId="77777777" w:rsidR="00801599" w:rsidRDefault="00801599" w:rsidP="00801599">
            <w:pPr>
              <w:keepNext/>
              <w:keepLines/>
              <w:spacing w:after="0" w:line="240" w:lineRule="auto"/>
              <w:rPr>
                <w:sz w:val="20"/>
              </w:rPr>
            </w:pPr>
            <w:r>
              <w:rPr>
                <w:sz w:val="20"/>
              </w:rPr>
              <w:t>Map STDPROV and PROVID</w:t>
            </w:r>
          </w:p>
          <w:p w14:paraId="25E395FF" w14:textId="77777777" w:rsidR="00801599" w:rsidRPr="00691243" w:rsidRDefault="00801599" w:rsidP="00801599">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6FE1947" w14:textId="77777777" w:rsidR="002E7F63" w:rsidRPr="008521DB" w:rsidRDefault="00801599" w:rsidP="00801599">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855" w:type="pct"/>
          </w:tcPr>
          <w:p w14:paraId="7D1C70C3" w14:textId="7C414D2C" w:rsidR="002E7F63" w:rsidRPr="008521DB" w:rsidRDefault="00BC109D" w:rsidP="008E5B4A">
            <w:pPr>
              <w:keepNext/>
              <w:keepLines/>
              <w:spacing w:after="0" w:line="240" w:lineRule="auto"/>
              <w:rPr>
                <w:sz w:val="20"/>
              </w:rPr>
            </w:pPr>
            <w:ins w:id="106" w:author="Blacketer, Margaret [JRDUS]" w:date="2017-03-27T10:35:00Z">
              <w:r>
                <w:rPr>
                  <w:sz w:val="20"/>
                </w:rPr>
                <w:t>If there is no associated PROVIDER_</w:t>
              </w:r>
              <w:proofErr w:type="gramStart"/>
              <w:r>
                <w:rPr>
                  <w:sz w:val="20"/>
                </w:rPr>
                <w:t>ID</w:t>
              </w:r>
              <w:proofErr w:type="gramEnd"/>
              <w:r>
                <w:rPr>
                  <w:sz w:val="20"/>
                </w:rPr>
                <w:t xml:space="preserve"> then set as NULL</w:t>
              </w:r>
            </w:ins>
          </w:p>
        </w:tc>
      </w:tr>
      <w:tr w:rsidR="00362A5D" w:rsidRPr="008521DB" w14:paraId="73C3575B" w14:textId="77777777" w:rsidTr="002F6054">
        <w:trPr>
          <w:cantSplit/>
          <w:trHeight w:val="20"/>
        </w:trPr>
        <w:tc>
          <w:tcPr>
            <w:tcW w:w="996" w:type="pct"/>
          </w:tcPr>
          <w:p w14:paraId="0610517E" w14:textId="77777777" w:rsidR="00362A5D" w:rsidRDefault="00362A5D" w:rsidP="008E5B4A">
            <w:pPr>
              <w:keepNext/>
              <w:keepLines/>
              <w:spacing w:after="0" w:line="240" w:lineRule="auto"/>
              <w:rPr>
                <w:sz w:val="20"/>
              </w:rPr>
            </w:pPr>
            <w:r>
              <w:rPr>
                <w:sz w:val="20"/>
              </w:rPr>
              <w:t>VISIT_OCCURRENCE_ID</w:t>
            </w:r>
          </w:p>
        </w:tc>
        <w:tc>
          <w:tcPr>
            <w:tcW w:w="1645" w:type="pct"/>
          </w:tcPr>
          <w:p w14:paraId="1047B441" w14:textId="77777777" w:rsidR="00362A5D" w:rsidRPr="008521DB" w:rsidRDefault="00362A5D" w:rsidP="002F6054">
            <w:pPr>
              <w:keepNext/>
              <w:keepLines/>
              <w:spacing w:after="0" w:line="240" w:lineRule="auto"/>
              <w:rPr>
                <w:sz w:val="20"/>
              </w:rPr>
            </w:pPr>
            <w:r>
              <w:rPr>
                <w:b/>
                <w:sz w:val="20"/>
              </w:rPr>
              <w:t xml:space="preserve">Measurement from TEMP tables use </w:t>
            </w:r>
            <w:r w:rsidRPr="002A6D05">
              <w:rPr>
                <w:b/>
                <w:sz w:val="20"/>
              </w:rPr>
              <w:t>VISIT_OCCURRENCE</w:t>
            </w:r>
            <w:r>
              <w:rPr>
                <w:sz w:val="20"/>
              </w:rPr>
              <w:t>:</w:t>
            </w:r>
            <w:r>
              <w:rPr>
                <w:sz w:val="20"/>
              </w:rPr>
              <w:br/>
              <w:t>VISIT_OCCURRENCE_ID</w:t>
            </w:r>
          </w:p>
        </w:tc>
        <w:tc>
          <w:tcPr>
            <w:tcW w:w="1504" w:type="pct"/>
          </w:tcPr>
          <w:p w14:paraId="448316E4" w14:textId="77777777" w:rsidR="00362A5D" w:rsidRPr="008521DB" w:rsidRDefault="00362A5D" w:rsidP="00125AB7">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74120E81" w14:textId="77777777" w:rsidR="00362A5D" w:rsidRPr="008521DB" w:rsidRDefault="00362A5D" w:rsidP="008E5B4A">
            <w:pPr>
              <w:keepNext/>
              <w:keepLines/>
              <w:spacing w:after="0" w:line="240" w:lineRule="auto"/>
              <w:rPr>
                <w:sz w:val="20"/>
              </w:rPr>
            </w:pPr>
          </w:p>
        </w:tc>
      </w:tr>
      <w:tr w:rsidR="00362A5D" w:rsidRPr="008521DB" w14:paraId="3B8A31AB" w14:textId="77777777" w:rsidTr="002F6054">
        <w:trPr>
          <w:cantSplit/>
          <w:trHeight w:val="20"/>
        </w:trPr>
        <w:tc>
          <w:tcPr>
            <w:tcW w:w="996" w:type="pct"/>
          </w:tcPr>
          <w:p w14:paraId="27FB3EDD" w14:textId="77777777" w:rsidR="00362A5D" w:rsidRDefault="00362A5D" w:rsidP="008E5B4A">
            <w:pPr>
              <w:keepNext/>
              <w:keepLines/>
              <w:spacing w:after="0" w:line="240" w:lineRule="auto"/>
              <w:rPr>
                <w:sz w:val="20"/>
              </w:rPr>
            </w:pPr>
            <w:r>
              <w:rPr>
                <w:sz w:val="20"/>
              </w:rPr>
              <w:t>MEASUREMENT_</w:t>
            </w:r>
            <w:r w:rsidR="000913BB">
              <w:rPr>
                <w:sz w:val="20"/>
              </w:rPr>
              <w:br/>
            </w:r>
            <w:r>
              <w:rPr>
                <w:sz w:val="20"/>
              </w:rPr>
              <w:t>SOURCE_VALUE</w:t>
            </w:r>
          </w:p>
        </w:tc>
        <w:tc>
          <w:tcPr>
            <w:tcW w:w="1645" w:type="pct"/>
          </w:tcPr>
          <w:p w14:paraId="649BB66B" w14:textId="77777777" w:rsidR="00362A5D" w:rsidRDefault="00362A5D" w:rsidP="008E5B4A">
            <w:pPr>
              <w:keepNext/>
              <w:keepLines/>
              <w:spacing w:after="0" w:line="240" w:lineRule="auto"/>
              <w:rPr>
                <w:sz w:val="20"/>
              </w:rPr>
            </w:pPr>
            <w:r w:rsidRPr="002F6054">
              <w:rPr>
                <w:b/>
                <w:sz w:val="20"/>
              </w:rPr>
              <w:t xml:space="preserve">TEMP Tables: </w:t>
            </w:r>
            <w:r>
              <w:rPr>
                <w:sz w:val="20"/>
              </w:rPr>
              <w:t>PDX, DX1-DX15, PPROC, PROC1-PROC15</w:t>
            </w:r>
          </w:p>
          <w:p w14:paraId="010D9B87" w14:textId="4DAF844A" w:rsidR="000E40E6" w:rsidRPr="00F30A37" w:rsidRDefault="00DD2B84" w:rsidP="008F759F">
            <w:pPr>
              <w:keepNext/>
              <w:keepLines/>
              <w:spacing w:after="0" w:line="240" w:lineRule="auto"/>
              <w:rPr>
                <w:sz w:val="20"/>
              </w:rPr>
            </w:pPr>
            <w:r>
              <w:rPr>
                <w:sz w:val="20"/>
              </w:rPr>
              <w:t xml:space="preserve"> </w:t>
            </w:r>
          </w:p>
        </w:tc>
        <w:tc>
          <w:tcPr>
            <w:tcW w:w="1504" w:type="pct"/>
          </w:tcPr>
          <w:p w14:paraId="0FE437DB" w14:textId="27188665" w:rsidR="00DD2B84" w:rsidRPr="00F30A37" w:rsidRDefault="00362A5D" w:rsidP="008F759F">
            <w:pPr>
              <w:keepNext/>
              <w:keepLines/>
              <w:spacing w:after="0" w:line="240" w:lineRule="auto"/>
              <w:rPr>
                <w:sz w:val="20"/>
              </w:rPr>
            </w:pPr>
            <w:r w:rsidRPr="002F6054">
              <w:rPr>
                <w:b/>
                <w:sz w:val="20"/>
              </w:rPr>
              <w:t>TEMP Tables</w:t>
            </w:r>
            <w:r>
              <w:rPr>
                <w:b/>
                <w:sz w:val="20"/>
              </w:rPr>
              <w:t xml:space="preserve">: </w:t>
            </w:r>
            <w:r w:rsidR="00CC2076">
              <w:rPr>
                <w:sz w:val="20"/>
              </w:rPr>
              <w:t>Code as it appears in the table</w:t>
            </w:r>
            <w:r w:rsidR="00A65FEC">
              <w:rPr>
                <w:sz w:val="20"/>
              </w:rPr>
              <w:t xml:space="preserve"> </w:t>
            </w:r>
          </w:p>
        </w:tc>
        <w:tc>
          <w:tcPr>
            <w:tcW w:w="855" w:type="pct"/>
          </w:tcPr>
          <w:p w14:paraId="413F7C23" w14:textId="77777777" w:rsidR="00362A5D" w:rsidRPr="008521DB" w:rsidRDefault="00362A5D" w:rsidP="008E5B4A">
            <w:pPr>
              <w:keepNext/>
              <w:keepLines/>
              <w:spacing w:after="0" w:line="240" w:lineRule="auto"/>
              <w:rPr>
                <w:sz w:val="20"/>
              </w:rPr>
            </w:pPr>
          </w:p>
        </w:tc>
      </w:tr>
      <w:tr w:rsidR="00362A5D" w:rsidRPr="008521DB" w14:paraId="4195363A" w14:textId="77777777" w:rsidTr="00125AB7">
        <w:trPr>
          <w:cantSplit/>
          <w:trHeight w:val="20"/>
        </w:trPr>
        <w:tc>
          <w:tcPr>
            <w:tcW w:w="996" w:type="pct"/>
          </w:tcPr>
          <w:p w14:paraId="3FA036A0" w14:textId="77777777" w:rsidR="00362A5D" w:rsidRDefault="00362A5D" w:rsidP="008E5B4A">
            <w:pPr>
              <w:keepNext/>
              <w:keepLines/>
              <w:spacing w:after="0" w:line="240" w:lineRule="auto"/>
              <w:rPr>
                <w:sz w:val="20"/>
              </w:rPr>
            </w:pPr>
            <w:r>
              <w:rPr>
                <w:sz w:val="20"/>
              </w:rPr>
              <w:lastRenderedPageBreak/>
              <w:t>MEASUREMENT_SOURCE_CONCEPT_ID</w:t>
            </w:r>
          </w:p>
        </w:tc>
        <w:tc>
          <w:tcPr>
            <w:tcW w:w="1645" w:type="pct"/>
          </w:tcPr>
          <w:p w14:paraId="44D81554" w14:textId="77777777" w:rsidR="00362A5D" w:rsidRPr="008521DB" w:rsidRDefault="00362A5D" w:rsidP="008E5B4A">
            <w:pPr>
              <w:keepNext/>
              <w:keepLines/>
              <w:spacing w:after="0" w:line="240" w:lineRule="auto"/>
              <w:rPr>
                <w:sz w:val="20"/>
              </w:rPr>
            </w:pPr>
            <w:r w:rsidRPr="00776273">
              <w:rPr>
                <w:b/>
                <w:sz w:val="20"/>
              </w:rPr>
              <w:t xml:space="preserve">TEMP Tables: </w:t>
            </w:r>
            <w:r>
              <w:rPr>
                <w:sz w:val="20"/>
              </w:rPr>
              <w:t>PDX, DX1-DX15, PPROC, PROC1-PROC15</w:t>
            </w:r>
          </w:p>
        </w:tc>
        <w:tc>
          <w:tcPr>
            <w:tcW w:w="1504" w:type="pct"/>
          </w:tcPr>
          <w:p w14:paraId="460153D8" w14:textId="77777777" w:rsidR="00BB07E1" w:rsidRDefault="00BB07E1" w:rsidP="00BB07E1">
            <w:pPr>
              <w:keepNext/>
              <w:keepLines/>
              <w:spacing w:after="0"/>
              <w:rPr>
                <w:sz w:val="20"/>
                <w:szCs w:val="20"/>
              </w:rPr>
            </w:pPr>
            <w:r>
              <w:rPr>
                <w:sz w:val="20"/>
                <w:szCs w:val="20"/>
              </w:rPr>
              <w:t>Incoming CONDITION_OCCURRENCE (PDX/DX#) or PROCEDURE_OCCURRENCE records (PPROC, PROC#) should follow the SOURCE_CONCEPT_ID mapping from the CONDITION_OCCURRENCE table.</w:t>
            </w:r>
          </w:p>
          <w:p w14:paraId="3BFA618E" w14:textId="77777777" w:rsidR="00125AB7" w:rsidRPr="002F6054" w:rsidRDefault="00125AB7" w:rsidP="002F6054">
            <w:pPr>
              <w:autoSpaceDE w:val="0"/>
              <w:autoSpaceDN w:val="0"/>
              <w:adjustRightInd w:val="0"/>
              <w:spacing w:after="0" w:line="240" w:lineRule="auto"/>
              <w:rPr>
                <w:rFonts w:ascii="Consolas" w:hAnsi="Consolas" w:cs="Consolas"/>
                <w:color w:val="808080"/>
                <w:sz w:val="16"/>
                <w:szCs w:val="19"/>
              </w:rPr>
            </w:pPr>
          </w:p>
        </w:tc>
        <w:tc>
          <w:tcPr>
            <w:tcW w:w="855" w:type="pct"/>
          </w:tcPr>
          <w:p w14:paraId="58F81D9F" w14:textId="77777777" w:rsidR="00362A5D" w:rsidRPr="008521DB" w:rsidRDefault="00362A5D" w:rsidP="00CC2076">
            <w:pPr>
              <w:keepNext/>
              <w:keepLines/>
              <w:spacing w:after="0"/>
              <w:rPr>
                <w:sz w:val="20"/>
              </w:rPr>
            </w:pPr>
          </w:p>
        </w:tc>
      </w:tr>
      <w:tr w:rsidR="00362A5D" w:rsidRPr="008521DB" w14:paraId="2F3B4F5E" w14:textId="77777777" w:rsidTr="002F6054">
        <w:trPr>
          <w:cantSplit/>
          <w:trHeight w:val="20"/>
        </w:trPr>
        <w:tc>
          <w:tcPr>
            <w:tcW w:w="996" w:type="pct"/>
          </w:tcPr>
          <w:p w14:paraId="144E2444" w14:textId="77777777" w:rsidR="00362A5D" w:rsidRDefault="00362A5D" w:rsidP="008E5B4A">
            <w:pPr>
              <w:keepNext/>
              <w:keepLines/>
              <w:spacing w:after="0" w:line="240" w:lineRule="auto"/>
              <w:rPr>
                <w:sz w:val="20"/>
              </w:rPr>
            </w:pPr>
            <w:r>
              <w:rPr>
                <w:sz w:val="20"/>
              </w:rPr>
              <w:t>UNIT_SOURCE_</w:t>
            </w:r>
            <w:r w:rsidR="000913BB">
              <w:rPr>
                <w:sz w:val="20"/>
              </w:rPr>
              <w:br/>
            </w:r>
            <w:r>
              <w:rPr>
                <w:sz w:val="20"/>
              </w:rPr>
              <w:t>VALUE</w:t>
            </w:r>
          </w:p>
        </w:tc>
        <w:tc>
          <w:tcPr>
            <w:tcW w:w="1645" w:type="pct"/>
          </w:tcPr>
          <w:p w14:paraId="75454B0A" w14:textId="77777777" w:rsidR="00362A5D" w:rsidRPr="002F6054" w:rsidRDefault="00362A5D" w:rsidP="00FD18B1">
            <w:pPr>
              <w:keepNext/>
              <w:keepLines/>
              <w:spacing w:after="0" w:line="240" w:lineRule="auto"/>
              <w:rPr>
                <w:b/>
                <w:sz w:val="20"/>
              </w:rPr>
            </w:pPr>
            <w:r w:rsidRPr="00776273">
              <w:rPr>
                <w:b/>
                <w:sz w:val="20"/>
              </w:rPr>
              <w:t>TEMP Tables</w:t>
            </w:r>
            <w:r w:rsidR="008F759F">
              <w:rPr>
                <w:b/>
                <w:sz w:val="20"/>
              </w:rPr>
              <w:t>/HRA</w:t>
            </w:r>
            <w:r w:rsidRPr="00776273">
              <w:rPr>
                <w:b/>
                <w:sz w:val="20"/>
              </w:rPr>
              <w:t xml:space="preserve">: </w:t>
            </w:r>
            <w:r w:rsidR="00FD18B1">
              <w:rPr>
                <w:sz w:val="20"/>
              </w:rPr>
              <w:t>NULL</w:t>
            </w:r>
          </w:p>
        </w:tc>
        <w:tc>
          <w:tcPr>
            <w:tcW w:w="1504" w:type="pct"/>
          </w:tcPr>
          <w:p w14:paraId="46B8CD6C" w14:textId="77777777" w:rsidR="00362A5D" w:rsidRPr="008521DB" w:rsidRDefault="00362A5D" w:rsidP="00CC2076">
            <w:pPr>
              <w:keepNext/>
              <w:keepLines/>
              <w:spacing w:after="0" w:line="240" w:lineRule="auto"/>
              <w:rPr>
                <w:sz w:val="20"/>
              </w:rPr>
            </w:pPr>
          </w:p>
        </w:tc>
        <w:tc>
          <w:tcPr>
            <w:tcW w:w="855" w:type="pct"/>
          </w:tcPr>
          <w:p w14:paraId="3AAD8E5D" w14:textId="77777777" w:rsidR="00362A5D" w:rsidRPr="008521DB" w:rsidRDefault="00362A5D" w:rsidP="008E5B4A">
            <w:pPr>
              <w:keepNext/>
              <w:keepLines/>
              <w:spacing w:after="0" w:line="240" w:lineRule="auto"/>
              <w:rPr>
                <w:sz w:val="20"/>
              </w:rPr>
            </w:pPr>
          </w:p>
        </w:tc>
      </w:tr>
      <w:tr w:rsidR="00362A5D" w:rsidRPr="008521DB" w14:paraId="779490C1" w14:textId="77777777" w:rsidTr="002F6054">
        <w:trPr>
          <w:cantSplit/>
          <w:trHeight w:val="20"/>
        </w:trPr>
        <w:tc>
          <w:tcPr>
            <w:tcW w:w="996" w:type="pct"/>
          </w:tcPr>
          <w:p w14:paraId="11608ADD" w14:textId="77777777" w:rsidR="00362A5D" w:rsidRDefault="00362A5D" w:rsidP="008E5B4A">
            <w:pPr>
              <w:keepNext/>
              <w:keepLines/>
              <w:spacing w:after="0" w:line="240" w:lineRule="auto"/>
              <w:rPr>
                <w:sz w:val="20"/>
              </w:rPr>
            </w:pPr>
            <w:r>
              <w:rPr>
                <w:sz w:val="20"/>
              </w:rPr>
              <w:t>VALUE_SOURCE_</w:t>
            </w:r>
            <w:r w:rsidR="000913BB">
              <w:rPr>
                <w:sz w:val="20"/>
              </w:rPr>
              <w:br/>
            </w:r>
            <w:r>
              <w:rPr>
                <w:sz w:val="20"/>
              </w:rPr>
              <w:t>VALUE</w:t>
            </w:r>
          </w:p>
        </w:tc>
        <w:tc>
          <w:tcPr>
            <w:tcW w:w="1645" w:type="pct"/>
          </w:tcPr>
          <w:p w14:paraId="719E456E" w14:textId="77777777" w:rsidR="00362A5D" w:rsidRDefault="00362A5D" w:rsidP="00FD18B1">
            <w:pPr>
              <w:keepNext/>
              <w:keepLines/>
              <w:spacing w:after="0" w:line="240" w:lineRule="auto"/>
              <w:rPr>
                <w:sz w:val="20"/>
              </w:rPr>
            </w:pPr>
            <w:r w:rsidRPr="00776273">
              <w:rPr>
                <w:b/>
                <w:sz w:val="20"/>
              </w:rPr>
              <w:t>TEMP Tables</w:t>
            </w:r>
            <w:r w:rsidRPr="00FD18B1">
              <w:rPr>
                <w:b/>
                <w:sz w:val="20"/>
              </w:rPr>
              <w:t xml:space="preserve">: </w:t>
            </w:r>
            <w:r w:rsidR="00FD18B1" w:rsidRPr="00FD18B1">
              <w:rPr>
                <w:sz w:val="20"/>
              </w:rPr>
              <w:t>NULL</w:t>
            </w:r>
          </w:p>
          <w:p w14:paraId="5C07D137" w14:textId="61324F9A" w:rsidR="008F759F" w:rsidRPr="008F759F" w:rsidRDefault="008F759F" w:rsidP="00FD18B1">
            <w:pPr>
              <w:keepNext/>
              <w:keepLines/>
              <w:spacing w:after="0" w:line="240" w:lineRule="auto"/>
              <w:rPr>
                <w:b/>
                <w:sz w:val="20"/>
              </w:rPr>
            </w:pPr>
          </w:p>
        </w:tc>
        <w:tc>
          <w:tcPr>
            <w:tcW w:w="1504" w:type="pct"/>
          </w:tcPr>
          <w:p w14:paraId="043BF122" w14:textId="724726B5" w:rsidR="008F759F" w:rsidRPr="002F6054" w:rsidRDefault="008F759F" w:rsidP="008F759F">
            <w:pPr>
              <w:keepNext/>
              <w:keepLines/>
              <w:spacing w:after="0" w:line="240" w:lineRule="auto"/>
              <w:rPr>
                <w:b/>
                <w:sz w:val="20"/>
              </w:rPr>
            </w:pPr>
          </w:p>
        </w:tc>
        <w:tc>
          <w:tcPr>
            <w:tcW w:w="855" w:type="pct"/>
          </w:tcPr>
          <w:p w14:paraId="0A9E57A2" w14:textId="77777777" w:rsidR="00362A5D" w:rsidRPr="008521DB" w:rsidRDefault="00362A5D" w:rsidP="008E5B4A">
            <w:pPr>
              <w:keepNext/>
              <w:keepLines/>
              <w:spacing w:after="0" w:line="240" w:lineRule="auto"/>
              <w:rPr>
                <w:sz w:val="20"/>
              </w:rPr>
            </w:pPr>
          </w:p>
        </w:tc>
      </w:tr>
    </w:tbl>
    <w:p w14:paraId="19823114" w14:textId="77777777" w:rsidR="006812AD" w:rsidRDefault="006812AD" w:rsidP="006812AD"/>
    <w:p w14:paraId="32A19493" w14:textId="77777777" w:rsidR="00DC7C3D" w:rsidRDefault="00DC7C3D" w:rsidP="00304320">
      <w:pPr>
        <w:pStyle w:val="Heading2"/>
      </w:pPr>
      <w:bookmarkStart w:id="107" w:name="_Toc475696924"/>
      <w:r>
        <w:t xml:space="preserve">Table Name: </w:t>
      </w:r>
      <w:r w:rsidR="00EB4020">
        <w:t xml:space="preserve"> </w:t>
      </w:r>
      <w:r>
        <w:t>SPECIMEN</w:t>
      </w:r>
      <w:bookmarkEnd w:id="107"/>
    </w:p>
    <w:p w14:paraId="7BCD89BD" w14:textId="77777777" w:rsidR="00DC7C3D" w:rsidRDefault="00DC7C3D" w:rsidP="00DC7C3D">
      <w:pPr>
        <w:keepNext/>
        <w:keepLines/>
      </w:pPr>
      <w:r>
        <w:t>The SPECIMEN table contains information identifying biological samples from a person.</w:t>
      </w:r>
    </w:p>
    <w:p w14:paraId="172A1CA9" w14:textId="77777777" w:rsidR="00DC7C3D" w:rsidRDefault="00DC7C3D" w:rsidP="00DC7C3D">
      <w:proofErr w:type="spellStart"/>
      <w:r>
        <w:t>Truven</w:t>
      </w:r>
      <w:proofErr w:type="spellEnd"/>
      <w:r>
        <w:t xml:space="preserve">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065"/>
        <w:gridCol w:w="1972"/>
        <w:gridCol w:w="2302"/>
      </w:tblGrid>
      <w:tr w:rsidR="00DC7C3D" w:rsidRPr="008521DB" w14:paraId="49FFCB44" w14:textId="77777777" w:rsidTr="00EB79D3">
        <w:trPr>
          <w:cantSplit/>
          <w:tblHeader/>
        </w:trPr>
        <w:tc>
          <w:tcPr>
            <w:tcW w:w="9567" w:type="dxa"/>
            <w:gridSpan w:val="4"/>
            <w:shd w:val="clear" w:color="auto" w:fill="A6A6A6"/>
          </w:tcPr>
          <w:p w14:paraId="459A42C1" w14:textId="77777777" w:rsidR="00DC7C3D" w:rsidRPr="008521DB" w:rsidRDefault="00DC7C3D" w:rsidP="00DC7C3D">
            <w:pPr>
              <w:keepNext/>
              <w:keepLines/>
              <w:spacing w:after="0" w:line="240" w:lineRule="auto"/>
              <w:rPr>
                <w:b/>
              </w:rPr>
            </w:pPr>
            <w:r>
              <w:rPr>
                <w:b/>
                <w:sz w:val="28"/>
              </w:rPr>
              <w:t>Table 20: SPECIMEN</w:t>
            </w:r>
          </w:p>
        </w:tc>
      </w:tr>
      <w:tr w:rsidR="00DC7C3D" w:rsidRPr="008521DB" w14:paraId="504150C4" w14:textId="77777777" w:rsidTr="00EB79D3">
        <w:trPr>
          <w:cantSplit/>
          <w:tblHeader/>
        </w:trPr>
        <w:tc>
          <w:tcPr>
            <w:tcW w:w="2960" w:type="dxa"/>
            <w:shd w:val="clear" w:color="auto" w:fill="D9D9D9"/>
          </w:tcPr>
          <w:p w14:paraId="7525D1C8" w14:textId="77777777" w:rsidR="00DC7C3D" w:rsidRPr="008521DB" w:rsidRDefault="00DC7C3D" w:rsidP="00EB79D3">
            <w:pPr>
              <w:keepNext/>
              <w:keepLines/>
              <w:spacing w:after="0" w:line="240" w:lineRule="auto"/>
              <w:rPr>
                <w:b/>
              </w:rPr>
            </w:pPr>
            <w:r w:rsidRPr="008521DB">
              <w:rPr>
                <w:b/>
              </w:rPr>
              <w:t>Destination Field</w:t>
            </w:r>
          </w:p>
        </w:tc>
        <w:tc>
          <w:tcPr>
            <w:tcW w:w="2160" w:type="dxa"/>
            <w:shd w:val="clear" w:color="auto" w:fill="D9D9D9"/>
          </w:tcPr>
          <w:p w14:paraId="46EDDCF1" w14:textId="77777777" w:rsidR="00DC7C3D" w:rsidRPr="008521DB" w:rsidRDefault="00DC7C3D" w:rsidP="00EB79D3">
            <w:pPr>
              <w:keepNext/>
              <w:keepLines/>
              <w:spacing w:after="0" w:line="240" w:lineRule="auto"/>
              <w:rPr>
                <w:b/>
              </w:rPr>
            </w:pPr>
            <w:r w:rsidRPr="008521DB">
              <w:rPr>
                <w:b/>
              </w:rPr>
              <w:t>Source Field</w:t>
            </w:r>
          </w:p>
        </w:tc>
        <w:tc>
          <w:tcPr>
            <w:tcW w:w="2053" w:type="dxa"/>
            <w:shd w:val="clear" w:color="auto" w:fill="D9D9D9"/>
          </w:tcPr>
          <w:p w14:paraId="2E41E9FC" w14:textId="77777777" w:rsidR="00DC7C3D" w:rsidRPr="008521DB" w:rsidRDefault="00DC7C3D" w:rsidP="00EB79D3">
            <w:pPr>
              <w:keepNext/>
              <w:keepLines/>
              <w:spacing w:after="0" w:line="240" w:lineRule="auto"/>
              <w:rPr>
                <w:b/>
              </w:rPr>
            </w:pPr>
            <w:r w:rsidRPr="008521DB">
              <w:rPr>
                <w:b/>
              </w:rPr>
              <w:t>Applied Rule</w:t>
            </w:r>
          </w:p>
        </w:tc>
        <w:tc>
          <w:tcPr>
            <w:tcW w:w="2394" w:type="dxa"/>
            <w:shd w:val="clear" w:color="auto" w:fill="D9D9D9"/>
          </w:tcPr>
          <w:p w14:paraId="31BA399F" w14:textId="77777777" w:rsidR="00DC7C3D" w:rsidRPr="008521DB" w:rsidRDefault="00DC7C3D" w:rsidP="00EB79D3">
            <w:pPr>
              <w:keepNext/>
              <w:keepLines/>
              <w:spacing w:after="0" w:line="240" w:lineRule="auto"/>
              <w:rPr>
                <w:b/>
              </w:rPr>
            </w:pPr>
            <w:r w:rsidRPr="008521DB">
              <w:rPr>
                <w:b/>
              </w:rPr>
              <w:t>Comment</w:t>
            </w:r>
          </w:p>
        </w:tc>
      </w:tr>
      <w:tr w:rsidR="00DC7C3D" w:rsidRPr="008521DB" w14:paraId="6C2D8BBB" w14:textId="77777777" w:rsidTr="00EB79D3">
        <w:trPr>
          <w:cantSplit/>
        </w:trPr>
        <w:tc>
          <w:tcPr>
            <w:tcW w:w="2960" w:type="dxa"/>
          </w:tcPr>
          <w:p w14:paraId="74C45E65" w14:textId="77777777" w:rsidR="00DC7C3D" w:rsidRPr="003354D3" w:rsidRDefault="00DC7C3D" w:rsidP="00EB79D3">
            <w:pPr>
              <w:keepNext/>
              <w:keepLines/>
              <w:spacing w:after="0" w:line="240" w:lineRule="auto"/>
              <w:rPr>
                <w:sz w:val="20"/>
              </w:rPr>
            </w:pPr>
            <w:r>
              <w:rPr>
                <w:sz w:val="20"/>
              </w:rPr>
              <w:t>SPECIMEN_ID</w:t>
            </w:r>
          </w:p>
        </w:tc>
        <w:tc>
          <w:tcPr>
            <w:tcW w:w="2160" w:type="dxa"/>
          </w:tcPr>
          <w:p w14:paraId="2C6637D0" w14:textId="77777777" w:rsidR="00DC7C3D" w:rsidRPr="008521DB" w:rsidRDefault="00DC7C3D" w:rsidP="00EB79D3">
            <w:pPr>
              <w:keepNext/>
              <w:keepLines/>
              <w:spacing w:after="0" w:line="240" w:lineRule="auto"/>
              <w:rPr>
                <w:sz w:val="20"/>
              </w:rPr>
            </w:pPr>
            <w:r>
              <w:rPr>
                <w:sz w:val="20"/>
              </w:rPr>
              <w:t>0</w:t>
            </w:r>
          </w:p>
        </w:tc>
        <w:tc>
          <w:tcPr>
            <w:tcW w:w="2053" w:type="dxa"/>
          </w:tcPr>
          <w:p w14:paraId="6877E86C" w14:textId="77777777" w:rsidR="00DC7C3D" w:rsidRPr="008521DB" w:rsidRDefault="00DC7C3D" w:rsidP="00EB79D3">
            <w:pPr>
              <w:keepNext/>
              <w:keepLines/>
              <w:spacing w:after="0" w:line="240" w:lineRule="auto"/>
              <w:rPr>
                <w:sz w:val="20"/>
              </w:rPr>
            </w:pPr>
          </w:p>
        </w:tc>
        <w:tc>
          <w:tcPr>
            <w:tcW w:w="2394" w:type="dxa"/>
          </w:tcPr>
          <w:p w14:paraId="5B1C6A79" w14:textId="77777777" w:rsidR="00DC7C3D" w:rsidRPr="008521DB" w:rsidRDefault="00DC7C3D" w:rsidP="00EB79D3">
            <w:pPr>
              <w:keepNext/>
              <w:keepLines/>
              <w:spacing w:after="0" w:line="240" w:lineRule="auto"/>
              <w:rPr>
                <w:sz w:val="20"/>
              </w:rPr>
            </w:pPr>
          </w:p>
        </w:tc>
      </w:tr>
      <w:tr w:rsidR="00DC7C3D" w:rsidRPr="008521DB" w14:paraId="52CFD776" w14:textId="77777777" w:rsidTr="00EB79D3">
        <w:trPr>
          <w:cantSplit/>
        </w:trPr>
        <w:tc>
          <w:tcPr>
            <w:tcW w:w="2960" w:type="dxa"/>
          </w:tcPr>
          <w:p w14:paraId="2A5674BA" w14:textId="77777777" w:rsidR="00DC7C3D" w:rsidRPr="003354D3" w:rsidRDefault="00DC7C3D" w:rsidP="00EB79D3">
            <w:pPr>
              <w:keepNext/>
              <w:keepLines/>
              <w:spacing w:after="0" w:line="240" w:lineRule="auto"/>
              <w:rPr>
                <w:sz w:val="20"/>
              </w:rPr>
            </w:pPr>
            <w:r>
              <w:rPr>
                <w:sz w:val="20"/>
              </w:rPr>
              <w:t>PERSON_ID</w:t>
            </w:r>
          </w:p>
        </w:tc>
        <w:tc>
          <w:tcPr>
            <w:tcW w:w="2160" w:type="dxa"/>
          </w:tcPr>
          <w:p w14:paraId="51C8DDB5" w14:textId="77777777" w:rsidR="00DC7C3D" w:rsidRDefault="00DC7C3D" w:rsidP="00EB79D3">
            <w:pPr>
              <w:keepNext/>
              <w:keepLines/>
              <w:spacing w:after="0" w:line="240" w:lineRule="auto"/>
              <w:rPr>
                <w:sz w:val="20"/>
              </w:rPr>
            </w:pPr>
            <w:r>
              <w:rPr>
                <w:sz w:val="20"/>
              </w:rPr>
              <w:t>0</w:t>
            </w:r>
          </w:p>
        </w:tc>
        <w:tc>
          <w:tcPr>
            <w:tcW w:w="2053" w:type="dxa"/>
          </w:tcPr>
          <w:p w14:paraId="21EE564D" w14:textId="77777777" w:rsidR="00DC7C3D" w:rsidRDefault="00DC7C3D" w:rsidP="00EB79D3">
            <w:pPr>
              <w:keepNext/>
              <w:keepLines/>
              <w:spacing w:after="0" w:line="240" w:lineRule="auto"/>
              <w:rPr>
                <w:sz w:val="20"/>
              </w:rPr>
            </w:pPr>
          </w:p>
        </w:tc>
        <w:tc>
          <w:tcPr>
            <w:tcW w:w="2394" w:type="dxa"/>
          </w:tcPr>
          <w:p w14:paraId="4F7190E1" w14:textId="77777777" w:rsidR="00DC7C3D" w:rsidRPr="008521DB" w:rsidRDefault="00DC7C3D" w:rsidP="00EB79D3">
            <w:pPr>
              <w:keepNext/>
              <w:keepLines/>
              <w:spacing w:after="0" w:line="240" w:lineRule="auto"/>
              <w:rPr>
                <w:sz w:val="20"/>
              </w:rPr>
            </w:pPr>
          </w:p>
        </w:tc>
      </w:tr>
      <w:tr w:rsidR="00DC7C3D" w:rsidRPr="008521DB" w14:paraId="6A2332A6" w14:textId="77777777" w:rsidTr="00EB79D3">
        <w:trPr>
          <w:cantSplit/>
        </w:trPr>
        <w:tc>
          <w:tcPr>
            <w:tcW w:w="2960" w:type="dxa"/>
          </w:tcPr>
          <w:p w14:paraId="0A89ADE6" w14:textId="77777777" w:rsidR="00DC7C3D" w:rsidRPr="003354D3" w:rsidRDefault="00DC7C3D" w:rsidP="00EB79D3">
            <w:pPr>
              <w:keepNext/>
              <w:keepLines/>
              <w:spacing w:after="0" w:line="240" w:lineRule="auto"/>
              <w:rPr>
                <w:sz w:val="20"/>
              </w:rPr>
            </w:pPr>
            <w:r>
              <w:rPr>
                <w:sz w:val="20"/>
              </w:rPr>
              <w:t>SPECIMEN_CONCEPT_ID</w:t>
            </w:r>
          </w:p>
        </w:tc>
        <w:tc>
          <w:tcPr>
            <w:tcW w:w="2160" w:type="dxa"/>
          </w:tcPr>
          <w:p w14:paraId="5EE116D6" w14:textId="77777777" w:rsidR="00DC7C3D" w:rsidRDefault="00DC7C3D" w:rsidP="00EB79D3">
            <w:pPr>
              <w:keepNext/>
              <w:keepLines/>
              <w:spacing w:after="0" w:line="240" w:lineRule="auto"/>
              <w:rPr>
                <w:sz w:val="20"/>
              </w:rPr>
            </w:pPr>
            <w:r>
              <w:rPr>
                <w:sz w:val="20"/>
              </w:rPr>
              <w:t>0</w:t>
            </w:r>
          </w:p>
        </w:tc>
        <w:tc>
          <w:tcPr>
            <w:tcW w:w="2053" w:type="dxa"/>
          </w:tcPr>
          <w:p w14:paraId="7C35F81D" w14:textId="77777777" w:rsidR="00DC7C3D" w:rsidRDefault="00DC7C3D" w:rsidP="00EB79D3">
            <w:pPr>
              <w:keepNext/>
              <w:keepLines/>
              <w:spacing w:after="0" w:line="240" w:lineRule="auto"/>
              <w:rPr>
                <w:sz w:val="20"/>
              </w:rPr>
            </w:pPr>
          </w:p>
        </w:tc>
        <w:tc>
          <w:tcPr>
            <w:tcW w:w="2394" w:type="dxa"/>
          </w:tcPr>
          <w:p w14:paraId="3D7C71B6" w14:textId="77777777" w:rsidR="00DC7C3D" w:rsidRPr="008521DB" w:rsidRDefault="00DC7C3D" w:rsidP="00EB79D3">
            <w:pPr>
              <w:keepNext/>
              <w:keepLines/>
              <w:spacing w:after="0" w:line="240" w:lineRule="auto"/>
              <w:rPr>
                <w:sz w:val="20"/>
              </w:rPr>
            </w:pPr>
          </w:p>
        </w:tc>
      </w:tr>
      <w:tr w:rsidR="00DC7C3D" w:rsidRPr="008521DB" w14:paraId="36D25CB6" w14:textId="77777777" w:rsidTr="00EB79D3">
        <w:trPr>
          <w:cantSplit/>
        </w:trPr>
        <w:tc>
          <w:tcPr>
            <w:tcW w:w="2960" w:type="dxa"/>
          </w:tcPr>
          <w:p w14:paraId="635AFAD8" w14:textId="77777777" w:rsidR="00DC7C3D" w:rsidRPr="003354D3" w:rsidRDefault="00DC7C3D" w:rsidP="00EB79D3">
            <w:pPr>
              <w:keepNext/>
              <w:keepLines/>
              <w:spacing w:after="0" w:line="240" w:lineRule="auto"/>
              <w:rPr>
                <w:sz w:val="20"/>
              </w:rPr>
            </w:pPr>
            <w:r>
              <w:rPr>
                <w:sz w:val="20"/>
              </w:rPr>
              <w:t>SPECIMEN_TYPE_CONCEPT_ID</w:t>
            </w:r>
          </w:p>
        </w:tc>
        <w:tc>
          <w:tcPr>
            <w:tcW w:w="2160" w:type="dxa"/>
          </w:tcPr>
          <w:p w14:paraId="345629EE" w14:textId="77777777" w:rsidR="00DC7C3D" w:rsidRDefault="00DC7C3D" w:rsidP="00EB79D3">
            <w:pPr>
              <w:keepNext/>
              <w:keepLines/>
              <w:spacing w:after="0" w:line="240" w:lineRule="auto"/>
              <w:rPr>
                <w:sz w:val="20"/>
              </w:rPr>
            </w:pPr>
            <w:r>
              <w:rPr>
                <w:sz w:val="20"/>
              </w:rPr>
              <w:t>0</w:t>
            </w:r>
          </w:p>
        </w:tc>
        <w:tc>
          <w:tcPr>
            <w:tcW w:w="2053" w:type="dxa"/>
          </w:tcPr>
          <w:p w14:paraId="689353CB" w14:textId="77777777" w:rsidR="00DC7C3D" w:rsidRDefault="00DC7C3D" w:rsidP="00EB79D3">
            <w:pPr>
              <w:keepNext/>
              <w:keepLines/>
              <w:spacing w:after="0" w:line="240" w:lineRule="auto"/>
              <w:rPr>
                <w:sz w:val="20"/>
              </w:rPr>
            </w:pPr>
          </w:p>
        </w:tc>
        <w:tc>
          <w:tcPr>
            <w:tcW w:w="2394" w:type="dxa"/>
          </w:tcPr>
          <w:p w14:paraId="770285C2" w14:textId="77777777" w:rsidR="00DC7C3D" w:rsidRPr="008521DB" w:rsidRDefault="00DC7C3D" w:rsidP="00EB79D3">
            <w:pPr>
              <w:keepNext/>
              <w:keepLines/>
              <w:spacing w:after="0" w:line="240" w:lineRule="auto"/>
              <w:rPr>
                <w:sz w:val="20"/>
              </w:rPr>
            </w:pPr>
          </w:p>
        </w:tc>
      </w:tr>
      <w:tr w:rsidR="00DC7C3D" w:rsidRPr="008521DB" w14:paraId="4073B6CB" w14:textId="77777777" w:rsidTr="00EB79D3">
        <w:trPr>
          <w:cantSplit/>
        </w:trPr>
        <w:tc>
          <w:tcPr>
            <w:tcW w:w="2960" w:type="dxa"/>
          </w:tcPr>
          <w:p w14:paraId="3F3B87E9" w14:textId="77777777" w:rsidR="00DC7C3D" w:rsidRPr="003354D3" w:rsidRDefault="00DC7C3D" w:rsidP="00EB79D3">
            <w:pPr>
              <w:keepNext/>
              <w:keepLines/>
              <w:spacing w:after="0" w:line="240" w:lineRule="auto"/>
              <w:rPr>
                <w:sz w:val="20"/>
              </w:rPr>
            </w:pPr>
            <w:r>
              <w:rPr>
                <w:sz w:val="20"/>
              </w:rPr>
              <w:t>SPECIMEN_DATE</w:t>
            </w:r>
          </w:p>
        </w:tc>
        <w:tc>
          <w:tcPr>
            <w:tcW w:w="2160" w:type="dxa"/>
          </w:tcPr>
          <w:p w14:paraId="69D9CEA8" w14:textId="77777777" w:rsidR="00DC7C3D" w:rsidRDefault="00DC7C3D" w:rsidP="00EB79D3">
            <w:pPr>
              <w:keepNext/>
              <w:keepLines/>
              <w:spacing w:after="0" w:line="240" w:lineRule="auto"/>
              <w:rPr>
                <w:sz w:val="20"/>
              </w:rPr>
            </w:pPr>
            <w:r>
              <w:rPr>
                <w:sz w:val="20"/>
              </w:rPr>
              <w:t>-</w:t>
            </w:r>
          </w:p>
        </w:tc>
        <w:tc>
          <w:tcPr>
            <w:tcW w:w="2053" w:type="dxa"/>
          </w:tcPr>
          <w:p w14:paraId="63D9FB24" w14:textId="77777777" w:rsidR="00DC7C3D" w:rsidRDefault="00DC7C3D" w:rsidP="00EB79D3">
            <w:pPr>
              <w:keepNext/>
              <w:keepLines/>
              <w:spacing w:after="0" w:line="240" w:lineRule="auto"/>
              <w:rPr>
                <w:sz w:val="20"/>
              </w:rPr>
            </w:pPr>
            <w:r>
              <w:rPr>
                <w:sz w:val="20"/>
              </w:rPr>
              <w:t>NULL</w:t>
            </w:r>
          </w:p>
        </w:tc>
        <w:tc>
          <w:tcPr>
            <w:tcW w:w="2394" w:type="dxa"/>
          </w:tcPr>
          <w:p w14:paraId="3C847470" w14:textId="77777777" w:rsidR="00DC7C3D" w:rsidRPr="008521DB" w:rsidRDefault="00DC7C3D" w:rsidP="00EB79D3">
            <w:pPr>
              <w:keepNext/>
              <w:keepLines/>
              <w:spacing w:after="0" w:line="240" w:lineRule="auto"/>
              <w:rPr>
                <w:sz w:val="20"/>
              </w:rPr>
            </w:pPr>
          </w:p>
        </w:tc>
      </w:tr>
      <w:tr w:rsidR="00DC7C3D" w:rsidRPr="008521DB" w14:paraId="613501A1" w14:textId="77777777" w:rsidTr="00EB79D3">
        <w:trPr>
          <w:cantSplit/>
        </w:trPr>
        <w:tc>
          <w:tcPr>
            <w:tcW w:w="2960" w:type="dxa"/>
          </w:tcPr>
          <w:p w14:paraId="323855E0" w14:textId="77777777" w:rsidR="00DC7C3D" w:rsidRPr="003354D3" w:rsidRDefault="00DC7C3D" w:rsidP="00EB79D3">
            <w:pPr>
              <w:keepNext/>
              <w:keepLines/>
              <w:spacing w:after="0" w:line="240" w:lineRule="auto"/>
              <w:rPr>
                <w:sz w:val="20"/>
              </w:rPr>
            </w:pPr>
            <w:r>
              <w:rPr>
                <w:sz w:val="20"/>
              </w:rPr>
              <w:t>SPECIMEN_TIME</w:t>
            </w:r>
          </w:p>
        </w:tc>
        <w:tc>
          <w:tcPr>
            <w:tcW w:w="2160" w:type="dxa"/>
          </w:tcPr>
          <w:p w14:paraId="36433AD5" w14:textId="77777777" w:rsidR="00DC7C3D" w:rsidRDefault="00DC7C3D" w:rsidP="00EB79D3">
            <w:pPr>
              <w:keepNext/>
              <w:keepLines/>
              <w:spacing w:after="0" w:line="240" w:lineRule="auto"/>
              <w:rPr>
                <w:sz w:val="20"/>
              </w:rPr>
            </w:pPr>
            <w:r>
              <w:rPr>
                <w:sz w:val="20"/>
              </w:rPr>
              <w:t>-</w:t>
            </w:r>
          </w:p>
        </w:tc>
        <w:tc>
          <w:tcPr>
            <w:tcW w:w="2053" w:type="dxa"/>
          </w:tcPr>
          <w:p w14:paraId="4C34C9A8" w14:textId="77777777" w:rsidR="00DC7C3D" w:rsidRDefault="00DC7C3D" w:rsidP="00EB79D3">
            <w:pPr>
              <w:keepNext/>
              <w:keepLines/>
              <w:spacing w:after="0" w:line="240" w:lineRule="auto"/>
              <w:rPr>
                <w:sz w:val="20"/>
              </w:rPr>
            </w:pPr>
            <w:r>
              <w:rPr>
                <w:sz w:val="20"/>
              </w:rPr>
              <w:t>NULL</w:t>
            </w:r>
          </w:p>
        </w:tc>
        <w:tc>
          <w:tcPr>
            <w:tcW w:w="2394" w:type="dxa"/>
          </w:tcPr>
          <w:p w14:paraId="2029086D" w14:textId="77777777" w:rsidR="00DC7C3D" w:rsidRPr="008521DB" w:rsidRDefault="00DC7C3D" w:rsidP="00EB79D3">
            <w:pPr>
              <w:keepNext/>
              <w:keepLines/>
              <w:spacing w:after="0" w:line="240" w:lineRule="auto"/>
              <w:rPr>
                <w:sz w:val="20"/>
              </w:rPr>
            </w:pPr>
          </w:p>
        </w:tc>
      </w:tr>
      <w:tr w:rsidR="00DC7C3D" w:rsidRPr="008521DB" w14:paraId="6A9AD9EA" w14:textId="77777777" w:rsidTr="00EB79D3">
        <w:trPr>
          <w:cantSplit/>
        </w:trPr>
        <w:tc>
          <w:tcPr>
            <w:tcW w:w="2960" w:type="dxa"/>
          </w:tcPr>
          <w:p w14:paraId="498C7AFE" w14:textId="77777777" w:rsidR="00DC7C3D" w:rsidRDefault="00DC7C3D" w:rsidP="00EB79D3">
            <w:pPr>
              <w:keepNext/>
              <w:keepLines/>
              <w:spacing w:after="0" w:line="240" w:lineRule="auto"/>
              <w:rPr>
                <w:sz w:val="20"/>
              </w:rPr>
            </w:pPr>
            <w:r>
              <w:rPr>
                <w:sz w:val="20"/>
              </w:rPr>
              <w:t>QUANTITY</w:t>
            </w:r>
          </w:p>
        </w:tc>
        <w:tc>
          <w:tcPr>
            <w:tcW w:w="2160" w:type="dxa"/>
          </w:tcPr>
          <w:p w14:paraId="2D5745A1" w14:textId="77777777" w:rsidR="00DC7C3D" w:rsidRDefault="00DC7C3D" w:rsidP="00EB79D3">
            <w:pPr>
              <w:keepNext/>
              <w:keepLines/>
              <w:spacing w:after="0" w:line="240" w:lineRule="auto"/>
              <w:rPr>
                <w:sz w:val="20"/>
              </w:rPr>
            </w:pPr>
            <w:r>
              <w:rPr>
                <w:sz w:val="20"/>
              </w:rPr>
              <w:t>-</w:t>
            </w:r>
          </w:p>
        </w:tc>
        <w:tc>
          <w:tcPr>
            <w:tcW w:w="2053" w:type="dxa"/>
          </w:tcPr>
          <w:p w14:paraId="081705C9" w14:textId="77777777" w:rsidR="00DC7C3D" w:rsidRDefault="00DC7C3D" w:rsidP="00EB79D3">
            <w:pPr>
              <w:keepNext/>
              <w:keepLines/>
              <w:spacing w:after="0" w:line="240" w:lineRule="auto"/>
              <w:rPr>
                <w:sz w:val="20"/>
              </w:rPr>
            </w:pPr>
            <w:r>
              <w:rPr>
                <w:sz w:val="20"/>
              </w:rPr>
              <w:t>NULL</w:t>
            </w:r>
          </w:p>
        </w:tc>
        <w:tc>
          <w:tcPr>
            <w:tcW w:w="2394" w:type="dxa"/>
          </w:tcPr>
          <w:p w14:paraId="7645B0C1" w14:textId="77777777" w:rsidR="00DC7C3D" w:rsidRPr="008521DB" w:rsidRDefault="00DC7C3D" w:rsidP="00EB79D3">
            <w:pPr>
              <w:keepNext/>
              <w:keepLines/>
              <w:spacing w:after="0" w:line="240" w:lineRule="auto"/>
              <w:rPr>
                <w:sz w:val="20"/>
              </w:rPr>
            </w:pPr>
          </w:p>
        </w:tc>
      </w:tr>
      <w:tr w:rsidR="00DC7C3D" w:rsidRPr="008521DB" w14:paraId="126BE25C" w14:textId="77777777" w:rsidTr="00EB79D3">
        <w:trPr>
          <w:cantSplit/>
        </w:trPr>
        <w:tc>
          <w:tcPr>
            <w:tcW w:w="2960" w:type="dxa"/>
          </w:tcPr>
          <w:p w14:paraId="51A6E54F" w14:textId="77777777" w:rsidR="00DC7C3D" w:rsidRDefault="00DC7C3D" w:rsidP="00EB79D3">
            <w:pPr>
              <w:keepNext/>
              <w:keepLines/>
              <w:spacing w:after="0" w:line="240" w:lineRule="auto"/>
              <w:rPr>
                <w:sz w:val="20"/>
              </w:rPr>
            </w:pPr>
            <w:r>
              <w:rPr>
                <w:sz w:val="20"/>
              </w:rPr>
              <w:t>UNIT_CONCEPT_ID</w:t>
            </w:r>
          </w:p>
        </w:tc>
        <w:tc>
          <w:tcPr>
            <w:tcW w:w="2160" w:type="dxa"/>
          </w:tcPr>
          <w:p w14:paraId="0AB7F8D8" w14:textId="77777777" w:rsidR="00DC7C3D" w:rsidRDefault="00DC7C3D" w:rsidP="00EB79D3">
            <w:pPr>
              <w:keepNext/>
              <w:keepLines/>
              <w:spacing w:after="0" w:line="240" w:lineRule="auto"/>
              <w:rPr>
                <w:sz w:val="20"/>
              </w:rPr>
            </w:pPr>
            <w:r>
              <w:rPr>
                <w:sz w:val="20"/>
              </w:rPr>
              <w:t>0</w:t>
            </w:r>
          </w:p>
        </w:tc>
        <w:tc>
          <w:tcPr>
            <w:tcW w:w="2053" w:type="dxa"/>
          </w:tcPr>
          <w:p w14:paraId="4ED23495" w14:textId="77777777" w:rsidR="00DC7C3D" w:rsidRDefault="00DC7C3D" w:rsidP="00EB79D3">
            <w:pPr>
              <w:keepNext/>
              <w:keepLines/>
              <w:spacing w:after="0" w:line="240" w:lineRule="auto"/>
              <w:rPr>
                <w:sz w:val="20"/>
              </w:rPr>
            </w:pPr>
          </w:p>
        </w:tc>
        <w:tc>
          <w:tcPr>
            <w:tcW w:w="2394" w:type="dxa"/>
          </w:tcPr>
          <w:p w14:paraId="71382838" w14:textId="77777777" w:rsidR="00DC7C3D" w:rsidRPr="008521DB" w:rsidRDefault="00DC7C3D" w:rsidP="00EB79D3">
            <w:pPr>
              <w:keepNext/>
              <w:keepLines/>
              <w:spacing w:after="0" w:line="240" w:lineRule="auto"/>
              <w:rPr>
                <w:sz w:val="20"/>
              </w:rPr>
            </w:pPr>
          </w:p>
        </w:tc>
      </w:tr>
      <w:tr w:rsidR="00DC7C3D" w:rsidRPr="008521DB" w14:paraId="10720EB6" w14:textId="77777777" w:rsidTr="00EB79D3">
        <w:trPr>
          <w:cantSplit/>
        </w:trPr>
        <w:tc>
          <w:tcPr>
            <w:tcW w:w="2960" w:type="dxa"/>
          </w:tcPr>
          <w:p w14:paraId="4FD79A32" w14:textId="77777777" w:rsidR="00DC7C3D" w:rsidRDefault="00DC7C3D" w:rsidP="00EB79D3">
            <w:pPr>
              <w:keepNext/>
              <w:keepLines/>
              <w:spacing w:after="0" w:line="240" w:lineRule="auto"/>
              <w:rPr>
                <w:sz w:val="20"/>
              </w:rPr>
            </w:pPr>
            <w:r>
              <w:rPr>
                <w:sz w:val="20"/>
              </w:rPr>
              <w:t>ANATOMIC_SITE_CONCEPT_ID</w:t>
            </w:r>
          </w:p>
        </w:tc>
        <w:tc>
          <w:tcPr>
            <w:tcW w:w="2160" w:type="dxa"/>
          </w:tcPr>
          <w:p w14:paraId="1D43418A" w14:textId="77777777" w:rsidR="00DC7C3D" w:rsidRDefault="00DC7C3D" w:rsidP="00EB79D3">
            <w:pPr>
              <w:keepNext/>
              <w:keepLines/>
              <w:spacing w:after="0" w:line="240" w:lineRule="auto"/>
              <w:rPr>
                <w:sz w:val="20"/>
              </w:rPr>
            </w:pPr>
            <w:r>
              <w:rPr>
                <w:sz w:val="20"/>
              </w:rPr>
              <w:t>0</w:t>
            </w:r>
          </w:p>
        </w:tc>
        <w:tc>
          <w:tcPr>
            <w:tcW w:w="2053" w:type="dxa"/>
          </w:tcPr>
          <w:p w14:paraId="383608A6" w14:textId="77777777" w:rsidR="00DC7C3D" w:rsidRDefault="00DC7C3D" w:rsidP="00EB79D3">
            <w:pPr>
              <w:keepNext/>
              <w:keepLines/>
              <w:spacing w:after="0" w:line="240" w:lineRule="auto"/>
              <w:rPr>
                <w:sz w:val="20"/>
              </w:rPr>
            </w:pPr>
          </w:p>
        </w:tc>
        <w:tc>
          <w:tcPr>
            <w:tcW w:w="2394" w:type="dxa"/>
          </w:tcPr>
          <w:p w14:paraId="0BF6A704" w14:textId="77777777" w:rsidR="00DC7C3D" w:rsidRPr="008521DB" w:rsidRDefault="00DC7C3D" w:rsidP="00EB79D3">
            <w:pPr>
              <w:keepNext/>
              <w:keepLines/>
              <w:spacing w:after="0" w:line="240" w:lineRule="auto"/>
              <w:rPr>
                <w:sz w:val="20"/>
              </w:rPr>
            </w:pPr>
          </w:p>
        </w:tc>
      </w:tr>
      <w:tr w:rsidR="00DC7C3D" w:rsidRPr="008521DB" w14:paraId="37945053" w14:textId="77777777" w:rsidTr="00EB79D3">
        <w:trPr>
          <w:cantSplit/>
        </w:trPr>
        <w:tc>
          <w:tcPr>
            <w:tcW w:w="2960" w:type="dxa"/>
          </w:tcPr>
          <w:p w14:paraId="02AB0FD2" w14:textId="77777777" w:rsidR="00DC7C3D" w:rsidRDefault="00DC7C3D" w:rsidP="00EB79D3">
            <w:pPr>
              <w:keepNext/>
              <w:keepLines/>
              <w:spacing w:after="0" w:line="240" w:lineRule="auto"/>
              <w:rPr>
                <w:sz w:val="20"/>
              </w:rPr>
            </w:pPr>
            <w:r>
              <w:rPr>
                <w:sz w:val="20"/>
              </w:rPr>
              <w:t>DISEASE_STATUS_CONCEPT_ID</w:t>
            </w:r>
          </w:p>
        </w:tc>
        <w:tc>
          <w:tcPr>
            <w:tcW w:w="2160" w:type="dxa"/>
          </w:tcPr>
          <w:p w14:paraId="778AAB80" w14:textId="77777777" w:rsidR="00DC7C3D" w:rsidRDefault="00DC7C3D" w:rsidP="00EB79D3">
            <w:pPr>
              <w:keepNext/>
              <w:keepLines/>
              <w:spacing w:after="0" w:line="240" w:lineRule="auto"/>
              <w:rPr>
                <w:sz w:val="20"/>
              </w:rPr>
            </w:pPr>
            <w:r>
              <w:rPr>
                <w:sz w:val="20"/>
              </w:rPr>
              <w:t>0</w:t>
            </w:r>
          </w:p>
        </w:tc>
        <w:tc>
          <w:tcPr>
            <w:tcW w:w="2053" w:type="dxa"/>
          </w:tcPr>
          <w:p w14:paraId="1DE240E5" w14:textId="77777777" w:rsidR="00DC7C3D" w:rsidRDefault="00DC7C3D" w:rsidP="00EB79D3">
            <w:pPr>
              <w:keepNext/>
              <w:keepLines/>
              <w:spacing w:after="0" w:line="240" w:lineRule="auto"/>
              <w:rPr>
                <w:sz w:val="20"/>
              </w:rPr>
            </w:pPr>
          </w:p>
        </w:tc>
        <w:tc>
          <w:tcPr>
            <w:tcW w:w="2394" w:type="dxa"/>
          </w:tcPr>
          <w:p w14:paraId="0BE0511C" w14:textId="77777777" w:rsidR="00DC7C3D" w:rsidRPr="008521DB" w:rsidRDefault="00DC7C3D" w:rsidP="00EB79D3">
            <w:pPr>
              <w:keepNext/>
              <w:keepLines/>
              <w:spacing w:after="0" w:line="240" w:lineRule="auto"/>
              <w:rPr>
                <w:sz w:val="20"/>
              </w:rPr>
            </w:pPr>
          </w:p>
        </w:tc>
      </w:tr>
      <w:tr w:rsidR="00DC7C3D" w:rsidRPr="008521DB" w14:paraId="4CD04696" w14:textId="77777777" w:rsidTr="00EB79D3">
        <w:trPr>
          <w:cantSplit/>
        </w:trPr>
        <w:tc>
          <w:tcPr>
            <w:tcW w:w="2960" w:type="dxa"/>
          </w:tcPr>
          <w:p w14:paraId="4FDA5FFC" w14:textId="77777777" w:rsidR="00DC7C3D" w:rsidRDefault="00DC7C3D" w:rsidP="00EB79D3">
            <w:pPr>
              <w:keepNext/>
              <w:keepLines/>
              <w:spacing w:after="0" w:line="240" w:lineRule="auto"/>
              <w:rPr>
                <w:sz w:val="20"/>
              </w:rPr>
            </w:pPr>
            <w:r>
              <w:rPr>
                <w:sz w:val="20"/>
              </w:rPr>
              <w:t>SPECIMEN_SOURCE_ID</w:t>
            </w:r>
          </w:p>
        </w:tc>
        <w:tc>
          <w:tcPr>
            <w:tcW w:w="2160" w:type="dxa"/>
          </w:tcPr>
          <w:p w14:paraId="07A12C9A" w14:textId="77777777" w:rsidR="00DC7C3D" w:rsidRDefault="00DC7C3D" w:rsidP="00EB79D3">
            <w:pPr>
              <w:keepNext/>
              <w:keepLines/>
              <w:spacing w:after="0" w:line="240" w:lineRule="auto"/>
              <w:rPr>
                <w:sz w:val="20"/>
              </w:rPr>
            </w:pPr>
            <w:r>
              <w:rPr>
                <w:sz w:val="20"/>
              </w:rPr>
              <w:t>0</w:t>
            </w:r>
          </w:p>
        </w:tc>
        <w:tc>
          <w:tcPr>
            <w:tcW w:w="2053" w:type="dxa"/>
          </w:tcPr>
          <w:p w14:paraId="4D38D28E" w14:textId="77777777" w:rsidR="00DC7C3D" w:rsidRDefault="00DC7C3D" w:rsidP="00EB79D3">
            <w:pPr>
              <w:keepNext/>
              <w:keepLines/>
              <w:spacing w:after="0" w:line="240" w:lineRule="auto"/>
              <w:rPr>
                <w:sz w:val="20"/>
              </w:rPr>
            </w:pPr>
          </w:p>
        </w:tc>
        <w:tc>
          <w:tcPr>
            <w:tcW w:w="2394" w:type="dxa"/>
          </w:tcPr>
          <w:p w14:paraId="17F27DC9" w14:textId="77777777" w:rsidR="00DC7C3D" w:rsidRPr="008521DB" w:rsidRDefault="00DC7C3D" w:rsidP="00EB79D3">
            <w:pPr>
              <w:keepNext/>
              <w:keepLines/>
              <w:spacing w:after="0" w:line="240" w:lineRule="auto"/>
              <w:rPr>
                <w:sz w:val="20"/>
              </w:rPr>
            </w:pPr>
          </w:p>
        </w:tc>
      </w:tr>
      <w:tr w:rsidR="00DC7C3D" w:rsidRPr="008521DB" w14:paraId="5E8B7116" w14:textId="77777777" w:rsidTr="00EB79D3">
        <w:trPr>
          <w:cantSplit/>
        </w:trPr>
        <w:tc>
          <w:tcPr>
            <w:tcW w:w="2960" w:type="dxa"/>
          </w:tcPr>
          <w:p w14:paraId="6D30B5AA" w14:textId="77777777" w:rsidR="00DC7C3D" w:rsidRDefault="00DC7C3D" w:rsidP="00EB79D3">
            <w:pPr>
              <w:keepNext/>
              <w:keepLines/>
              <w:spacing w:after="0" w:line="240" w:lineRule="auto"/>
              <w:rPr>
                <w:sz w:val="20"/>
              </w:rPr>
            </w:pPr>
            <w:r>
              <w:rPr>
                <w:sz w:val="20"/>
              </w:rPr>
              <w:t>SPECIMEN_SOURCE_VALUE</w:t>
            </w:r>
          </w:p>
        </w:tc>
        <w:tc>
          <w:tcPr>
            <w:tcW w:w="2160" w:type="dxa"/>
          </w:tcPr>
          <w:p w14:paraId="00B63E69" w14:textId="77777777" w:rsidR="00DC7C3D" w:rsidRDefault="00DC7C3D" w:rsidP="00EB79D3">
            <w:pPr>
              <w:keepNext/>
              <w:keepLines/>
              <w:spacing w:after="0" w:line="240" w:lineRule="auto"/>
              <w:rPr>
                <w:sz w:val="20"/>
              </w:rPr>
            </w:pPr>
            <w:r>
              <w:rPr>
                <w:sz w:val="20"/>
              </w:rPr>
              <w:t>-</w:t>
            </w:r>
          </w:p>
        </w:tc>
        <w:tc>
          <w:tcPr>
            <w:tcW w:w="2053" w:type="dxa"/>
          </w:tcPr>
          <w:p w14:paraId="6A84FB2A" w14:textId="77777777" w:rsidR="00DC7C3D" w:rsidRDefault="00DC7C3D" w:rsidP="00EB79D3">
            <w:pPr>
              <w:keepNext/>
              <w:keepLines/>
              <w:spacing w:after="0" w:line="240" w:lineRule="auto"/>
              <w:rPr>
                <w:sz w:val="20"/>
              </w:rPr>
            </w:pPr>
            <w:r>
              <w:rPr>
                <w:sz w:val="20"/>
              </w:rPr>
              <w:t>NULL</w:t>
            </w:r>
          </w:p>
        </w:tc>
        <w:tc>
          <w:tcPr>
            <w:tcW w:w="2394" w:type="dxa"/>
          </w:tcPr>
          <w:p w14:paraId="0AA45CDE" w14:textId="77777777" w:rsidR="00DC7C3D" w:rsidRPr="008521DB" w:rsidRDefault="00DC7C3D" w:rsidP="00EB79D3">
            <w:pPr>
              <w:keepNext/>
              <w:keepLines/>
              <w:spacing w:after="0" w:line="240" w:lineRule="auto"/>
              <w:rPr>
                <w:sz w:val="20"/>
              </w:rPr>
            </w:pPr>
          </w:p>
        </w:tc>
      </w:tr>
      <w:tr w:rsidR="00DC7C3D" w:rsidRPr="008521DB" w14:paraId="5CCA5D71" w14:textId="77777777" w:rsidTr="00EB79D3">
        <w:trPr>
          <w:cantSplit/>
        </w:trPr>
        <w:tc>
          <w:tcPr>
            <w:tcW w:w="2960" w:type="dxa"/>
          </w:tcPr>
          <w:p w14:paraId="267E3AED" w14:textId="77777777" w:rsidR="00DC7C3D" w:rsidRDefault="00DC7C3D" w:rsidP="00EB79D3">
            <w:pPr>
              <w:keepNext/>
              <w:keepLines/>
              <w:spacing w:after="0" w:line="240" w:lineRule="auto"/>
              <w:rPr>
                <w:sz w:val="20"/>
              </w:rPr>
            </w:pPr>
            <w:r>
              <w:rPr>
                <w:sz w:val="20"/>
              </w:rPr>
              <w:t>UNIT_SOURCE_VALUE</w:t>
            </w:r>
          </w:p>
        </w:tc>
        <w:tc>
          <w:tcPr>
            <w:tcW w:w="2160" w:type="dxa"/>
          </w:tcPr>
          <w:p w14:paraId="53A75915" w14:textId="77777777" w:rsidR="00DC7C3D" w:rsidRDefault="00DC7C3D" w:rsidP="00EB79D3">
            <w:pPr>
              <w:keepNext/>
              <w:keepLines/>
              <w:spacing w:after="0" w:line="240" w:lineRule="auto"/>
              <w:rPr>
                <w:sz w:val="20"/>
              </w:rPr>
            </w:pPr>
            <w:r>
              <w:rPr>
                <w:sz w:val="20"/>
              </w:rPr>
              <w:t>-</w:t>
            </w:r>
          </w:p>
        </w:tc>
        <w:tc>
          <w:tcPr>
            <w:tcW w:w="2053" w:type="dxa"/>
          </w:tcPr>
          <w:p w14:paraId="5611634D" w14:textId="77777777" w:rsidR="00DC7C3D" w:rsidRDefault="00DC7C3D" w:rsidP="00EB79D3">
            <w:pPr>
              <w:keepNext/>
              <w:keepLines/>
              <w:spacing w:after="0" w:line="240" w:lineRule="auto"/>
              <w:rPr>
                <w:sz w:val="20"/>
              </w:rPr>
            </w:pPr>
            <w:r>
              <w:rPr>
                <w:sz w:val="20"/>
              </w:rPr>
              <w:t>NULL</w:t>
            </w:r>
          </w:p>
        </w:tc>
        <w:tc>
          <w:tcPr>
            <w:tcW w:w="2394" w:type="dxa"/>
          </w:tcPr>
          <w:p w14:paraId="741B77A8" w14:textId="77777777" w:rsidR="00DC7C3D" w:rsidRPr="008521DB" w:rsidRDefault="00DC7C3D" w:rsidP="00EB79D3">
            <w:pPr>
              <w:keepNext/>
              <w:keepLines/>
              <w:spacing w:after="0" w:line="240" w:lineRule="auto"/>
              <w:rPr>
                <w:sz w:val="20"/>
              </w:rPr>
            </w:pPr>
          </w:p>
        </w:tc>
      </w:tr>
      <w:tr w:rsidR="00DC7C3D" w:rsidRPr="008521DB" w14:paraId="4B2DB965" w14:textId="77777777" w:rsidTr="00EB79D3">
        <w:trPr>
          <w:cantSplit/>
        </w:trPr>
        <w:tc>
          <w:tcPr>
            <w:tcW w:w="2960" w:type="dxa"/>
          </w:tcPr>
          <w:p w14:paraId="5A6FAA2A" w14:textId="77777777" w:rsidR="00DC7C3D" w:rsidRDefault="00DC7C3D" w:rsidP="00EB79D3">
            <w:pPr>
              <w:keepNext/>
              <w:keepLines/>
              <w:spacing w:after="0" w:line="240" w:lineRule="auto"/>
              <w:rPr>
                <w:sz w:val="20"/>
              </w:rPr>
            </w:pPr>
            <w:r>
              <w:rPr>
                <w:sz w:val="20"/>
              </w:rPr>
              <w:t>ANATOMIC_SITE_SOURCE_VALUE</w:t>
            </w:r>
          </w:p>
        </w:tc>
        <w:tc>
          <w:tcPr>
            <w:tcW w:w="2160" w:type="dxa"/>
          </w:tcPr>
          <w:p w14:paraId="08DFFF9A" w14:textId="77777777" w:rsidR="00DC7C3D" w:rsidRDefault="00DC7C3D" w:rsidP="00EB79D3">
            <w:pPr>
              <w:keepNext/>
              <w:keepLines/>
              <w:spacing w:after="0" w:line="240" w:lineRule="auto"/>
              <w:rPr>
                <w:sz w:val="20"/>
              </w:rPr>
            </w:pPr>
            <w:r>
              <w:rPr>
                <w:sz w:val="20"/>
              </w:rPr>
              <w:t>-</w:t>
            </w:r>
          </w:p>
        </w:tc>
        <w:tc>
          <w:tcPr>
            <w:tcW w:w="2053" w:type="dxa"/>
          </w:tcPr>
          <w:p w14:paraId="145D7178" w14:textId="77777777" w:rsidR="00DC7C3D" w:rsidRDefault="00DC7C3D" w:rsidP="00EB79D3">
            <w:pPr>
              <w:keepNext/>
              <w:keepLines/>
              <w:spacing w:after="0" w:line="240" w:lineRule="auto"/>
              <w:rPr>
                <w:sz w:val="20"/>
              </w:rPr>
            </w:pPr>
            <w:r>
              <w:rPr>
                <w:sz w:val="20"/>
              </w:rPr>
              <w:t>NULL</w:t>
            </w:r>
          </w:p>
        </w:tc>
        <w:tc>
          <w:tcPr>
            <w:tcW w:w="2394" w:type="dxa"/>
          </w:tcPr>
          <w:p w14:paraId="5FD6B6BF" w14:textId="77777777" w:rsidR="00DC7C3D" w:rsidRPr="008521DB" w:rsidRDefault="00DC7C3D" w:rsidP="00EB79D3">
            <w:pPr>
              <w:keepNext/>
              <w:keepLines/>
              <w:spacing w:after="0" w:line="240" w:lineRule="auto"/>
              <w:rPr>
                <w:sz w:val="20"/>
              </w:rPr>
            </w:pPr>
          </w:p>
        </w:tc>
      </w:tr>
      <w:tr w:rsidR="00DC7C3D" w:rsidRPr="008521DB" w14:paraId="6B32BB09" w14:textId="77777777" w:rsidTr="00EB79D3">
        <w:trPr>
          <w:cantSplit/>
        </w:trPr>
        <w:tc>
          <w:tcPr>
            <w:tcW w:w="2960" w:type="dxa"/>
          </w:tcPr>
          <w:p w14:paraId="342E22C5" w14:textId="77777777" w:rsidR="00DC7C3D" w:rsidRDefault="00DC7C3D" w:rsidP="00EB79D3">
            <w:pPr>
              <w:keepNext/>
              <w:keepLines/>
              <w:spacing w:after="0" w:line="240" w:lineRule="auto"/>
              <w:rPr>
                <w:sz w:val="20"/>
              </w:rPr>
            </w:pPr>
            <w:r>
              <w:rPr>
                <w:sz w:val="20"/>
              </w:rPr>
              <w:t>DISEASE_STATUS_SOURCE_VALUE</w:t>
            </w:r>
          </w:p>
        </w:tc>
        <w:tc>
          <w:tcPr>
            <w:tcW w:w="2160" w:type="dxa"/>
          </w:tcPr>
          <w:p w14:paraId="68F8B98E" w14:textId="77777777" w:rsidR="00DC7C3D" w:rsidRDefault="00DC7C3D" w:rsidP="00EB79D3">
            <w:pPr>
              <w:keepNext/>
              <w:keepLines/>
              <w:spacing w:after="0" w:line="240" w:lineRule="auto"/>
              <w:rPr>
                <w:sz w:val="20"/>
              </w:rPr>
            </w:pPr>
            <w:r>
              <w:rPr>
                <w:sz w:val="20"/>
              </w:rPr>
              <w:t>-</w:t>
            </w:r>
          </w:p>
        </w:tc>
        <w:tc>
          <w:tcPr>
            <w:tcW w:w="2053" w:type="dxa"/>
          </w:tcPr>
          <w:p w14:paraId="28F35C32" w14:textId="77777777" w:rsidR="00DC7C3D" w:rsidRDefault="00DC7C3D" w:rsidP="00EB79D3">
            <w:pPr>
              <w:keepNext/>
              <w:keepLines/>
              <w:spacing w:after="0" w:line="240" w:lineRule="auto"/>
              <w:rPr>
                <w:sz w:val="20"/>
              </w:rPr>
            </w:pPr>
            <w:r>
              <w:rPr>
                <w:sz w:val="20"/>
              </w:rPr>
              <w:t>NULL</w:t>
            </w:r>
          </w:p>
        </w:tc>
        <w:tc>
          <w:tcPr>
            <w:tcW w:w="2394" w:type="dxa"/>
          </w:tcPr>
          <w:p w14:paraId="1B24BB50" w14:textId="77777777" w:rsidR="00DC7C3D" w:rsidRPr="008521DB" w:rsidRDefault="00DC7C3D" w:rsidP="00EB79D3">
            <w:pPr>
              <w:keepNext/>
              <w:keepLines/>
              <w:spacing w:after="0" w:line="240" w:lineRule="auto"/>
              <w:rPr>
                <w:sz w:val="20"/>
              </w:rPr>
            </w:pPr>
          </w:p>
        </w:tc>
      </w:tr>
    </w:tbl>
    <w:p w14:paraId="143E3358" w14:textId="77777777" w:rsidR="00DC7C3D" w:rsidRDefault="00DC7C3D" w:rsidP="00DC7C3D"/>
    <w:p w14:paraId="3144802D" w14:textId="77777777" w:rsidR="00975002" w:rsidRDefault="009A069A" w:rsidP="00304320">
      <w:pPr>
        <w:pStyle w:val="Heading2"/>
      </w:pPr>
      <w:r>
        <w:br w:type="page"/>
      </w:r>
      <w:bookmarkStart w:id="108" w:name="_Toc475696925"/>
      <w:r w:rsidR="001C0ADB">
        <w:lastRenderedPageBreak/>
        <w:t>Table Name: DEVICE_EXPOSURE</w:t>
      </w:r>
      <w:bookmarkEnd w:id="108"/>
    </w:p>
    <w:p w14:paraId="2BF60395" w14:textId="77777777" w:rsidR="001C0ADB" w:rsidRPr="00397B2B" w:rsidRDefault="009D7F46" w:rsidP="009A069A">
      <w:pPr>
        <w:keepNext/>
        <w:keepLines/>
      </w:pPr>
      <w:r>
        <w:t xml:space="preserve">The </w:t>
      </w:r>
      <w:r w:rsidR="00F061D7">
        <w:rPr>
          <w:b/>
        </w:rPr>
        <w:t>DEVICE</w:t>
      </w:r>
      <w:r w:rsidRPr="000913BB">
        <w:rPr>
          <w:b/>
        </w:rPr>
        <w:t>_EXPOSURE</w:t>
      </w:r>
      <w:r>
        <w:rPr>
          <w:b/>
        </w:rPr>
        <w:t xml:space="preserve"> </w:t>
      </w:r>
      <w:r>
        <w:t xml:space="preserve">table will be populated with records from </w:t>
      </w:r>
      <w:r w:rsidRPr="000913BB">
        <w:rPr>
          <w:b/>
        </w:rPr>
        <w:t>TEMP_MEDICAL, TEMP_INPATIENT_ADMISSIONS</w:t>
      </w:r>
      <w:r>
        <w:rPr>
          <w:b/>
        </w:rPr>
        <w:t xml:space="preserve"> </w:t>
      </w:r>
      <w:r w:rsidRPr="000913BB">
        <w:t>and</w:t>
      </w:r>
      <w:r>
        <w:rPr>
          <w:b/>
        </w:rPr>
        <w:t xml:space="preserve"> </w:t>
      </w:r>
      <w:r w:rsidRPr="000913BB">
        <w:rPr>
          <w:b/>
        </w:rPr>
        <w:t>TEMP</w:t>
      </w:r>
      <w:r>
        <w:rPr>
          <w:b/>
        </w:rPr>
        <w:t>_</w:t>
      </w:r>
      <w:r w:rsidRPr="000913BB">
        <w:rPr>
          <w:b/>
        </w:rPr>
        <w:t>FACILITY_HEADER</w:t>
      </w:r>
      <w:r>
        <w:rPr>
          <w:b/>
        </w:rPr>
        <w:t xml:space="preserve"> </w:t>
      </w:r>
      <w:r>
        <w:t>where the PROC code was mapped to a standard concept with a DOMAIN_ID of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1978"/>
        <w:gridCol w:w="2421"/>
        <w:gridCol w:w="2232"/>
      </w:tblGrid>
      <w:tr w:rsidR="001C0ADB" w:rsidRPr="008521DB" w14:paraId="10153AA2" w14:textId="77777777" w:rsidTr="001D1422">
        <w:trPr>
          <w:cantSplit/>
          <w:tblHeader/>
        </w:trPr>
        <w:tc>
          <w:tcPr>
            <w:tcW w:w="9576" w:type="dxa"/>
            <w:gridSpan w:val="4"/>
            <w:shd w:val="clear" w:color="auto" w:fill="A6A6A6"/>
          </w:tcPr>
          <w:p w14:paraId="17F43EAD" w14:textId="77777777" w:rsidR="001C0ADB" w:rsidRPr="008521DB" w:rsidRDefault="001C0ADB" w:rsidP="00802454">
            <w:pPr>
              <w:keepNext/>
              <w:keepLines/>
              <w:spacing w:after="0" w:line="240" w:lineRule="auto"/>
              <w:rPr>
                <w:b/>
              </w:rPr>
            </w:pPr>
            <w:r>
              <w:rPr>
                <w:b/>
                <w:sz w:val="28"/>
              </w:rPr>
              <w:lastRenderedPageBreak/>
              <w:t>Table 21: DEVICE_EXPOSURE</w:t>
            </w:r>
          </w:p>
        </w:tc>
      </w:tr>
      <w:tr w:rsidR="001C0ADB" w:rsidRPr="008521DB" w14:paraId="0CC0377E" w14:textId="77777777" w:rsidTr="001D1422">
        <w:trPr>
          <w:cantSplit/>
          <w:tblHeader/>
        </w:trPr>
        <w:tc>
          <w:tcPr>
            <w:tcW w:w="3011" w:type="dxa"/>
            <w:shd w:val="clear" w:color="auto" w:fill="D9D9D9"/>
          </w:tcPr>
          <w:p w14:paraId="19770CC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732036A"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24B9BA2C"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0427FA76" w14:textId="77777777" w:rsidR="001C0ADB" w:rsidRPr="008521DB" w:rsidRDefault="001C0ADB" w:rsidP="00EB79D3">
            <w:pPr>
              <w:keepNext/>
              <w:keepLines/>
              <w:spacing w:after="0" w:line="240" w:lineRule="auto"/>
              <w:rPr>
                <w:b/>
              </w:rPr>
            </w:pPr>
            <w:r w:rsidRPr="008521DB">
              <w:rPr>
                <w:b/>
              </w:rPr>
              <w:t>Comment</w:t>
            </w:r>
          </w:p>
        </w:tc>
      </w:tr>
      <w:tr w:rsidR="001C0ADB" w:rsidRPr="008521DB" w14:paraId="1E54048C" w14:textId="77777777" w:rsidTr="001D1422">
        <w:trPr>
          <w:cantSplit/>
        </w:trPr>
        <w:tc>
          <w:tcPr>
            <w:tcW w:w="3011" w:type="dxa"/>
          </w:tcPr>
          <w:p w14:paraId="451DA035" w14:textId="77777777" w:rsidR="001C0ADB" w:rsidRPr="003354D3" w:rsidRDefault="001C0ADB" w:rsidP="00EB79D3">
            <w:pPr>
              <w:keepNext/>
              <w:keepLines/>
              <w:spacing w:after="0" w:line="240" w:lineRule="auto"/>
              <w:rPr>
                <w:sz w:val="20"/>
              </w:rPr>
            </w:pPr>
            <w:r>
              <w:rPr>
                <w:sz w:val="20"/>
              </w:rPr>
              <w:t>DEVICE_EXPOSURE_ID</w:t>
            </w:r>
          </w:p>
        </w:tc>
        <w:tc>
          <w:tcPr>
            <w:tcW w:w="2145" w:type="dxa"/>
          </w:tcPr>
          <w:p w14:paraId="1C97FD61" w14:textId="77777777" w:rsidR="001C0ADB" w:rsidRPr="008521DB" w:rsidRDefault="009D7F46" w:rsidP="00EB79D3">
            <w:pPr>
              <w:keepNext/>
              <w:keepLines/>
              <w:spacing w:after="0" w:line="240" w:lineRule="auto"/>
              <w:rPr>
                <w:sz w:val="20"/>
              </w:rPr>
            </w:pPr>
            <w:r>
              <w:rPr>
                <w:sz w:val="20"/>
              </w:rPr>
              <w:t>-</w:t>
            </w:r>
          </w:p>
        </w:tc>
        <w:tc>
          <w:tcPr>
            <w:tcW w:w="2040" w:type="dxa"/>
          </w:tcPr>
          <w:p w14:paraId="0DE029D7" w14:textId="77777777" w:rsidR="001C0ADB" w:rsidRPr="008521DB" w:rsidRDefault="009D7F46" w:rsidP="00EB79D3">
            <w:pPr>
              <w:keepNext/>
              <w:keepLines/>
              <w:spacing w:after="0" w:line="240" w:lineRule="auto"/>
              <w:rPr>
                <w:sz w:val="20"/>
              </w:rPr>
            </w:pPr>
            <w:r>
              <w:rPr>
                <w:sz w:val="20"/>
              </w:rPr>
              <w:t>System Generated</w:t>
            </w:r>
          </w:p>
        </w:tc>
        <w:tc>
          <w:tcPr>
            <w:tcW w:w="2380" w:type="dxa"/>
          </w:tcPr>
          <w:p w14:paraId="6BB1C809" w14:textId="77777777" w:rsidR="001C0ADB" w:rsidRPr="008521DB" w:rsidRDefault="001C0ADB" w:rsidP="00EB79D3">
            <w:pPr>
              <w:keepNext/>
              <w:keepLines/>
              <w:spacing w:after="0" w:line="240" w:lineRule="auto"/>
              <w:rPr>
                <w:sz w:val="20"/>
              </w:rPr>
            </w:pPr>
          </w:p>
        </w:tc>
      </w:tr>
      <w:tr w:rsidR="001C0ADB" w:rsidRPr="008521DB" w14:paraId="73D4E52F" w14:textId="77777777" w:rsidTr="001D1422">
        <w:trPr>
          <w:cantSplit/>
        </w:trPr>
        <w:tc>
          <w:tcPr>
            <w:tcW w:w="3011" w:type="dxa"/>
          </w:tcPr>
          <w:p w14:paraId="183F2B54" w14:textId="77777777" w:rsidR="001C0ADB" w:rsidRPr="003354D3" w:rsidRDefault="001C0ADB" w:rsidP="00EB79D3">
            <w:pPr>
              <w:keepNext/>
              <w:keepLines/>
              <w:spacing w:after="0" w:line="240" w:lineRule="auto"/>
              <w:rPr>
                <w:sz w:val="20"/>
              </w:rPr>
            </w:pPr>
            <w:r>
              <w:rPr>
                <w:sz w:val="20"/>
              </w:rPr>
              <w:t>PERSON_ID</w:t>
            </w:r>
          </w:p>
        </w:tc>
        <w:tc>
          <w:tcPr>
            <w:tcW w:w="2145" w:type="dxa"/>
          </w:tcPr>
          <w:p w14:paraId="4A6DFF65" w14:textId="77777777" w:rsidR="001C0ADB" w:rsidRDefault="009D7F46" w:rsidP="00EB79D3">
            <w:pPr>
              <w:keepNext/>
              <w:keepLines/>
              <w:spacing w:after="0" w:line="240" w:lineRule="auto"/>
              <w:rPr>
                <w:sz w:val="20"/>
              </w:rPr>
            </w:pPr>
            <w:r>
              <w:rPr>
                <w:sz w:val="20"/>
              </w:rPr>
              <w:t>ENROLID</w:t>
            </w:r>
          </w:p>
        </w:tc>
        <w:tc>
          <w:tcPr>
            <w:tcW w:w="2040" w:type="dxa"/>
          </w:tcPr>
          <w:p w14:paraId="78EBA346" w14:textId="77777777" w:rsidR="001C0ADB" w:rsidRDefault="001C0ADB" w:rsidP="00EB79D3">
            <w:pPr>
              <w:keepNext/>
              <w:keepLines/>
              <w:spacing w:after="0" w:line="240" w:lineRule="auto"/>
              <w:rPr>
                <w:sz w:val="20"/>
              </w:rPr>
            </w:pPr>
          </w:p>
        </w:tc>
        <w:tc>
          <w:tcPr>
            <w:tcW w:w="2380" w:type="dxa"/>
          </w:tcPr>
          <w:p w14:paraId="02E3AF9E" w14:textId="77777777" w:rsidR="001C0ADB" w:rsidRPr="008521DB" w:rsidRDefault="001C0ADB" w:rsidP="00EB79D3">
            <w:pPr>
              <w:keepNext/>
              <w:keepLines/>
              <w:spacing w:after="0" w:line="240" w:lineRule="auto"/>
              <w:rPr>
                <w:sz w:val="20"/>
              </w:rPr>
            </w:pPr>
          </w:p>
        </w:tc>
      </w:tr>
      <w:tr w:rsidR="001C0ADB" w:rsidRPr="008521DB" w14:paraId="21C6DFD7" w14:textId="77777777" w:rsidTr="001D1422">
        <w:trPr>
          <w:cantSplit/>
        </w:trPr>
        <w:tc>
          <w:tcPr>
            <w:tcW w:w="3011" w:type="dxa"/>
          </w:tcPr>
          <w:p w14:paraId="49694366" w14:textId="77777777" w:rsidR="001C0ADB" w:rsidRPr="003354D3" w:rsidRDefault="001C0ADB" w:rsidP="00EB79D3">
            <w:pPr>
              <w:keepNext/>
              <w:keepLines/>
              <w:spacing w:after="0" w:line="240" w:lineRule="auto"/>
              <w:rPr>
                <w:sz w:val="20"/>
              </w:rPr>
            </w:pPr>
            <w:r>
              <w:rPr>
                <w:sz w:val="20"/>
              </w:rPr>
              <w:t>DEVICE_CONCEPT_ID</w:t>
            </w:r>
          </w:p>
        </w:tc>
        <w:tc>
          <w:tcPr>
            <w:tcW w:w="2145" w:type="dxa"/>
          </w:tcPr>
          <w:p w14:paraId="664B6C1B" w14:textId="77777777" w:rsidR="001C0ADB" w:rsidRDefault="009D7F46" w:rsidP="00EB79D3">
            <w:pPr>
              <w:keepNext/>
              <w:keepLines/>
              <w:spacing w:after="0" w:line="240" w:lineRule="auto"/>
              <w:rPr>
                <w:sz w:val="20"/>
              </w:rPr>
            </w:pPr>
            <w:r>
              <w:rPr>
                <w:sz w:val="20"/>
              </w:rPr>
              <w:t>PPROC, PROC1-PROC15</w:t>
            </w:r>
          </w:p>
        </w:tc>
        <w:tc>
          <w:tcPr>
            <w:tcW w:w="2040" w:type="dxa"/>
          </w:tcPr>
          <w:p w14:paraId="767F2FA8" w14:textId="77777777" w:rsidR="001C0ADB" w:rsidRDefault="009D7F46" w:rsidP="00EB79D3">
            <w:pPr>
              <w:keepNext/>
              <w:keepLines/>
              <w:spacing w:after="0" w:line="240" w:lineRule="auto"/>
              <w:rPr>
                <w:sz w:val="20"/>
              </w:rPr>
            </w:pPr>
            <w:r>
              <w:rPr>
                <w:sz w:val="20"/>
              </w:rPr>
              <w:t>These codes should have already been mapped to CONCEPT_IDs to find the DOMAIN_ID of ‘Device’</w:t>
            </w:r>
          </w:p>
        </w:tc>
        <w:tc>
          <w:tcPr>
            <w:tcW w:w="2380" w:type="dxa"/>
          </w:tcPr>
          <w:p w14:paraId="085436CC" w14:textId="77777777" w:rsidR="001C0ADB" w:rsidRPr="008521DB" w:rsidRDefault="00AE7FE0" w:rsidP="00EB79D3">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1C0ADB" w:rsidRPr="008521DB" w14:paraId="5399BD8D" w14:textId="77777777" w:rsidTr="001D1422">
        <w:trPr>
          <w:cantSplit/>
        </w:trPr>
        <w:tc>
          <w:tcPr>
            <w:tcW w:w="3011" w:type="dxa"/>
          </w:tcPr>
          <w:p w14:paraId="658609A1" w14:textId="77777777" w:rsidR="001C0ADB" w:rsidRPr="003354D3" w:rsidRDefault="001C0ADB" w:rsidP="00EB79D3">
            <w:pPr>
              <w:keepNext/>
              <w:keepLines/>
              <w:spacing w:after="0" w:line="240" w:lineRule="auto"/>
              <w:rPr>
                <w:sz w:val="20"/>
              </w:rPr>
            </w:pPr>
            <w:r>
              <w:rPr>
                <w:sz w:val="20"/>
              </w:rPr>
              <w:t>DEVICE_EXPOSURE_START_DATE</w:t>
            </w:r>
          </w:p>
        </w:tc>
        <w:tc>
          <w:tcPr>
            <w:tcW w:w="2145" w:type="dxa"/>
          </w:tcPr>
          <w:p w14:paraId="622C4D1D" w14:textId="77777777" w:rsidR="001C0ADB" w:rsidRDefault="009D7F46" w:rsidP="00EB79D3">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sidRPr="00EA2A70">
              <w:rPr>
                <w:sz w:val="20"/>
                <w:szCs w:val="20"/>
              </w:rPr>
              <w:t>VISIT_START_DATE</w:t>
            </w:r>
          </w:p>
        </w:tc>
        <w:tc>
          <w:tcPr>
            <w:tcW w:w="2040" w:type="dxa"/>
          </w:tcPr>
          <w:p w14:paraId="58973364" w14:textId="77777777" w:rsidR="001C0ADB" w:rsidRDefault="001C0ADB" w:rsidP="00EB79D3">
            <w:pPr>
              <w:keepNext/>
              <w:keepLines/>
              <w:spacing w:after="0" w:line="240" w:lineRule="auto"/>
              <w:rPr>
                <w:sz w:val="20"/>
              </w:rPr>
            </w:pPr>
          </w:p>
        </w:tc>
        <w:tc>
          <w:tcPr>
            <w:tcW w:w="2380" w:type="dxa"/>
          </w:tcPr>
          <w:p w14:paraId="3B9B65B6" w14:textId="77777777" w:rsidR="001C0ADB" w:rsidRPr="008521DB" w:rsidRDefault="001C0ADB" w:rsidP="00EB79D3">
            <w:pPr>
              <w:keepNext/>
              <w:keepLines/>
              <w:spacing w:after="0" w:line="240" w:lineRule="auto"/>
              <w:rPr>
                <w:sz w:val="20"/>
              </w:rPr>
            </w:pPr>
          </w:p>
        </w:tc>
      </w:tr>
      <w:tr w:rsidR="001C0ADB" w:rsidRPr="008521DB" w14:paraId="3446A30E" w14:textId="77777777" w:rsidTr="001D1422">
        <w:trPr>
          <w:cantSplit/>
        </w:trPr>
        <w:tc>
          <w:tcPr>
            <w:tcW w:w="3011" w:type="dxa"/>
          </w:tcPr>
          <w:p w14:paraId="4C099A2C" w14:textId="77777777" w:rsidR="001C0ADB" w:rsidRPr="003354D3" w:rsidRDefault="001C0ADB" w:rsidP="00EB79D3">
            <w:pPr>
              <w:keepNext/>
              <w:keepLines/>
              <w:spacing w:after="0" w:line="240" w:lineRule="auto"/>
              <w:rPr>
                <w:sz w:val="20"/>
              </w:rPr>
            </w:pPr>
            <w:r>
              <w:rPr>
                <w:sz w:val="20"/>
              </w:rPr>
              <w:t>DEVICE_EXPOSURE_END_DATE</w:t>
            </w:r>
          </w:p>
        </w:tc>
        <w:tc>
          <w:tcPr>
            <w:tcW w:w="2145" w:type="dxa"/>
          </w:tcPr>
          <w:p w14:paraId="276C5C8F" w14:textId="77777777" w:rsidR="001C0ADB" w:rsidRDefault="009D7F46" w:rsidP="00EB79D3">
            <w:pPr>
              <w:keepNext/>
              <w:keepLines/>
              <w:spacing w:after="0" w:line="240" w:lineRule="auto"/>
              <w:rPr>
                <w:sz w:val="20"/>
              </w:rPr>
            </w:pPr>
            <w:r>
              <w:rPr>
                <w:sz w:val="20"/>
              </w:rPr>
              <w:t>-</w:t>
            </w:r>
          </w:p>
        </w:tc>
        <w:tc>
          <w:tcPr>
            <w:tcW w:w="2040" w:type="dxa"/>
          </w:tcPr>
          <w:p w14:paraId="032793DF" w14:textId="77777777" w:rsidR="001C0ADB" w:rsidRDefault="001C0ADB" w:rsidP="00EB79D3">
            <w:pPr>
              <w:keepNext/>
              <w:keepLines/>
              <w:spacing w:after="0" w:line="240" w:lineRule="auto"/>
              <w:rPr>
                <w:sz w:val="20"/>
              </w:rPr>
            </w:pPr>
          </w:p>
        </w:tc>
        <w:tc>
          <w:tcPr>
            <w:tcW w:w="2380" w:type="dxa"/>
          </w:tcPr>
          <w:p w14:paraId="20609526" w14:textId="77777777" w:rsidR="001C0ADB" w:rsidRPr="008521DB" w:rsidRDefault="001C0ADB" w:rsidP="00EB79D3">
            <w:pPr>
              <w:keepNext/>
              <w:keepLines/>
              <w:spacing w:after="0" w:line="240" w:lineRule="auto"/>
              <w:rPr>
                <w:sz w:val="20"/>
              </w:rPr>
            </w:pPr>
          </w:p>
        </w:tc>
      </w:tr>
      <w:tr w:rsidR="001C0ADB" w:rsidRPr="008521DB" w14:paraId="267CA7E3" w14:textId="77777777" w:rsidTr="001D1422">
        <w:trPr>
          <w:cantSplit/>
        </w:trPr>
        <w:tc>
          <w:tcPr>
            <w:tcW w:w="3011" w:type="dxa"/>
          </w:tcPr>
          <w:p w14:paraId="14EA2F2C" w14:textId="77777777" w:rsidR="001C0ADB" w:rsidRPr="003354D3" w:rsidRDefault="001C0ADB" w:rsidP="00EB79D3">
            <w:pPr>
              <w:keepNext/>
              <w:keepLines/>
              <w:spacing w:after="0" w:line="240" w:lineRule="auto"/>
              <w:rPr>
                <w:sz w:val="20"/>
              </w:rPr>
            </w:pPr>
            <w:r>
              <w:rPr>
                <w:sz w:val="20"/>
              </w:rPr>
              <w:t>DEVICE_TYPE_CONCEPT_ID</w:t>
            </w:r>
          </w:p>
        </w:tc>
        <w:tc>
          <w:tcPr>
            <w:tcW w:w="2145" w:type="dxa"/>
          </w:tcPr>
          <w:p w14:paraId="772071B7" w14:textId="77777777" w:rsidR="001C0ADB" w:rsidRDefault="009D7F46" w:rsidP="00EB79D3">
            <w:pPr>
              <w:keepNext/>
              <w:keepLines/>
              <w:spacing w:after="0" w:line="240" w:lineRule="auto"/>
              <w:rPr>
                <w:sz w:val="20"/>
              </w:rPr>
            </w:pPr>
            <w:r>
              <w:rPr>
                <w:sz w:val="20"/>
              </w:rPr>
              <w:t>-</w:t>
            </w:r>
          </w:p>
        </w:tc>
        <w:tc>
          <w:tcPr>
            <w:tcW w:w="2040" w:type="dxa"/>
          </w:tcPr>
          <w:p w14:paraId="32B7654E" w14:textId="77777777" w:rsidR="001C0ADB" w:rsidRDefault="000913BB" w:rsidP="000913BB">
            <w:pPr>
              <w:keepNext/>
              <w:keepLines/>
              <w:spacing w:after="0" w:line="240" w:lineRule="auto"/>
              <w:rPr>
                <w:sz w:val="20"/>
              </w:rPr>
            </w:pPr>
            <w:r>
              <w:rPr>
                <w:sz w:val="20"/>
              </w:rPr>
              <w:t>If the record is coming from another table, like the PROCEDURE_OCCURENCE, keep the types that would have been assigned in that table.</w:t>
            </w:r>
          </w:p>
        </w:tc>
        <w:tc>
          <w:tcPr>
            <w:tcW w:w="2380" w:type="dxa"/>
          </w:tcPr>
          <w:p w14:paraId="40B6237F" w14:textId="77777777" w:rsidR="001C0ADB" w:rsidRPr="008521DB" w:rsidRDefault="001C0ADB" w:rsidP="00EB79D3">
            <w:pPr>
              <w:keepNext/>
              <w:keepLines/>
              <w:spacing w:after="0" w:line="240" w:lineRule="auto"/>
              <w:rPr>
                <w:sz w:val="20"/>
              </w:rPr>
            </w:pPr>
          </w:p>
        </w:tc>
      </w:tr>
      <w:tr w:rsidR="001C0ADB" w:rsidRPr="008521DB" w14:paraId="3A772ED5" w14:textId="77777777" w:rsidTr="001D1422">
        <w:trPr>
          <w:cantSplit/>
        </w:trPr>
        <w:tc>
          <w:tcPr>
            <w:tcW w:w="3011" w:type="dxa"/>
          </w:tcPr>
          <w:p w14:paraId="174186C2" w14:textId="77777777" w:rsidR="001C0ADB" w:rsidRDefault="001C0ADB" w:rsidP="00EB79D3">
            <w:pPr>
              <w:keepNext/>
              <w:keepLines/>
              <w:spacing w:after="0" w:line="240" w:lineRule="auto"/>
              <w:rPr>
                <w:sz w:val="20"/>
              </w:rPr>
            </w:pPr>
            <w:r>
              <w:rPr>
                <w:sz w:val="20"/>
              </w:rPr>
              <w:t>UNIQUE_DEVICE_ID</w:t>
            </w:r>
          </w:p>
        </w:tc>
        <w:tc>
          <w:tcPr>
            <w:tcW w:w="2145" w:type="dxa"/>
          </w:tcPr>
          <w:p w14:paraId="47DB8B68" w14:textId="77777777" w:rsidR="001C0ADB" w:rsidRDefault="009D7F46" w:rsidP="00EB79D3">
            <w:pPr>
              <w:keepNext/>
              <w:keepLines/>
              <w:spacing w:after="0" w:line="240" w:lineRule="auto"/>
              <w:rPr>
                <w:sz w:val="20"/>
              </w:rPr>
            </w:pPr>
            <w:r>
              <w:rPr>
                <w:sz w:val="20"/>
              </w:rPr>
              <w:t>-</w:t>
            </w:r>
          </w:p>
        </w:tc>
        <w:tc>
          <w:tcPr>
            <w:tcW w:w="2040" w:type="dxa"/>
          </w:tcPr>
          <w:p w14:paraId="4C7FE0D5" w14:textId="77777777" w:rsidR="001C0ADB" w:rsidRDefault="001C0ADB" w:rsidP="00EB79D3">
            <w:pPr>
              <w:keepNext/>
              <w:keepLines/>
              <w:spacing w:after="0" w:line="240" w:lineRule="auto"/>
              <w:rPr>
                <w:sz w:val="20"/>
              </w:rPr>
            </w:pPr>
          </w:p>
        </w:tc>
        <w:tc>
          <w:tcPr>
            <w:tcW w:w="2380" w:type="dxa"/>
          </w:tcPr>
          <w:p w14:paraId="60E1333A" w14:textId="77777777" w:rsidR="001C0ADB" w:rsidRPr="008521DB" w:rsidRDefault="001C0ADB" w:rsidP="00EB79D3">
            <w:pPr>
              <w:keepNext/>
              <w:keepLines/>
              <w:spacing w:after="0" w:line="240" w:lineRule="auto"/>
              <w:rPr>
                <w:sz w:val="20"/>
              </w:rPr>
            </w:pPr>
          </w:p>
        </w:tc>
      </w:tr>
      <w:tr w:rsidR="001C0ADB" w:rsidRPr="008521DB" w14:paraId="6E4D8798" w14:textId="77777777" w:rsidTr="001D1422">
        <w:trPr>
          <w:cantSplit/>
        </w:trPr>
        <w:tc>
          <w:tcPr>
            <w:tcW w:w="3011" w:type="dxa"/>
          </w:tcPr>
          <w:p w14:paraId="094C7766" w14:textId="77777777" w:rsidR="001C0ADB" w:rsidRDefault="001C0ADB" w:rsidP="00EB79D3">
            <w:pPr>
              <w:keepNext/>
              <w:keepLines/>
              <w:spacing w:after="0" w:line="240" w:lineRule="auto"/>
              <w:rPr>
                <w:sz w:val="20"/>
              </w:rPr>
            </w:pPr>
            <w:r>
              <w:rPr>
                <w:sz w:val="20"/>
              </w:rPr>
              <w:t>QUANTITY</w:t>
            </w:r>
          </w:p>
        </w:tc>
        <w:tc>
          <w:tcPr>
            <w:tcW w:w="2145" w:type="dxa"/>
          </w:tcPr>
          <w:p w14:paraId="558D4B9C" w14:textId="77777777" w:rsidR="001C0ADB" w:rsidRDefault="009D7F46" w:rsidP="00EB79D3">
            <w:pPr>
              <w:keepNext/>
              <w:keepLines/>
              <w:spacing w:after="0" w:line="240" w:lineRule="auto"/>
              <w:rPr>
                <w:sz w:val="20"/>
              </w:rPr>
            </w:pPr>
            <w:r>
              <w:rPr>
                <w:sz w:val="20"/>
              </w:rPr>
              <w:t>0</w:t>
            </w:r>
          </w:p>
        </w:tc>
        <w:tc>
          <w:tcPr>
            <w:tcW w:w="2040" w:type="dxa"/>
          </w:tcPr>
          <w:p w14:paraId="289A8B6C" w14:textId="77777777" w:rsidR="001C0ADB" w:rsidRDefault="001C0ADB" w:rsidP="00EB79D3">
            <w:pPr>
              <w:keepNext/>
              <w:keepLines/>
              <w:spacing w:after="0" w:line="240" w:lineRule="auto"/>
              <w:rPr>
                <w:sz w:val="20"/>
              </w:rPr>
            </w:pPr>
          </w:p>
        </w:tc>
        <w:tc>
          <w:tcPr>
            <w:tcW w:w="2380" w:type="dxa"/>
          </w:tcPr>
          <w:p w14:paraId="4BE3695A" w14:textId="77777777" w:rsidR="001C0ADB" w:rsidRPr="008521DB" w:rsidRDefault="001C0ADB" w:rsidP="00EB79D3">
            <w:pPr>
              <w:keepNext/>
              <w:keepLines/>
              <w:spacing w:after="0" w:line="240" w:lineRule="auto"/>
              <w:rPr>
                <w:sz w:val="20"/>
              </w:rPr>
            </w:pPr>
          </w:p>
        </w:tc>
      </w:tr>
      <w:tr w:rsidR="009D7F46" w:rsidRPr="008521DB" w14:paraId="022CA5AD" w14:textId="77777777" w:rsidTr="001D1422">
        <w:trPr>
          <w:cantSplit/>
        </w:trPr>
        <w:tc>
          <w:tcPr>
            <w:tcW w:w="3011" w:type="dxa"/>
          </w:tcPr>
          <w:p w14:paraId="2F57D39F" w14:textId="77777777" w:rsidR="009D7F46" w:rsidRDefault="009D7F46" w:rsidP="00EB79D3">
            <w:pPr>
              <w:keepNext/>
              <w:keepLines/>
              <w:spacing w:after="0" w:line="240" w:lineRule="auto"/>
              <w:rPr>
                <w:sz w:val="20"/>
              </w:rPr>
            </w:pPr>
            <w:r>
              <w:rPr>
                <w:sz w:val="20"/>
              </w:rPr>
              <w:t>PROVIDER_ID</w:t>
            </w:r>
          </w:p>
        </w:tc>
        <w:tc>
          <w:tcPr>
            <w:tcW w:w="2145" w:type="dxa"/>
          </w:tcPr>
          <w:p w14:paraId="575E48E9" w14:textId="77777777" w:rsidR="009D7F46" w:rsidRDefault="009D7F46" w:rsidP="00EB79D3">
            <w:pPr>
              <w:keepNext/>
              <w:keepLines/>
              <w:spacing w:after="0" w:line="240" w:lineRule="auto"/>
              <w:rPr>
                <w:sz w:val="20"/>
              </w:rPr>
            </w:pPr>
            <w:r>
              <w:rPr>
                <w:sz w:val="20"/>
              </w:rPr>
              <w:t>PROVID, STDPROV</w:t>
            </w:r>
          </w:p>
        </w:tc>
        <w:tc>
          <w:tcPr>
            <w:tcW w:w="2040" w:type="dxa"/>
          </w:tcPr>
          <w:p w14:paraId="571FFDCA" w14:textId="77777777" w:rsidR="009D7F46" w:rsidRDefault="009D7F46" w:rsidP="00DB27DF">
            <w:pPr>
              <w:keepNext/>
              <w:keepLines/>
              <w:spacing w:after="0" w:line="240" w:lineRule="auto"/>
              <w:rPr>
                <w:sz w:val="20"/>
              </w:rPr>
            </w:pPr>
            <w:r>
              <w:rPr>
                <w:sz w:val="20"/>
              </w:rPr>
              <w:t>Map STDPROV and PROVID</w:t>
            </w:r>
          </w:p>
          <w:p w14:paraId="015824D9" w14:textId="77777777" w:rsidR="009D7F46" w:rsidRPr="00691243" w:rsidRDefault="009D7F46" w:rsidP="00DB27DF">
            <w:pPr>
              <w:keepNext/>
              <w:keepLines/>
              <w:spacing w:after="0" w:line="240" w:lineRule="auto"/>
              <w:rPr>
                <w:sz w:val="20"/>
              </w:rPr>
            </w:pPr>
            <w:r>
              <w:rPr>
                <w:sz w:val="20"/>
              </w:rPr>
              <w:t xml:space="preserve">to </w:t>
            </w:r>
            <w:r w:rsidRPr="00691243">
              <w:rPr>
                <w:sz w:val="20"/>
              </w:rPr>
              <w:t>PROVIDER_SOURCE_VALUE</w:t>
            </w:r>
            <w:r>
              <w:rPr>
                <w:sz w:val="20"/>
              </w:rPr>
              <w:t xml:space="preserve"> and </w:t>
            </w:r>
          </w:p>
          <w:p w14:paraId="2D8A52FA" w14:textId="77777777" w:rsidR="009D7F46" w:rsidRDefault="009D7F46" w:rsidP="00EB79D3">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2E9E18DD" w14:textId="5A6BD01A" w:rsidR="009D7F46" w:rsidRPr="008521DB" w:rsidRDefault="00BC109D" w:rsidP="00EB79D3">
            <w:pPr>
              <w:keepNext/>
              <w:keepLines/>
              <w:spacing w:after="0" w:line="240" w:lineRule="auto"/>
              <w:rPr>
                <w:sz w:val="20"/>
              </w:rPr>
            </w:pPr>
            <w:ins w:id="109" w:author="Blacketer, Margaret [JRDUS]" w:date="2017-03-27T10:35:00Z">
              <w:r>
                <w:rPr>
                  <w:sz w:val="20"/>
                </w:rPr>
                <w:t>If there is no associated PROVIDER_</w:t>
              </w:r>
              <w:proofErr w:type="gramStart"/>
              <w:r>
                <w:rPr>
                  <w:sz w:val="20"/>
                </w:rPr>
                <w:t>ID</w:t>
              </w:r>
              <w:proofErr w:type="gramEnd"/>
              <w:r>
                <w:rPr>
                  <w:sz w:val="20"/>
                </w:rPr>
                <w:t xml:space="preserve"> then set as NULL</w:t>
              </w:r>
            </w:ins>
          </w:p>
        </w:tc>
      </w:tr>
      <w:tr w:rsidR="009D7F46" w:rsidRPr="008521DB" w14:paraId="4BA688F5" w14:textId="77777777" w:rsidTr="001D1422">
        <w:trPr>
          <w:cantSplit/>
        </w:trPr>
        <w:tc>
          <w:tcPr>
            <w:tcW w:w="3011" w:type="dxa"/>
          </w:tcPr>
          <w:p w14:paraId="05DC8F57" w14:textId="77777777" w:rsidR="009D7F46" w:rsidRDefault="009D7F46" w:rsidP="00EB79D3">
            <w:pPr>
              <w:keepNext/>
              <w:keepLines/>
              <w:spacing w:after="0" w:line="240" w:lineRule="auto"/>
              <w:rPr>
                <w:sz w:val="20"/>
              </w:rPr>
            </w:pPr>
            <w:r>
              <w:rPr>
                <w:sz w:val="20"/>
              </w:rPr>
              <w:t>VISIT_OCCURRENCE_ID</w:t>
            </w:r>
          </w:p>
        </w:tc>
        <w:tc>
          <w:tcPr>
            <w:tcW w:w="2145" w:type="dxa"/>
          </w:tcPr>
          <w:p w14:paraId="7973C240" w14:textId="77777777" w:rsidR="009D7F46" w:rsidRDefault="009D7F46" w:rsidP="00397B2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68F00EEF" w14:textId="77777777" w:rsidR="009D7F46" w:rsidRDefault="009D7F46" w:rsidP="00EB79D3">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5C79E72D" w14:textId="77777777" w:rsidR="009D7F46" w:rsidRPr="008521DB" w:rsidRDefault="009D7F46" w:rsidP="00EB79D3">
            <w:pPr>
              <w:keepNext/>
              <w:keepLines/>
              <w:spacing w:after="0" w:line="240" w:lineRule="auto"/>
              <w:rPr>
                <w:sz w:val="20"/>
              </w:rPr>
            </w:pPr>
          </w:p>
        </w:tc>
      </w:tr>
      <w:tr w:rsidR="009D7F46" w:rsidRPr="008521DB" w14:paraId="503CC83D" w14:textId="77777777" w:rsidTr="001D1422">
        <w:trPr>
          <w:cantSplit/>
        </w:trPr>
        <w:tc>
          <w:tcPr>
            <w:tcW w:w="3011" w:type="dxa"/>
          </w:tcPr>
          <w:p w14:paraId="4EE0F027" w14:textId="77777777" w:rsidR="009D7F46" w:rsidRDefault="009D7F46" w:rsidP="00EB79D3">
            <w:pPr>
              <w:keepNext/>
              <w:keepLines/>
              <w:spacing w:after="0" w:line="240" w:lineRule="auto"/>
              <w:rPr>
                <w:sz w:val="20"/>
              </w:rPr>
            </w:pPr>
            <w:r>
              <w:rPr>
                <w:sz w:val="20"/>
              </w:rPr>
              <w:t>DEVICE_SOURCE_VALUE</w:t>
            </w:r>
          </w:p>
        </w:tc>
        <w:tc>
          <w:tcPr>
            <w:tcW w:w="2145" w:type="dxa"/>
          </w:tcPr>
          <w:p w14:paraId="2669D725" w14:textId="77777777" w:rsidR="009D7F46" w:rsidRDefault="009D7F46" w:rsidP="00EB79D3">
            <w:pPr>
              <w:keepNext/>
              <w:keepLines/>
              <w:spacing w:after="0" w:line="240" w:lineRule="auto"/>
              <w:rPr>
                <w:sz w:val="20"/>
              </w:rPr>
            </w:pPr>
            <w:r>
              <w:rPr>
                <w:sz w:val="20"/>
              </w:rPr>
              <w:t>PPROC. PROC1-PROC15</w:t>
            </w:r>
          </w:p>
        </w:tc>
        <w:tc>
          <w:tcPr>
            <w:tcW w:w="2040" w:type="dxa"/>
          </w:tcPr>
          <w:p w14:paraId="456F6B27" w14:textId="77777777" w:rsidR="009D7F46" w:rsidRDefault="009D7F46" w:rsidP="00EB79D3">
            <w:pPr>
              <w:keepNext/>
              <w:keepLines/>
              <w:spacing w:after="0" w:line="240" w:lineRule="auto"/>
              <w:rPr>
                <w:sz w:val="20"/>
              </w:rPr>
            </w:pPr>
          </w:p>
        </w:tc>
        <w:tc>
          <w:tcPr>
            <w:tcW w:w="2380" w:type="dxa"/>
          </w:tcPr>
          <w:p w14:paraId="5E6E804C" w14:textId="77777777" w:rsidR="009D7F46" w:rsidRPr="008521DB" w:rsidRDefault="009D7F46" w:rsidP="00EB79D3">
            <w:pPr>
              <w:keepNext/>
              <w:keepLines/>
              <w:spacing w:after="0" w:line="240" w:lineRule="auto"/>
              <w:rPr>
                <w:sz w:val="20"/>
              </w:rPr>
            </w:pPr>
          </w:p>
        </w:tc>
      </w:tr>
      <w:tr w:rsidR="009D7F46" w:rsidRPr="008521DB" w14:paraId="0AB379D8" w14:textId="77777777" w:rsidTr="001D1422">
        <w:trPr>
          <w:cantSplit/>
        </w:trPr>
        <w:tc>
          <w:tcPr>
            <w:tcW w:w="3011" w:type="dxa"/>
          </w:tcPr>
          <w:p w14:paraId="46DAA3D3" w14:textId="77777777" w:rsidR="009D7F46" w:rsidRDefault="009D7F46" w:rsidP="00EB79D3">
            <w:pPr>
              <w:keepNext/>
              <w:keepLines/>
              <w:spacing w:after="0" w:line="240" w:lineRule="auto"/>
              <w:rPr>
                <w:sz w:val="20"/>
              </w:rPr>
            </w:pPr>
            <w:r>
              <w:rPr>
                <w:sz w:val="20"/>
              </w:rPr>
              <w:t>DEVICE_SOURCE_CONCEPT_ID</w:t>
            </w:r>
          </w:p>
        </w:tc>
        <w:tc>
          <w:tcPr>
            <w:tcW w:w="2145" w:type="dxa"/>
          </w:tcPr>
          <w:p w14:paraId="4CCBC36C" w14:textId="77777777" w:rsidR="009D7F46" w:rsidRDefault="00F061D7" w:rsidP="00EB79D3">
            <w:pPr>
              <w:keepNext/>
              <w:keepLines/>
              <w:spacing w:after="0" w:line="240" w:lineRule="auto"/>
              <w:rPr>
                <w:sz w:val="20"/>
              </w:rPr>
            </w:pPr>
            <w:r>
              <w:rPr>
                <w:sz w:val="20"/>
              </w:rPr>
              <w:t>PPROC. PROC1-PROC15</w:t>
            </w:r>
          </w:p>
        </w:tc>
        <w:tc>
          <w:tcPr>
            <w:tcW w:w="2040" w:type="dxa"/>
          </w:tcPr>
          <w:p w14:paraId="4014E40B"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C7D63B7" w14:textId="77777777" w:rsidR="00F061D7" w:rsidRPr="00D31708" w:rsidRDefault="00F061D7" w:rsidP="00F061D7">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1676EFF" w14:textId="77777777" w:rsidR="009D7F46" w:rsidRDefault="00F061D7" w:rsidP="00F061D7">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281A0EB8" w14:textId="77777777" w:rsidR="009D7F46" w:rsidRPr="008521DB" w:rsidRDefault="00F061D7" w:rsidP="00EB79D3">
            <w:pPr>
              <w:keepNext/>
              <w:keepLines/>
              <w:spacing w:after="0" w:line="240" w:lineRule="auto"/>
              <w:rPr>
                <w:sz w:val="20"/>
              </w:rPr>
            </w:pPr>
            <w:r>
              <w:rPr>
                <w:sz w:val="20"/>
              </w:rPr>
              <w:t>Use the code in Section 3.1.1</w:t>
            </w:r>
          </w:p>
        </w:tc>
      </w:tr>
    </w:tbl>
    <w:p w14:paraId="22561482" w14:textId="77777777" w:rsidR="001C0ADB" w:rsidRDefault="001C0ADB" w:rsidP="00802454"/>
    <w:p w14:paraId="5B5D8C2D" w14:textId="77777777" w:rsidR="001C0ADB" w:rsidRDefault="001C0ADB" w:rsidP="001C0ADB">
      <w:pPr>
        <w:pStyle w:val="Heading2"/>
      </w:pPr>
      <w:bookmarkStart w:id="110" w:name="_Toc475696926"/>
      <w:r>
        <w:lastRenderedPageBreak/>
        <w:t>Table Name: NOTE</w:t>
      </w:r>
      <w:bookmarkEnd w:id="110"/>
    </w:p>
    <w:p w14:paraId="2ED78918" w14:textId="77777777" w:rsidR="001C0ADB" w:rsidRDefault="001C0ADB" w:rsidP="001C0ADB">
      <w:pPr>
        <w:keepNext/>
        <w:keepLines/>
      </w:pPr>
      <w:r>
        <w:t>The NOTE table captures free text information recorder by a provider about a patient.</w:t>
      </w:r>
    </w:p>
    <w:p w14:paraId="1DB32308" w14:textId="77777777" w:rsidR="001C0ADB" w:rsidRDefault="001C0ADB" w:rsidP="001C0ADB">
      <w:proofErr w:type="spellStart"/>
      <w:r>
        <w:t>Truven</w:t>
      </w:r>
      <w:proofErr w:type="spellEnd"/>
      <w:r>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078"/>
        <w:gridCol w:w="1982"/>
        <w:gridCol w:w="2315"/>
      </w:tblGrid>
      <w:tr w:rsidR="001C0ADB" w:rsidRPr="008521DB" w14:paraId="2EE3691C" w14:textId="77777777" w:rsidTr="00EB79D3">
        <w:trPr>
          <w:cantSplit/>
          <w:tblHeader/>
        </w:trPr>
        <w:tc>
          <w:tcPr>
            <w:tcW w:w="9576" w:type="dxa"/>
            <w:gridSpan w:val="4"/>
            <w:shd w:val="clear" w:color="auto" w:fill="A6A6A6"/>
          </w:tcPr>
          <w:p w14:paraId="7C539E0E" w14:textId="77777777" w:rsidR="001C0ADB" w:rsidRPr="008521DB" w:rsidRDefault="001C0ADB" w:rsidP="00802454">
            <w:pPr>
              <w:keepNext/>
              <w:keepLines/>
              <w:spacing w:after="0" w:line="240" w:lineRule="auto"/>
              <w:rPr>
                <w:b/>
              </w:rPr>
            </w:pPr>
            <w:r>
              <w:rPr>
                <w:b/>
                <w:sz w:val="28"/>
              </w:rPr>
              <w:t>Table 22: NOTE</w:t>
            </w:r>
          </w:p>
        </w:tc>
      </w:tr>
      <w:tr w:rsidR="001C0ADB" w:rsidRPr="008521DB" w14:paraId="76229F92" w14:textId="77777777" w:rsidTr="00EB79D3">
        <w:trPr>
          <w:cantSplit/>
          <w:tblHeader/>
        </w:trPr>
        <w:tc>
          <w:tcPr>
            <w:tcW w:w="3011" w:type="dxa"/>
            <w:shd w:val="clear" w:color="auto" w:fill="D9D9D9"/>
          </w:tcPr>
          <w:p w14:paraId="654431E8" w14:textId="77777777" w:rsidR="001C0ADB" w:rsidRPr="008521DB" w:rsidRDefault="001C0ADB" w:rsidP="00EB79D3">
            <w:pPr>
              <w:keepNext/>
              <w:keepLines/>
              <w:spacing w:after="0" w:line="240" w:lineRule="auto"/>
              <w:rPr>
                <w:b/>
              </w:rPr>
            </w:pPr>
            <w:r w:rsidRPr="008521DB">
              <w:rPr>
                <w:b/>
              </w:rPr>
              <w:t>Destination Field</w:t>
            </w:r>
          </w:p>
        </w:tc>
        <w:tc>
          <w:tcPr>
            <w:tcW w:w="2145" w:type="dxa"/>
            <w:shd w:val="clear" w:color="auto" w:fill="D9D9D9"/>
          </w:tcPr>
          <w:p w14:paraId="043B9037" w14:textId="77777777" w:rsidR="001C0ADB" w:rsidRPr="008521DB" w:rsidRDefault="001C0ADB" w:rsidP="00EB79D3">
            <w:pPr>
              <w:keepNext/>
              <w:keepLines/>
              <w:spacing w:after="0" w:line="240" w:lineRule="auto"/>
              <w:rPr>
                <w:b/>
              </w:rPr>
            </w:pPr>
            <w:r w:rsidRPr="008521DB">
              <w:rPr>
                <w:b/>
              </w:rPr>
              <w:t>Source Field</w:t>
            </w:r>
          </w:p>
        </w:tc>
        <w:tc>
          <w:tcPr>
            <w:tcW w:w="2040" w:type="dxa"/>
            <w:shd w:val="clear" w:color="auto" w:fill="D9D9D9"/>
          </w:tcPr>
          <w:p w14:paraId="7C1835EA" w14:textId="77777777" w:rsidR="001C0ADB" w:rsidRPr="008521DB" w:rsidRDefault="001C0ADB" w:rsidP="00EB79D3">
            <w:pPr>
              <w:keepNext/>
              <w:keepLines/>
              <w:spacing w:after="0" w:line="240" w:lineRule="auto"/>
              <w:rPr>
                <w:b/>
              </w:rPr>
            </w:pPr>
            <w:r w:rsidRPr="008521DB">
              <w:rPr>
                <w:b/>
              </w:rPr>
              <w:t>Applied Rule</w:t>
            </w:r>
          </w:p>
        </w:tc>
        <w:tc>
          <w:tcPr>
            <w:tcW w:w="2380" w:type="dxa"/>
            <w:shd w:val="clear" w:color="auto" w:fill="D9D9D9"/>
          </w:tcPr>
          <w:p w14:paraId="47D94B17" w14:textId="77777777" w:rsidR="001C0ADB" w:rsidRPr="008521DB" w:rsidRDefault="001C0ADB" w:rsidP="00EB79D3">
            <w:pPr>
              <w:keepNext/>
              <w:keepLines/>
              <w:spacing w:after="0" w:line="240" w:lineRule="auto"/>
              <w:rPr>
                <w:b/>
              </w:rPr>
            </w:pPr>
            <w:r w:rsidRPr="008521DB">
              <w:rPr>
                <w:b/>
              </w:rPr>
              <w:t>Comment</w:t>
            </w:r>
          </w:p>
        </w:tc>
      </w:tr>
      <w:tr w:rsidR="001C0ADB" w:rsidRPr="008521DB" w14:paraId="5432A0D8" w14:textId="77777777" w:rsidTr="00EB79D3">
        <w:trPr>
          <w:cantSplit/>
        </w:trPr>
        <w:tc>
          <w:tcPr>
            <w:tcW w:w="3011" w:type="dxa"/>
          </w:tcPr>
          <w:p w14:paraId="2950ABA9" w14:textId="77777777" w:rsidR="001C0ADB" w:rsidRPr="003354D3" w:rsidRDefault="001C0ADB" w:rsidP="00EB79D3">
            <w:pPr>
              <w:keepNext/>
              <w:keepLines/>
              <w:spacing w:after="0" w:line="240" w:lineRule="auto"/>
              <w:rPr>
                <w:sz w:val="20"/>
              </w:rPr>
            </w:pPr>
            <w:r>
              <w:rPr>
                <w:sz w:val="20"/>
              </w:rPr>
              <w:t>NOTE_ID</w:t>
            </w:r>
          </w:p>
        </w:tc>
        <w:tc>
          <w:tcPr>
            <w:tcW w:w="2145" w:type="dxa"/>
          </w:tcPr>
          <w:p w14:paraId="16D64365" w14:textId="77777777" w:rsidR="001C0ADB" w:rsidRPr="008521DB" w:rsidRDefault="001C0ADB" w:rsidP="00EB79D3">
            <w:pPr>
              <w:keepNext/>
              <w:keepLines/>
              <w:spacing w:after="0" w:line="240" w:lineRule="auto"/>
              <w:rPr>
                <w:sz w:val="20"/>
              </w:rPr>
            </w:pPr>
            <w:r>
              <w:rPr>
                <w:sz w:val="20"/>
              </w:rPr>
              <w:t>0</w:t>
            </w:r>
          </w:p>
        </w:tc>
        <w:tc>
          <w:tcPr>
            <w:tcW w:w="2040" w:type="dxa"/>
          </w:tcPr>
          <w:p w14:paraId="34E43ABB" w14:textId="77777777" w:rsidR="001C0ADB" w:rsidRPr="008521DB" w:rsidRDefault="001C0ADB" w:rsidP="00EB79D3">
            <w:pPr>
              <w:keepNext/>
              <w:keepLines/>
              <w:spacing w:after="0" w:line="240" w:lineRule="auto"/>
              <w:rPr>
                <w:sz w:val="20"/>
              </w:rPr>
            </w:pPr>
          </w:p>
        </w:tc>
        <w:tc>
          <w:tcPr>
            <w:tcW w:w="2380" w:type="dxa"/>
          </w:tcPr>
          <w:p w14:paraId="32ADE4E3" w14:textId="77777777" w:rsidR="001C0ADB" w:rsidRPr="008521DB" w:rsidRDefault="001C0ADB" w:rsidP="00EB79D3">
            <w:pPr>
              <w:keepNext/>
              <w:keepLines/>
              <w:spacing w:after="0" w:line="240" w:lineRule="auto"/>
              <w:rPr>
                <w:sz w:val="20"/>
              </w:rPr>
            </w:pPr>
          </w:p>
        </w:tc>
      </w:tr>
      <w:tr w:rsidR="001C0ADB" w:rsidRPr="008521DB" w14:paraId="252D6A04" w14:textId="77777777" w:rsidTr="00EB79D3">
        <w:trPr>
          <w:cantSplit/>
        </w:trPr>
        <w:tc>
          <w:tcPr>
            <w:tcW w:w="3011" w:type="dxa"/>
          </w:tcPr>
          <w:p w14:paraId="35516A24" w14:textId="77777777" w:rsidR="001C0ADB" w:rsidRPr="003354D3" w:rsidRDefault="001C0ADB" w:rsidP="00EB79D3">
            <w:pPr>
              <w:keepNext/>
              <w:keepLines/>
              <w:spacing w:after="0" w:line="240" w:lineRule="auto"/>
              <w:rPr>
                <w:sz w:val="20"/>
              </w:rPr>
            </w:pPr>
            <w:r>
              <w:rPr>
                <w:sz w:val="20"/>
              </w:rPr>
              <w:t>PERSON_ID</w:t>
            </w:r>
          </w:p>
        </w:tc>
        <w:tc>
          <w:tcPr>
            <w:tcW w:w="2145" w:type="dxa"/>
          </w:tcPr>
          <w:p w14:paraId="0F61C198" w14:textId="77777777" w:rsidR="001C0ADB" w:rsidRDefault="001C0ADB" w:rsidP="00EB79D3">
            <w:pPr>
              <w:keepNext/>
              <w:keepLines/>
              <w:spacing w:after="0" w:line="240" w:lineRule="auto"/>
              <w:rPr>
                <w:sz w:val="20"/>
              </w:rPr>
            </w:pPr>
            <w:r>
              <w:rPr>
                <w:sz w:val="20"/>
              </w:rPr>
              <w:t>0</w:t>
            </w:r>
          </w:p>
        </w:tc>
        <w:tc>
          <w:tcPr>
            <w:tcW w:w="2040" w:type="dxa"/>
          </w:tcPr>
          <w:p w14:paraId="344CA7E1" w14:textId="77777777" w:rsidR="001C0ADB" w:rsidRDefault="001C0ADB" w:rsidP="00EB79D3">
            <w:pPr>
              <w:keepNext/>
              <w:keepLines/>
              <w:spacing w:after="0" w:line="240" w:lineRule="auto"/>
              <w:rPr>
                <w:sz w:val="20"/>
              </w:rPr>
            </w:pPr>
          </w:p>
        </w:tc>
        <w:tc>
          <w:tcPr>
            <w:tcW w:w="2380" w:type="dxa"/>
          </w:tcPr>
          <w:p w14:paraId="7BD13D66" w14:textId="77777777" w:rsidR="001C0ADB" w:rsidRPr="008521DB" w:rsidRDefault="001C0ADB" w:rsidP="00EB79D3">
            <w:pPr>
              <w:keepNext/>
              <w:keepLines/>
              <w:spacing w:after="0" w:line="240" w:lineRule="auto"/>
              <w:rPr>
                <w:sz w:val="20"/>
              </w:rPr>
            </w:pPr>
          </w:p>
        </w:tc>
      </w:tr>
      <w:tr w:rsidR="001C0ADB" w:rsidRPr="008521DB" w14:paraId="7DE34BC3" w14:textId="77777777" w:rsidTr="00EB79D3">
        <w:trPr>
          <w:cantSplit/>
        </w:trPr>
        <w:tc>
          <w:tcPr>
            <w:tcW w:w="3011" w:type="dxa"/>
          </w:tcPr>
          <w:p w14:paraId="5A48EDF3" w14:textId="77777777" w:rsidR="001C0ADB" w:rsidRPr="003354D3" w:rsidRDefault="001C0ADB" w:rsidP="00EB79D3">
            <w:pPr>
              <w:keepNext/>
              <w:keepLines/>
              <w:spacing w:after="0" w:line="240" w:lineRule="auto"/>
              <w:rPr>
                <w:sz w:val="20"/>
              </w:rPr>
            </w:pPr>
            <w:r>
              <w:rPr>
                <w:sz w:val="20"/>
              </w:rPr>
              <w:t>NOTE_DATE</w:t>
            </w:r>
          </w:p>
        </w:tc>
        <w:tc>
          <w:tcPr>
            <w:tcW w:w="2145" w:type="dxa"/>
          </w:tcPr>
          <w:p w14:paraId="3ADD5C98" w14:textId="77777777" w:rsidR="001C0ADB" w:rsidRDefault="001C0ADB" w:rsidP="00EB79D3">
            <w:pPr>
              <w:keepNext/>
              <w:keepLines/>
              <w:spacing w:after="0" w:line="240" w:lineRule="auto"/>
              <w:rPr>
                <w:sz w:val="20"/>
              </w:rPr>
            </w:pPr>
            <w:r>
              <w:rPr>
                <w:sz w:val="20"/>
              </w:rPr>
              <w:t>-</w:t>
            </w:r>
          </w:p>
        </w:tc>
        <w:tc>
          <w:tcPr>
            <w:tcW w:w="2040" w:type="dxa"/>
          </w:tcPr>
          <w:p w14:paraId="5935FA79" w14:textId="77777777" w:rsidR="001C0ADB" w:rsidRDefault="001C0ADB" w:rsidP="00EB79D3">
            <w:pPr>
              <w:keepNext/>
              <w:keepLines/>
              <w:spacing w:after="0" w:line="240" w:lineRule="auto"/>
              <w:rPr>
                <w:sz w:val="20"/>
              </w:rPr>
            </w:pPr>
            <w:r>
              <w:rPr>
                <w:sz w:val="20"/>
              </w:rPr>
              <w:t>NULL</w:t>
            </w:r>
          </w:p>
        </w:tc>
        <w:tc>
          <w:tcPr>
            <w:tcW w:w="2380" w:type="dxa"/>
          </w:tcPr>
          <w:p w14:paraId="06D6EA33" w14:textId="77777777" w:rsidR="001C0ADB" w:rsidRPr="008521DB" w:rsidRDefault="001C0ADB" w:rsidP="00EB79D3">
            <w:pPr>
              <w:keepNext/>
              <w:keepLines/>
              <w:spacing w:after="0" w:line="240" w:lineRule="auto"/>
              <w:rPr>
                <w:sz w:val="20"/>
              </w:rPr>
            </w:pPr>
          </w:p>
        </w:tc>
      </w:tr>
      <w:tr w:rsidR="001C0ADB" w:rsidRPr="008521DB" w14:paraId="10B75BB6" w14:textId="77777777" w:rsidTr="00EB79D3">
        <w:trPr>
          <w:cantSplit/>
        </w:trPr>
        <w:tc>
          <w:tcPr>
            <w:tcW w:w="3011" w:type="dxa"/>
          </w:tcPr>
          <w:p w14:paraId="13DE829C" w14:textId="77777777" w:rsidR="001C0ADB" w:rsidRPr="003354D3" w:rsidRDefault="001C0ADB" w:rsidP="00EB79D3">
            <w:pPr>
              <w:keepNext/>
              <w:keepLines/>
              <w:spacing w:after="0" w:line="240" w:lineRule="auto"/>
              <w:rPr>
                <w:sz w:val="20"/>
              </w:rPr>
            </w:pPr>
            <w:r>
              <w:rPr>
                <w:sz w:val="20"/>
              </w:rPr>
              <w:t>NOTE_TIME</w:t>
            </w:r>
          </w:p>
        </w:tc>
        <w:tc>
          <w:tcPr>
            <w:tcW w:w="2145" w:type="dxa"/>
          </w:tcPr>
          <w:p w14:paraId="5A455D6F" w14:textId="77777777" w:rsidR="001C0ADB" w:rsidRDefault="001C0ADB" w:rsidP="00EB79D3">
            <w:pPr>
              <w:keepNext/>
              <w:keepLines/>
              <w:spacing w:after="0" w:line="240" w:lineRule="auto"/>
              <w:rPr>
                <w:sz w:val="20"/>
              </w:rPr>
            </w:pPr>
            <w:r>
              <w:rPr>
                <w:sz w:val="20"/>
              </w:rPr>
              <w:t>-</w:t>
            </w:r>
          </w:p>
        </w:tc>
        <w:tc>
          <w:tcPr>
            <w:tcW w:w="2040" w:type="dxa"/>
          </w:tcPr>
          <w:p w14:paraId="321E3F18" w14:textId="77777777" w:rsidR="001C0ADB" w:rsidRDefault="001C0ADB" w:rsidP="00EB79D3">
            <w:pPr>
              <w:keepNext/>
              <w:keepLines/>
              <w:spacing w:after="0" w:line="240" w:lineRule="auto"/>
              <w:rPr>
                <w:sz w:val="20"/>
              </w:rPr>
            </w:pPr>
            <w:r>
              <w:rPr>
                <w:sz w:val="20"/>
              </w:rPr>
              <w:t>NULL</w:t>
            </w:r>
          </w:p>
        </w:tc>
        <w:tc>
          <w:tcPr>
            <w:tcW w:w="2380" w:type="dxa"/>
          </w:tcPr>
          <w:p w14:paraId="4D675868" w14:textId="77777777" w:rsidR="001C0ADB" w:rsidRPr="008521DB" w:rsidRDefault="001C0ADB" w:rsidP="00EB79D3">
            <w:pPr>
              <w:keepNext/>
              <w:keepLines/>
              <w:spacing w:after="0" w:line="240" w:lineRule="auto"/>
              <w:rPr>
                <w:sz w:val="20"/>
              </w:rPr>
            </w:pPr>
          </w:p>
        </w:tc>
      </w:tr>
      <w:tr w:rsidR="001C0ADB" w:rsidRPr="008521DB" w14:paraId="5CCE1914" w14:textId="77777777" w:rsidTr="00EB79D3">
        <w:trPr>
          <w:cantSplit/>
        </w:trPr>
        <w:tc>
          <w:tcPr>
            <w:tcW w:w="3011" w:type="dxa"/>
          </w:tcPr>
          <w:p w14:paraId="654604FF" w14:textId="77777777" w:rsidR="001C0ADB" w:rsidRPr="003354D3" w:rsidRDefault="001C0ADB" w:rsidP="00EB79D3">
            <w:pPr>
              <w:keepNext/>
              <w:keepLines/>
              <w:spacing w:after="0" w:line="240" w:lineRule="auto"/>
              <w:rPr>
                <w:sz w:val="20"/>
              </w:rPr>
            </w:pPr>
            <w:r>
              <w:rPr>
                <w:sz w:val="20"/>
              </w:rPr>
              <w:t>NOTE_TYPE_CONCEPT_ID</w:t>
            </w:r>
          </w:p>
        </w:tc>
        <w:tc>
          <w:tcPr>
            <w:tcW w:w="2145" w:type="dxa"/>
          </w:tcPr>
          <w:p w14:paraId="4A3A8719" w14:textId="77777777" w:rsidR="001C0ADB" w:rsidRDefault="001C0ADB" w:rsidP="00EB79D3">
            <w:pPr>
              <w:keepNext/>
              <w:keepLines/>
              <w:spacing w:after="0" w:line="240" w:lineRule="auto"/>
              <w:rPr>
                <w:sz w:val="20"/>
              </w:rPr>
            </w:pPr>
            <w:r>
              <w:rPr>
                <w:sz w:val="20"/>
              </w:rPr>
              <w:t>0</w:t>
            </w:r>
          </w:p>
        </w:tc>
        <w:tc>
          <w:tcPr>
            <w:tcW w:w="2040" w:type="dxa"/>
          </w:tcPr>
          <w:p w14:paraId="425DA977" w14:textId="77777777" w:rsidR="001C0ADB" w:rsidRDefault="001C0ADB" w:rsidP="00EB79D3">
            <w:pPr>
              <w:keepNext/>
              <w:keepLines/>
              <w:spacing w:after="0" w:line="240" w:lineRule="auto"/>
              <w:rPr>
                <w:sz w:val="20"/>
              </w:rPr>
            </w:pPr>
          </w:p>
        </w:tc>
        <w:tc>
          <w:tcPr>
            <w:tcW w:w="2380" w:type="dxa"/>
          </w:tcPr>
          <w:p w14:paraId="1E3B1CD7" w14:textId="77777777" w:rsidR="001C0ADB" w:rsidRPr="008521DB" w:rsidRDefault="001C0ADB" w:rsidP="00EB79D3">
            <w:pPr>
              <w:keepNext/>
              <w:keepLines/>
              <w:spacing w:after="0" w:line="240" w:lineRule="auto"/>
              <w:rPr>
                <w:sz w:val="20"/>
              </w:rPr>
            </w:pPr>
          </w:p>
        </w:tc>
      </w:tr>
      <w:tr w:rsidR="001C0ADB" w:rsidRPr="008521DB" w14:paraId="25BC7014" w14:textId="77777777" w:rsidTr="00EB79D3">
        <w:trPr>
          <w:cantSplit/>
        </w:trPr>
        <w:tc>
          <w:tcPr>
            <w:tcW w:w="3011" w:type="dxa"/>
          </w:tcPr>
          <w:p w14:paraId="69A4FE36" w14:textId="77777777" w:rsidR="001C0ADB" w:rsidRPr="003354D3" w:rsidRDefault="001C0ADB" w:rsidP="00EB79D3">
            <w:pPr>
              <w:keepNext/>
              <w:keepLines/>
              <w:spacing w:after="0" w:line="240" w:lineRule="auto"/>
              <w:rPr>
                <w:sz w:val="20"/>
              </w:rPr>
            </w:pPr>
            <w:r>
              <w:rPr>
                <w:sz w:val="20"/>
              </w:rPr>
              <w:t>NOTE_TEXT</w:t>
            </w:r>
          </w:p>
        </w:tc>
        <w:tc>
          <w:tcPr>
            <w:tcW w:w="2145" w:type="dxa"/>
          </w:tcPr>
          <w:p w14:paraId="79B957AC" w14:textId="77777777" w:rsidR="001C0ADB" w:rsidRDefault="00802454" w:rsidP="00EB79D3">
            <w:pPr>
              <w:keepNext/>
              <w:keepLines/>
              <w:spacing w:after="0" w:line="240" w:lineRule="auto"/>
              <w:rPr>
                <w:sz w:val="20"/>
              </w:rPr>
            </w:pPr>
            <w:r>
              <w:rPr>
                <w:sz w:val="20"/>
              </w:rPr>
              <w:t>-</w:t>
            </w:r>
          </w:p>
        </w:tc>
        <w:tc>
          <w:tcPr>
            <w:tcW w:w="2040" w:type="dxa"/>
          </w:tcPr>
          <w:p w14:paraId="56655D91" w14:textId="77777777" w:rsidR="001C0ADB" w:rsidRDefault="00802454" w:rsidP="00EB79D3">
            <w:pPr>
              <w:keepNext/>
              <w:keepLines/>
              <w:spacing w:after="0" w:line="240" w:lineRule="auto"/>
              <w:rPr>
                <w:sz w:val="20"/>
              </w:rPr>
            </w:pPr>
            <w:r>
              <w:rPr>
                <w:sz w:val="20"/>
              </w:rPr>
              <w:t>NULL</w:t>
            </w:r>
          </w:p>
        </w:tc>
        <w:tc>
          <w:tcPr>
            <w:tcW w:w="2380" w:type="dxa"/>
          </w:tcPr>
          <w:p w14:paraId="09C355BA" w14:textId="77777777" w:rsidR="001C0ADB" w:rsidRPr="008521DB" w:rsidRDefault="001C0ADB" w:rsidP="00EB79D3">
            <w:pPr>
              <w:keepNext/>
              <w:keepLines/>
              <w:spacing w:after="0" w:line="240" w:lineRule="auto"/>
              <w:rPr>
                <w:sz w:val="20"/>
              </w:rPr>
            </w:pPr>
          </w:p>
        </w:tc>
      </w:tr>
      <w:tr w:rsidR="001C0ADB" w:rsidRPr="008521DB" w14:paraId="21085A13" w14:textId="77777777" w:rsidTr="00EB79D3">
        <w:trPr>
          <w:cantSplit/>
        </w:trPr>
        <w:tc>
          <w:tcPr>
            <w:tcW w:w="3011" w:type="dxa"/>
          </w:tcPr>
          <w:p w14:paraId="492468E3" w14:textId="77777777" w:rsidR="001C0ADB" w:rsidRDefault="001C0ADB" w:rsidP="00EB79D3">
            <w:pPr>
              <w:keepNext/>
              <w:keepLines/>
              <w:spacing w:after="0" w:line="240" w:lineRule="auto"/>
              <w:rPr>
                <w:sz w:val="20"/>
              </w:rPr>
            </w:pPr>
            <w:r>
              <w:rPr>
                <w:sz w:val="20"/>
              </w:rPr>
              <w:t>PROVIDER_ID</w:t>
            </w:r>
          </w:p>
        </w:tc>
        <w:tc>
          <w:tcPr>
            <w:tcW w:w="2145" w:type="dxa"/>
          </w:tcPr>
          <w:p w14:paraId="14D89A18" w14:textId="77777777" w:rsidR="001C0ADB" w:rsidRDefault="001C0ADB" w:rsidP="00EB79D3">
            <w:pPr>
              <w:keepNext/>
              <w:keepLines/>
              <w:spacing w:after="0" w:line="240" w:lineRule="auto"/>
              <w:rPr>
                <w:sz w:val="20"/>
              </w:rPr>
            </w:pPr>
            <w:r>
              <w:rPr>
                <w:sz w:val="20"/>
              </w:rPr>
              <w:t>0</w:t>
            </w:r>
          </w:p>
        </w:tc>
        <w:tc>
          <w:tcPr>
            <w:tcW w:w="2040" w:type="dxa"/>
          </w:tcPr>
          <w:p w14:paraId="549C4516" w14:textId="77777777" w:rsidR="001C0ADB" w:rsidRDefault="001C0ADB" w:rsidP="00EB79D3">
            <w:pPr>
              <w:keepNext/>
              <w:keepLines/>
              <w:spacing w:after="0" w:line="240" w:lineRule="auto"/>
              <w:rPr>
                <w:sz w:val="20"/>
              </w:rPr>
            </w:pPr>
          </w:p>
        </w:tc>
        <w:tc>
          <w:tcPr>
            <w:tcW w:w="2380" w:type="dxa"/>
          </w:tcPr>
          <w:p w14:paraId="0A1349F1" w14:textId="77777777" w:rsidR="001C0ADB" w:rsidRPr="008521DB" w:rsidRDefault="001C0ADB" w:rsidP="00EB79D3">
            <w:pPr>
              <w:keepNext/>
              <w:keepLines/>
              <w:spacing w:after="0" w:line="240" w:lineRule="auto"/>
              <w:rPr>
                <w:sz w:val="20"/>
              </w:rPr>
            </w:pPr>
          </w:p>
        </w:tc>
      </w:tr>
      <w:tr w:rsidR="001C0ADB" w:rsidRPr="008521DB" w14:paraId="1694F170" w14:textId="77777777" w:rsidTr="00EB79D3">
        <w:trPr>
          <w:cantSplit/>
        </w:trPr>
        <w:tc>
          <w:tcPr>
            <w:tcW w:w="3011" w:type="dxa"/>
          </w:tcPr>
          <w:p w14:paraId="5874553B" w14:textId="77777777" w:rsidR="001C0ADB" w:rsidRDefault="00802454" w:rsidP="00EB79D3">
            <w:pPr>
              <w:keepNext/>
              <w:keepLines/>
              <w:spacing w:after="0" w:line="240" w:lineRule="auto"/>
              <w:rPr>
                <w:sz w:val="20"/>
              </w:rPr>
            </w:pPr>
            <w:r>
              <w:rPr>
                <w:sz w:val="20"/>
              </w:rPr>
              <w:t>NOTE</w:t>
            </w:r>
            <w:r w:rsidR="001C0ADB">
              <w:rPr>
                <w:sz w:val="20"/>
              </w:rPr>
              <w:t>_SOURCE_VALUE</w:t>
            </w:r>
          </w:p>
        </w:tc>
        <w:tc>
          <w:tcPr>
            <w:tcW w:w="2145" w:type="dxa"/>
          </w:tcPr>
          <w:p w14:paraId="01F69978" w14:textId="77777777" w:rsidR="001C0ADB" w:rsidRDefault="001C0ADB" w:rsidP="00EB79D3">
            <w:pPr>
              <w:keepNext/>
              <w:keepLines/>
              <w:spacing w:after="0" w:line="240" w:lineRule="auto"/>
              <w:rPr>
                <w:sz w:val="20"/>
              </w:rPr>
            </w:pPr>
            <w:r>
              <w:rPr>
                <w:sz w:val="20"/>
              </w:rPr>
              <w:t>-</w:t>
            </w:r>
          </w:p>
        </w:tc>
        <w:tc>
          <w:tcPr>
            <w:tcW w:w="2040" w:type="dxa"/>
          </w:tcPr>
          <w:p w14:paraId="6C6A4CAF" w14:textId="77777777" w:rsidR="001C0ADB" w:rsidRDefault="00802454" w:rsidP="00EB79D3">
            <w:pPr>
              <w:keepNext/>
              <w:keepLines/>
              <w:spacing w:after="0" w:line="240" w:lineRule="auto"/>
              <w:rPr>
                <w:sz w:val="20"/>
              </w:rPr>
            </w:pPr>
            <w:r>
              <w:rPr>
                <w:sz w:val="20"/>
              </w:rPr>
              <w:t>NULL</w:t>
            </w:r>
          </w:p>
        </w:tc>
        <w:tc>
          <w:tcPr>
            <w:tcW w:w="2380" w:type="dxa"/>
          </w:tcPr>
          <w:p w14:paraId="450CC957" w14:textId="77777777" w:rsidR="001C0ADB" w:rsidRPr="008521DB" w:rsidRDefault="001C0ADB" w:rsidP="00EB79D3">
            <w:pPr>
              <w:keepNext/>
              <w:keepLines/>
              <w:spacing w:after="0" w:line="240" w:lineRule="auto"/>
              <w:rPr>
                <w:sz w:val="20"/>
              </w:rPr>
            </w:pPr>
          </w:p>
        </w:tc>
      </w:tr>
      <w:tr w:rsidR="001C0ADB" w:rsidRPr="008521DB" w14:paraId="6D9CA534" w14:textId="77777777" w:rsidTr="00EB79D3">
        <w:trPr>
          <w:cantSplit/>
        </w:trPr>
        <w:tc>
          <w:tcPr>
            <w:tcW w:w="3011" w:type="dxa"/>
          </w:tcPr>
          <w:p w14:paraId="6AFF1F91" w14:textId="77777777" w:rsidR="001C0ADB" w:rsidRDefault="00802454" w:rsidP="00EB79D3">
            <w:pPr>
              <w:keepNext/>
              <w:keepLines/>
              <w:spacing w:after="0" w:line="240" w:lineRule="auto"/>
              <w:rPr>
                <w:sz w:val="20"/>
              </w:rPr>
            </w:pPr>
            <w:r>
              <w:rPr>
                <w:sz w:val="20"/>
              </w:rPr>
              <w:t>VISIT_OCCURRENCE_ID</w:t>
            </w:r>
          </w:p>
        </w:tc>
        <w:tc>
          <w:tcPr>
            <w:tcW w:w="2145" w:type="dxa"/>
          </w:tcPr>
          <w:p w14:paraId="586ADB43" w14:textId="77777777" w:rsidR="001C0ADB" w:rsidRDefault="001C0ADB" w:rsidP="00EB79D3">
            <w:pPr>
              <w:keepNext/>
              <w:keepLines/>
              <w:spacing w:after="0" w:line="240" w:lineRule="auto"/>
              <w:rPr>
                <w:sz w:val="20"/>
              </w:rPr>
            </w:pPr>
            <w:r>
              <w:rPr>
                <w:sz w:val="20"/>
              </w:rPr>
              <w:t>0</w:t>
            </w:r>
          </w:p>
        </w:tc>
        <w:tc>
          <w:tcPr>
            <w:tcW w:w="2040" w:type="dxa"/>
          </w:tcPr>
          <w:p w14:paraId="166A6E3D" w14:textId="77777777" w:rsidR="001C0ADB" w:rsidRDefault="001C0ADB" w:rsidP="00EB79D3">
            <w:pPr>
              <w:keepNext/>
              <w:keepLines/>
              <w:spacing w:after="0" w:line="240" w:lineRule="auto"/>
              <w:rPr>
                <w:sz w:val="20"/>
              </w:rPr>
            </w:pPr>
          </w:p>
        </w:tc>
        <w:tc>
          <w:tcPr>
            <w:tcW w:w="2380" w:type="dxa"/>
          </w:tcPr>
          <w:p w14:paraId="0C13C5EC" w14:textId="77777777" w:rsidR="001C0ADB" w:rsidRPr="008521DB" w:rsidRDefault="001C0ADB" w:rsidP="00EB79D3">
            <w:pPr>
              <w:keepNext/>
              <w:keepLines/>
              <w:spacing w:after="0" w:line="240" w:lineRule="auto"/>
              <w:rPr>
                <w:sz w:val="20"/>
              </w:rPr>
            </w:pPr>
          </w:p>
        </w:tc>
      </w:tr>
    </w:tbl>
    <w:p w14:paraId="15E8C8AC" w14:textId="330F509C" w:rsidR="00802454" w:rsidRDefault="00802454" w:rsidP="000E10D2"/>
    <w:p w14:paraId="1E6725DC" w14:textId="77777777" w:rsidR="004E64DD" w:rsidRDefault="009A069A" w:rsidP="004E64DD">
      <w:pPr>
        <w:pStyle w:val="Heading2"/>
      </w:pPr>
      <w:r>
        <w:br w:type="page"/>
      </w:r>
      <w:bookmarkStart w:id="111" w:name="_Toc475696929"/>
      <w:r w:rsidR="004E64DD">
        <w:lastRenderedPageBreak/>
        <w:t>Table Name: FACT_RELATIONSHIP</w:t>
      </w:r>
      <w:bookmarkEnd w:id="111"/>
    </w:p>
    <w:p w14:paraId="76242550" w14:textId="77777777" w:rsidR="004E64DD" w:rsidRDefault="004E64DD" w:rsidP="004E64DD">
      <w:pPr>
        <w:keepNext/>
        <w:keepLines/>
      </w:pPr>
      <w:r>
        <w:t xml:space="preserve">The </w:t>
      </w:r>
      <w:r w:rsidR="004A22D7">
        <w:t>FACT_RELATIONSHIP</w:t>
      </w:r>
      <w:r>
        <w:t xml:space="preserve"> table captures the </w:t>
      </w:r>
      <w:r w:rsidR="004A22D7">
        <w:t>relationships between facts in any table of the CDM. These can be person relationships, care site relationships, indication relationships, usage relationships, or facts derived from one another</w:t>
      </w:r>
    </w:p>
    <w:p w14:paraId="63B85756" w14:textId="77777777" w:rsidR="004E64DD" w:rsidRDefault="004E64DD" w:rsidP="004E64DD">
      <w:proofErr w:type="spellStart"/>
      <w:r>
        <w:t>Truven</w:t>
      </w:r>
      <w:proofErr w:type="spellEnd"/>
      <w:r>
        <w:t xml:space="preserve"> does not have clear </w:t>
      </w:r>
      <w:r w:rsidR="004A22D7">
        <w:t xml:space="preserve">relationship </w:t>
      </w:r>
      <w:r>
        <w:t xml:space="preserve">information so this table will only contain one value representing the fact that no </w:t>
      </w:r>
      <w:r w:rsidR="004A22D7">
        <w:t>relationship</w:t>
      </w:r>
      <w:r>
        <w:t xml:space="preserv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4E64DD" w:rsidRPr="008521DB" w14:paraId="139FA198" w14:textId="77777777" w:rsidTr="00EB79D3">
        <w:trPr>
          <w:cantSplit/>
          <w:tblHeader/>
        </w:trPr>
        <w:tc>
          <w:tcPr>
            <w:tcW w:w="9576" w:type="dxa"/>
            <w:gridSpan w:val="4"/>
            <w:shd w:val="clear" w:color="auto" w:fill="A6A6A6"/>
          </w:tcPr>
          <w:p w14:paraId="31FB6006" w14:textId="77777777" w:rsidR="004E64DD" w:rsidRPr="008521DB" w:rsidRDefault="004E64DD" w:rsidP="004A22D7">
            <w:pPr>
              <w:keepNext/>
              <w:keepLines/>
              <w:spacing w:after="0" w:line="240" w:lineRule="auto"/>
              <w:rPr>
                <w:b/>
              </w:rPr>
            </w:pPr>
            <w:r>
              <w:rPr>
                <w:b/>
                <w:sz w:val="28"/>
              </w:rPr>
              <w:t>Table 2</w:t>
            </w:r>
            <w:r w:rsidR="004A22D7">
              <w:rPr>
                <w:b/>
                <w:sz w:val="28"/>
              </w:rPr>
              <w:t>5</w:t>
            </w:r>
            <w:r>
              <w:rPr>
                <w:b/>
                <w:sz w:val="28"/>
              </w:rPr>
              <w:t xml:space="preserve">: </w:t>
            </w:r>
            <w:r w:rsidR="004A22D7">
              <w:rPr>
                <w:b/>
                <w:sz w:val="28"/>
              </w:rPr>
              <w:t>FACT_RELATIONSHIP</w:t>
            </w:r>
          </w:p>
        </w:tc>
      </w:tr>
      <w:tr w:rsidR="004E64DD" w:rsidRPr="008521DB" w14:paraId="3A7042AB" w14:textId="77777777" w:rsidTr="00EB79D3">
        <w:trPr>
          <w:cantSplit/>
          <w:tblHeader/>
        </w:trPr>
        <w:tc>
          <w:tcPr>
            <w:tcW w:w="3187" w:type="dxa"/>
            <w:shd w:val="clear" w:color="auto" w:fill="D9D9D9"/>
          </w:tcPr>
          <w:p w14:paraId="6E070EC5" w14:textId="77777777" w:rsidR="004E64DD" w:rsidRPr="008521DB" w:rsidRDefault="004E64DD" w:rsidP="00EB79D3">
            <w:pPr>
              <w:keepNext/>
              <w:keepLines/>
              <w:spacing w:after="0" w:line="240" w:lineRule="auto"/>
              <w:rPr>
                <w:b/>
              </w:rPr>
            </w:pPr>
            <w:r w:rsidRPr="008521DB">
              <w:rPr>
                <w:b/>
              </w:rPr>
              <w:t>Destination Field</w:t>
            </w:r>
          </w:p>
        </w:tc>
        <w:tc>
          <w:tcPr>
            <w:tcW w:w="2082" w:type="dxa"/>
            <w:shd w:val="clear" w:color="auto" w:fill="D9D9D9"/>
          </w:tcPr>
          <w:p w14:paraId="1FCE9181" w14:textId="77777777" w:rsidR="004E64DD" w:rsidRPr="008521DB" w:rsidRDefault="004E64DD" w:rsidP="00EB79D3">
            <w:pPr>
              <w:keepNext/>
              <w:keepLines/>
              <w:spacing w:after="0" w:line="240" w:lineRule="auto"/>
              <w:rPr>
                <w:b/>
              </w:rPr>
            </w:pPr>
            <w:r w:rsidRPr="008521DB">
              <w:rPr>
                <w:b/>
              </w:rPr>
              <w:t>Source Field</w:t>
            </w:r>
          </w:p>
        </w:tc>
        <w:tc>
          <w:tcPr>
            <w:tcW w:w="1987" w:type="dxa"/>
            <w:shd w:val="clear" w:color="auto" w:fill="D9D9D9"/>
          </w:tcPr>
          <w:p w14:paraId="52B0D7F4" w14:textId="77777777" w:rsidR="004E64DD" w:rsidRPr="008521DB" w:rsidRDefault="004E64DD" w:rsidP="00EB79D3">
            <w:pPr>
              <w:keepNext/>
              <w:keepLines/>
              <w:spacing w:after="0" w:line="240" w:lineRule="auto"/>
              <w:rPr>
                <w:b/>
              </w:rPr>
            </w:pPr>
            <w:r w:rsidRPr="008521DB">
              <w:rPr>
                <w:b/>
              </w:rPr>
              <w:t>Applied Rule</w:t>
            </w:r>
          </w:p>
        </w:tc>
        <w:tc>
          <w:tcPr>
            <w:tcW w:w="2320" w:type="dxa"/>
            <w:shd w:val="clear" w:color="auto" w:fill="D9D9D9"/>
          </w:tcPr>
          <w:p w14:paraId="6559A087" w14:textId="77777777" w:rsidR="004E64DD" w:rsidRPr="008521DB" w:rsidRDefault="004E64DD" w:rsidP="00EB79D3">
            <w:pPr>
              <w:keepNext/>
              <w:keepLines/>
              <w:spacing w:after="0" w:line="240" w:lineRule="auto"/>
              <w:rPr>
                <w:b/>
              </w:rPr>
            </w:pPr>
            <w:r w:rsidRPr="008521DB">
              <w:rPr>
                <w:b/>
              </w:rPr>
              <w:t>Comment</w:t>
            </w:r>
          </w:p>
        </w:tc>
      </w:tr>
      <w:tr w:rsidR="004E64DD" w:rsidRPr="008521DB" w14:paraId="297562E9" w14:textId="77777777" w:rsidTr="00EB79D3">
        <w:trPr>
          <w:cantSplit/>
        </w:trPr>
        <w:tc>
          <w:tcPr>
            <w:tcW w:w="3187" w:type="dxa"/>
          </w:tcPr>
          <w:p w14:paraId="7FBA7BF9" w14:textId="77777777" w:rsidR="004E64DD" w:rsidRPr="003354D3" w:rsidRDefault="004A22D7" w:rsidP="00EB79D3">
            <w:pPr>
              <w:keepNext/>
              <w:keepLines/>
              <w:spacing w:after="0" w:line="240" w:lineRule="auto"/>
              <w:rPr>
                <w:sz w:val="20"/>
              </w:rPr>
            </w:pPr>
            <w:r>
              <w:rPr>
                <w:sz w:val="20"/>
              </w:rPr>
              <w:t>DOMAIN_CONCEPT_ID_1</w:t>
            </w:r>
          </w:p>
        </w:tc>
        <w:tc>
          <w:tcPr>
            <w:tcW w:w="2082" w:type="dxa"/>
          </w:tcPr>
          <w:p w14:paraId="30330834" w14:textId="77777777" w:rsidR="004E64DD" w:rsidRPr="008521DB" w:rsidRDefault="004E64DD" w:rsidP="00EB79D3">
            <w:pPr>
              <w:keepNext/>
              <w:keepLines/>
              <w:spacing w:after="0" w:line="240" w:lineRule="auto"/>
              <w:rPr>
                <w:sz w:val="20"/>
              </w:rPr>
            </w:pPr>
            <w:r>
              <w:rPr>
                <w:sz w:val="20"/>
              </w:rPr>
              <w:t>0</w:t>
            </w:r>
          </w:p>
        </w:tc>
        <w:tc>
          <w:tcPr>
            <w:tcW w:w="1987" w:type="dxa"/>
          </w:tcPr>
          <w:p w14:paraId="30CE7966" w14:textId="77777777" w:rsidR="004E64DD" w:rsidRPr="008521DB" w:rsidRDefault="004E64DD" w:rsidP="00EB79D3">
            <w:pPr>
              <w:keepNext/>
              <w:keepLines/>
              <w:spacing w:after="0" w:line="240" w:lineRule="auto"/>
              <w:rPr>
                <w:sz w:val="20"/>
              </w:rPr>
            </w:pPr>
          </w:p>
        </w:tc>
        <w:tc>
          <w:tcPr>
            <w:tcW w:w="2320" w:type="dxa"/>
          </w:tcPr>
          <w:p w14:paraId="7C1414F8" w14:textId="77777777" w:rsidR="004E64DD" w:rsidRPr="008521DB" w:rsidRDefault="004E64DD" w:rsidP="00EB79D3">
            <w:pPr>
              <w:keepNext/>
              <w:keepLines/>
              <w:spacing w:after="0" w:line="240" w:lineRule="auto"/>
              <w:rPr>
                <w:sz w:val="20"/>
              </w:rPr>
            </w:pPr>
          </w:p>
        </w:tc>
      </w:tr>
      <w:tr w:rsidR="004E64DD" w:rsidRPr="008521DB" w14:paraId="49A3FEF4" w14:textId="77777777" w:rsidTr="00EB79D3">
        <w:trPr>
          <w:cantSplit/>
        </w:trPr>
        <w:tc>
          <w:tcPr>
            <w:tcW w:w="3187" w:type="dxa"/>
          </w:tcPr>
          <w:p w14:paraId="17603F04" w14:textId="77777777" w:rsidR="004E64DD" w:rsidRPr="003354D3" w:rsidRDefault="004A22D7" w:rsidP="00EB79D3">
            <w:pPr>
              <w:keepNext/>
              <w:keepLines/>
              <w:spacing w:after="0" w:line="240" w:lineRule="auto"/>
              <w:rPr>
                <w:sz w:val="20"/>
              </w:rPr>
            </w:pPr>
            <w:r>
              <w:rPr>
                <w:sz w:val="20"/>
              </w:rPr>
              <w:t>FACT_ID_1</w:t>
            </w:r>
          </w:p>
        </w:tc>
        <w:tc>
          <w:tcPr>
            <w:tcW w:w="2082" w:type="dxa"/>
          </w:tcPr>
          <w:p w14:paraId="625E4309" w14:textId="77777777" w:rsidR="004E64DD" w:rsidRDefault="004E64DD" w:rsidP="00EB79D3">
            <w:pPr>
              <w:keepNext/>
              <w:keepLines/>
              <w:spacing w:after="0" w:line="240" w:lineRule="auto"/>
              <w:rPr>
                <w:sz w:val="20"/>
              </w:rPr>
            </w:pPr>
            <w:r>
              <w:rPr>
                <w:sz w:val="20"/>
              </w:rPr>
              <w:t>0</w:t>
            </w:r>
          </w:p>
        </w:tc>
        <w:tc>
          <w:tcPr>
            <w:tcW w:w="1987" w:type="dxa"/>
          </w:tcPr>
          <w:p w14:paraId="553E8E27" w14:textId="77777777" w:rsidR="004E64DD" w:rsidRDefault="004E64DD" w:rsidP="00EB79D3">
            <w:pPr>
              <w:keepNext/>
              <w:keepLines/>
              <w:spacing w:after="0" w:line="240" w:lineRule="auto"/>
              <w:rPr>
                <w:sz w:val="20"/>
              </w:rPr>
            </w:pPr>
          </w:p>
        </w:tc>
        <w:tc>
          <w:tcPr>
            <w:tcW w:w="2320" w:type="dxa"/>
          </w:tcPr>
          <w:p w14:paraId="5BE05EDC" w14:textId="77777777" w:rsidR="004E64DD" w:rsidRPr="008521DB" w:rsidRDefault="004E64DD" w:rsidP="00EB79D3">
            <w:pPr>
              <w:keepNext/>
              <w:keepLines/>
              <w:spacing w:after="0" w:line="240" w:lineRule="auto"/>
              <w:rPr>
                <w:sz w:val="20"/>
              </w:rPr>
            </w:pPr>
          </w:p>
        </w:tc>
      </w:tr>
      <w:tr w:rsidR="004E64DD" w:rsidRPr="008521DB" w14:paraId="03FE9FA1" w14:textId="77777777" w:rsidTr="00EB79D3">
        <w:trPr>
          <w:cantSplit/>
        </w:trPr>
        <w:tc>
          <w:tcPr>
            <w:tcW w:w="3187" w:type="dxa"/>
          </w:tcPr>
          <w:p w14:paraId="3378B919" w14:textId="77777777" w:rsidR="004E64DD" w:rsidRPr="003354D3" w:rsidRDefault="004A22D7" w:rsidP="00EB79D3">
            <w:pPr>
              <w:keepNext/>
              <w:keepLines/>
              <w:spacing w:after="0" w:line="240" w:lineRule="auto"/>
              <w:rPr>
                <w:sz w:val="20"/>
              </w:rPr>
            </w:pPr>
            <w:r>
              <w:rPr>
                <w:sz w:val="20"/>
              </w:rPr>
              <w:t>DOMAIN_CONCEPT_ID_2</w:t>
            </w:r>
          </w:p>
        </w:tc>
        <w:tc>
          <w:tcPr>
            <w:tcW w:w="2082" w:type="dxa"/>
          </w:tcPr>
          <w:p w14:paraId="3961C17C" w14:textId="77777777" w:rsidR="004E64DD" w:rsidRDefault="004E64DD" w:rsidP="00EB79D3">
            <w:pPr>
              <w:keepNext/>
              <w:keepLines/>
              <w:spacing w:after="0" w:line="240" w:lineRule="auto"/>
              <w:rPr>
                <w:sz w:val="20"/>
              </w:rPr>
            </w:pPr>
            <w:r>
              <w:rPr>
                <w:sz w:val="20"/>
              </w:rPr>
              <w:t>0</w:t>
            </w:r>
          </w:p>
        </w:tc>
        <w:tc>
          <w:tcPr>
            <w:tcW w:w="1987" w:type="dxa"/>
          </w:tcPr>
          <w:p w14:paraId="76487DDF" w14:textId="77777777" w:rsidR="004E64DD" w:rsidRDefault="004E64DD" w:rsidP="00EB79D3">
            <w:pPr>
              <w:keepNext/>
              <w:keepLines/>
              <w:spacing w:after="0" w:line="240" w:lineRule="auto"/>
              <w:rPr>
                <w:sz w:val="20"/>
              </w:rPr>
            </w:pPr>
          </w:p>
        </w:tc>
        <w:tc>
          <w:tcPr>
            <w:tcW w:w="2320" w:type="dxa"/>
          </w:tcPr>
          <w:p w14:paraId="5611CD52" w14:textId="77777777" w:rsidR="004E64DD" w:rsidRPr="008521DB" w:rsidRDefault="004E64DD" w:rsidP="00EB79D3">
            <w:pPr>
              <w:keepNext/>
              <w:keepLines/>
              <w:spacing w:after="0" w:line="240" w:lineRule="auto"/>
              <w:rPr>
                <w:sz w:val="20"/>
              </w:rPr>
            </w:pPr>
          </w:p>
        </w:tc>
      </w:tr>
      <w:tr w:rsidR="004E64DD" w:rsidRPr="008521DB" w14:paraId="3181A664" w14:textId="77777777" w:rsidTr="00EB79D3">
        <w:trPr>
          <w:cantSplit/>
        </w:trPr>
        <w:tc>
          <w:tcPr>
            <w:tcW w:w="3187" w:type="dxa"/>
          </w:tcPr>
          <w:p w14:paraId="5A3E98FC" w14:textId="77777777" w:rsidR="004E64DD" w:rsidRPr="003354D3" w:rsidRDefault="004A22D7" w:rsidP="00EB79D3">
            <w:pPr>
              <w:keepNext/>
              <w:keepLines/>
              <w:spacing w:after="0" w:line="240" w:lineRule="auto"/>
              <w:rPr>
                <w:sz w:val="20"/>
              </w:rPr>
            </w:pPr>
            <w:r>
              <w:rPr>
                <w:sz w:val="20"/>
              </w:rPr>
              <w:t>FACT_ID_2</w:t>
            </w:r>
          </w:p>
        </w:tc>
        <w:tc>
          <w:tcPr>
            <w:tcW w:w="2082" w:type="dxa"/>
          </w:tcPr>
          <w:p w14:paraId="2E7FEFE9" w14:textId="77777777" w:rsidR="004E64DD" w:rsidRDefault="004E64DD" w:rsidP="00EB79D3">
            <w:pPr>
              <w:keepNext/>
              <w:keepLines/>
              <w:spacing w:after="0" w:line="240" w:lineRule="auto"/>
              <w:rPr>
                <w:sz w:val="20"/>
              </w:rPr>
            </w:pPr>
            <w:r>
              <w:rPr>
                <w:sz w:val="20"/>
              </w:rPr>
              <w:t>0</w:t>
            </w:r>
          </w:p>
        </w:tc>
        <w:tc>
          <w:tcPr>
            <w:tcW w:w="1987" w:type="dxa"/>
          </w:tcPr>
          <w:p w14:paraId="7D239ADA" w14:textId="77777777" w:rsidR="004E64DD" w:rsidRDefault="004E64DD" w:rsidP="00EB79D3">
            <w:pPr>
              <w:keepNext/>
              <w:keepLines/>
              <w:spacing w:after="0" w:line="240" w:lineRule="auto"/>
              <w:rPr>
                <w:sz w:val="20"/>
              </w:rPr>
            </w:pPr>
          </w:p>
        </w:tc>
        <w:tc>
          <w:tcPr>
            <w:tcW w:w="2320" w:type="dxa"/>
          </w:tcPr>
          <w:p w14:paraId="59F89BE6" w14:textId="77777777" w:rsidR="004E64DD" w:rsidRPr="008521DB" w:rsidRDefault="004E64DD" w:rsidP="00EB79D3">
            <w:pPr>
              <w:keepNext/>
              <w:keepLines/>
              <w:spacing w:after="0" w:line="240" w:lineRule="auto"/>
              <w:rPr>
                <w:sz w:val="20"/>
              </w:rPr>
            </w:pPr>
          </w:p>
        </w:tc>
      </w:tr>
      <w:tr w:rsidR="004E64DD" w:rsidRPr="008521DB" w14:paraId="2DC29E05" w14:textId="77777777" w:rsidTr="00EB79D3">
        <w:trPr>
          <w:cantSplit/>
        </w:trPr>
        <w:tc>
          <w:tcPr>
            <w:tcW w:w="3187" w:type="dxa"/>
          </w:tcPr>
          <w:p w14:paraId="55D90A04" w14:textId="77777777" w:rsidR="004E64DD" w:rsidRPr="003354D3" w:rsidRDefault="004A22D7" w:rsidP="00EB79D3">
            <w:pPr>
              <w:keepNext/>
              <w:keepLines/>
              <w:spacing w:after="0" w:line="240" w:lineRule="auto"/>
              <w:rPr>
                <w:sz w:val="20"/>
              </w:rPr>
            </w:pPr>
            <w:r>
              <w:rPr>
                <w:sz w:val="20"/>
              </w:rPr>
              <w:t>RELATIONSHIP_CONCEPT_ID</w:t>
            </w:r>
          </w:p>
        </w:tc>
        <w:tc>
          <w:tcPr>
            <w:tcW w:w="2082" w:type="dxa"/>
          </w:tcPr>
          <w:p w14:paraId="0262246F" w14:textId="77777777" w:rsidR="004E64DD" w:rsidRDefault="004A22D7" w:rsidP="00EB79D3">
            <w:pPr>
              <w:keepNext/>
              <w:keepLines/>
              <w:spacing w:after="0" w:line="240" w:lineRule="auto"/>
              <w:rPr>
                <w:sz w:val="20"/>
              </w:rPr>
            </w:pPr>
            <w:r>
              <w:rPr>
                <w:sz w:val="20"/>
              </w:rPr>
              <w:t>0</w:t>
            </w:r>
          </w:p>
        </w:tc>
        <w:tc>
          <w:tcPr>
            <w:tcW w:w="1987" w:type="dxa"/>
          </w:tcPr>
          <w:p w14:paraId="0A1C55CC" w14:textId="77777777" w:rsidR="004E64DD" w:rsidRDefault="004E64DD" w:rsidP="00EB79D3">
            <w:pPr>
              <w:keepNext/>
              <w:keepLines/>
              <w:spacing w:after="0" w:line="240" w:lineRule="auto"/>
              <w:rPr>
                <w:sz w:val="20"/>
              </w:rPr>
            </w:pPr>
          </w:p>
        </w:tc>
        <w:tc>
          <w:tcPr>
            <w:tcW w:w="2320" w:type="dxa"/>
          </w:tcPr>
          <w:p w14:paraId="7C1431AC" w14:textId="77777777" w:rsidR="004E64DD" w:rsidRPr="008521DB" w:rsidRDefault="004E64DD" w:rsidP="00EB79D3">
            <w:pPr>
              <w:keepNext/>
              <w:keepLines/>
              <w:spacing w:after="0" w:line="240" w:lineRule="auto"/>
              <w:rPr>
                <w:sz w:val="20"/>
              </w:rPr>
            </w:pPr>
          </w:p>
        </w:tc>
      </w:tr>
    </w:tbl>
    <w:p w14:paraId="1E34EAD4" w14:textId="77777777" w:rsidR="00C91B38" w:rsidRDefault="00C91B38" w:rsidP="00C91B38">
      <w:pPr>
        <w:pStyle w:val="Heading2"/>
      </w:pPr>
      <w:bookmarkStart w:id="112" w:name="_Toc475696930"/>
      <w:r>
        <w:t>Table Name:  CDM_SOURCE</w:t>
      </w:r>
      <w:bookmarkEnd w:id="112"/>
    </w:p>
    <w:p w14:paraId="6F2185A7" w14:textId="77777777" w:rsidR="00C91B38" w:rsidRDefault="00C91B38" w:rsidP="00C91B38">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CDM_SOURCE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819"/>
        <w:gridCol w:w="4008"/>
        <w:gridCol w:w="1100"/>
      </w:tblGrid>
      <w:tr w:rsidR="00C91B38" w:rsidRPr="008521DB" w14:paraId="578A6196" w14:textId="77777777" w:rsidTr="002E6D35">
        <w:trPr>
          <w:cantSplit/>
          <w:tblHeader/>
        </w:trPr>
        <w:tc>
          <w:tcPr>
            <w:tcW w:w="5000" w:type="pct"/>
            <w:gridSpan w:val="4"/>
            <w:shd w:val="clear" w:color="auto" w:fill="A6A6A6"/>
          </w:tcPr>
          <w:p w14:paraId="7411522C" w14:textId="77777777" w:rsidR="00C91B38" w:rsidRPr="008521DB" w:rsidRDefault="00C91B38" w:rsidP="002E6D35">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C91B38" w:rsidRPr="008521DB" w14:paraId="38A5BB6E" w14:textId="77777777" w:rsidTr="00A039B7">
        <w:trPr>
          <w:cantSplit/>
          <w:trHeight w:val="20"/>
          <w:tblHeader/>
        </w:trPr>
        <w:tc>
          <w:tcPr>
            <w:tcW w:w="1842" w:type="pct"/>
            <w:shd w:val="clear" w:color="auto" w:fill="D9D9D9"/>
          </w:tcPr>
          <w:p w14:paraId="72CE9E37" w14:textId="77777777" w:rsidR="00C91B38" w:rsidRPr="008521DB" w:rsidRDefault="00C91B38" w:rsidP="002E6D35">
            <w:pPr>
              <w:keepNext/>
              <w:keepLines/>
              <w:spacing w:after="0" w:line="240" w:lineRule="auto"/>
              <w:rPr>
                <w:b/>
              </w:rPr>
            </w:pPr>
            <w:r w:rsidRPr="008521DB">
              <w:rPr>
                <w:b/>
              </w:rPr>
              <w:t>Destination Field</w:t>
            </w:r>
          </w:p>
        </w:tc>
        <w:tc>
          <w:tcPr>
            <w:tcW w:w="553" w:type="pct"/>
            <w:shd w:val="clear" w:color="auto" w:fill="D9D9D9"/>
          </w:tcPr>
          <w:p w14:paraId="7B98A54E" w14:textId="77777777" w:rsidR="00C91B38" w:rsidRPr="008521DB" w:rsidRDefault="00C91B38" w:rsidP="002E6D35">
            <w:pPr>
              <w:keepNext/>
              <w:keepLines/>
              <w:spacing w:after="0" w:line="240" w:lineRule="auto"/>
              <w:rPr>
                <w:b/>
              </w:rPr>
            </w:pPr>
            <w:r w:rsidRPr="008521DB">
              <w:rPr>
                <w:b/>
              </w:rPr>
              <w:t>Source Field</w:t>
            </w:r>
          </w:p>
        </w:tc>
        <w:tc>
          <w:tcPr>
            <w:tcW w:w="1942" w:type="pct"/>
            <w:shd w:val="clear" w:color="auto" w:fill="D9D9D9"/>
          </w:tcPr>
          <w:p w14:paraId="2A0A8ECF" w14:textId="77777777" w:rsidR="00C91B38" w:rsidRPr="008521DB" w:rsidRDefault="00C91B38" w:rsidP="002E6D35">
            <w:pPr>
              <w:keepNext/>
              <w:keepLines/>
              <w:spacing w:after="0" w:line="240" w:lineRule="auto"/>
              <w:rPr>
                <w:b/>
              </w:rPr>
            </w:pPr>
            <w:r w:rsidRPr="008521DB">
              <w:rPr>
                <w:b/>
              </w:rPr>
              <w:t>Applied Rule</w:t>
            </w:r>
          </w:p>
        </w:tc>
        <w:tc>
          <w:tcPr>
            <w:tcW w:w="664" w:type="pct"/>
            <w:shd w:val="clear" w:color="auto" w:fill="D9D9D9"/>
          </w:tcPr>
          <w:p w14:paraId="72155D35" w14:textId="77777777" w:rsidR="00C91B38" w:rsidRPr="008521DB" w:rsidRDefault="00C91B38" w:rsidP="002E6D35">
            <w:pPr>
              <w:keepNext/>
              <w:keepLines/>
              <w:spacing w:after="0" w:line="240" w:lineRule="auto"/>
              <w:rPr>
                <w:b/>
              </w:rPr>
            </w:pPr>
            <w:r w:rsidRPr="008521DB">
              <w:rPr>
                <w:b/>
              </w:rPr>
              <w:t>Comment</w:t>
            </w:r>
          </w:p>
        </w:tc>
      </w:tr>
      <w:tr w:rsidR="00C91B38" w:rsidRPr="008521DB" w14:paraId="216EE51B" w14:textId="77777777" w:rsidTr="00A039B7">
        <w:trPr>
          <w:cantSplit/>
          <w:trHeight w:val="20"/>
        </w:trPr>
        <w:tc>
          <w:tcPr>
            <w:tcW w:w="1842" w:type="pct"/>
          </w:tcPr>
          <w:p w14:paraId="49144A7F" w14:textId="77777777" w:rsidR="00C91B38" w:rsidRPr="00677DB0" w:rsidRDefault="00C91B38" w:rsidP="002E6D35">
            <w:pPr>
              <w:keepNext/>
              <w:keepLines/>
              <w:spacing w:after="0" w:line="240" w:lineRule="auto"/>
              <w:rPr>
                <w:sz w:val="20"/>
              </w:rPr>
            </w:pPr>
            <w:r>
              <w:rPr>
                <w:sz w:val="20"/>
              </w:rPr>
              <w:t>CDM_SOURCE_NAME</w:t>
            </w:r>
          </w:p>
        </w:tc>
        <w:tc>
          <w:tcPr>
            <w:tcW w:w="553" w:type="pct"/>
          </w:tcPr>
          <w:p w14:paraId="2A7AB451" w14:textId="77777777" w:rsidR="00C91B38" w:rsidRPr="008521DB" w:rsidRDefault="00C91B38" w:rsidP="002E6D35">
            <w:pPr>
              <w:keepNext/>
              <w:keepLines/>
              <w:spacing w:after="0" w:line="240" w:lineRule="auto"/>
              <w:rPr>
                <w:sz w:val="20"/>
              </w:rPr>
            </w:pPr>
            <w:r>
              <w:rPr>
                <w:sz w:val="20"/>
              </w:rPr>
              <w:t>-</w:t>
            </w:r>
          </w:p>
        </w:tc>
        <w:tc>
          <w:tcPr>
            <w:tcW w:w="1942" w:type="pct"/>
          </w:tcPr>
          <w:p w14:paraId="40645A86" w14:textId="42F62FFC" w:rsidR="00C91B38" w:rsidRPr="008521DB" w:rsidRDefault="00F25A31" w:rsidP="002E6D35">
            <w:pPr>
              <w:keepNext/>
              <w:keepLines/>
              <w:spacing w:after="0" w:line="240" w:lineRule="auto"/>
              <w:rPr>
                <w:sz w:val="20"/>
              </w:rPr>
            </w:pPr>
            <w:proofErr w:type="spellStart"/>
            <w:r w:rsidRPr="00F25A31">
              <w:rPr>
                <w:sz w:val="20"/>
              </w:rPr>
              <w:t>Truven</w:t>
            </w:r>
            <w:proofErr w:type="spellEnd"/>
            <w:r w:rsidRPr="00F25A31">
              <w:rPr>
                <w:sz w:val="20"/>
              </w:rPr>
              <w:t xml:space="preserve"> Health </w:t>
            </w:r>
            <w:proofErr w:type="spellStart"/>
            <w:r w:rsidRPr="00F25A31">
              <w:rPr>
                <w:sz w:val="20"/>
              </w:rPr>
              <w:t>MarketScan</w:t>
            </w:r>
            <w:proofErr w:type="spellEnd"/>
            <w:r w:rsidRPr="00F25A31">
              <w:rPr>
                <w:sz w:val="20"/>
              </w:rPr>
              <w:t>® Multi-State Medicaid Database</w:t>
            </w:r>
          </w:p>
        </w:tc>
        <w:tc>
          <w:tcPr>
            <w:tcW w:w="664" w:type="pct"/>
          </w:tcPr>
          <w:p w14:paraId="64F18B03" w14:textId="77777777" w:rsidR="00C91B38" w:rsidRPr="008521DB" w:rsidRDefault="00C91B38" w:rsidP="002E6D35">
            <w:pPr>
              <w:keepNext/>
              <w:keepLines/>
              <w:spacing w:after="0" w:line="240" w:lineRule="auto"/>
              <w:rPr>
                <w:sz w:val="20"/>
              </w:rPr>
            </w:pPr>
          </w:p>
        </w:tc>
      </w:tr>
      <w:tr w:rsidR="00C91B38" w:rsidRPr="008521DB" w14:paraId="3EAD58E8" w14:textId="77777777" w:rsidTr="00A039B7">
        <w:trPr>
          <w:cantSplit/>
          <w:trHeight w:val="20"/>
        </w:trPr>
        <w:tc>
          <w:tcPr>
            <w:tcW w:w="1842" w:type="pct"/>
          </w:tcPr>
          <w:p w14:paraId="36580FAE" w14:textId="77777777" w:rsidR="00C91B38" w:rsidRDefault="00C91B38" w:rsidP="002E6D35">
            <w:pPr>
              <w:keepNext/>
              <w:keepLines/>
              <w:spacing w:after="0" w:line="240" w:lineRule="auto"/>
              <w:rPr>
                <w:sz w:val="20"/>
              </w:rPr>
            </w:pPr>
            <w:r>
              <w:rPr>
                <w:sz w:val="20"/>
              </w:rPr>
              <w:t>CDM_SOURCE_ABBREVIATION</w:t>
            </w:r>
          </w:p>
        </w:tc>
        <w:tc>
          <w:tcPr>
            <w:tcW w:w="553" w:type="pct"/>
          </w:tcPr>
          <w:p w14:paraId="6B5E5C00" w14:textId="77777777" w:rsidR="00C91B38" w:rsidRDefault="00C91B38" w:rsidP="002E6D35">
            <w:pPr>
              <w:keepNext/>
              <w:keepLines/>
              <w:spacing w:after="0" w:line="240" w:lineRule="auto"/>
              <w:rPr>
                <w:sz w:val="20"/>
              </w:rPr>
            </w:pPr>
            <w:r>
              <w:rPr>
                <w:sz w:val="20"/>
              </w:rPr>
              <w:t>-</w:t>
            </w:r>
          </w:p>
        </w:tc>
        <w:tc>
          <w:tcPr>
            <w:tcW w:w="1942" w:type="pct"/>
          </w:tcPr>
          <w:p w14:paraId="1DFC6B61" w14:textId="5666D841" w:rsidR="00C91B38" w:rsidRPr="008521DB" w:rsidRDefault="00F25A31" w:rsidP="002E6D35">
            <w:pPr>
              <w:keepNext/>
              <w:keepLines/>
              <w:spacing w:after="0" w:line="240" w:lineRule="auto"/>
              <w:rPr>
                <w:sz w:val="20"/>
              </w:rPr>
            </w:pPr>
            <w:r>
              <w:rPr>
                <w:sz w:val="20"/>
              </w:rPr>
              <w:t>MDCD</w:t>
            </w:r>
          </w:p>
        </w:tc>
        <w:tc>
          <w:tcPr>
            <w:tcW w:w="664" w:type="pct"/>
          </w:tcPr>
          <w:p w14:paraId="77B039FB" w14:textId="77777777" w:rsidR="00C91B38" w:rsidRPr="008521DB" w:rsidRDefault="00C91B38" w:rsidP="002E6D35">
            <w:pPr>
              <w:keepNext/>
              <w:keepLines/>
              <w:spacing w:after="0" w:line="240" w:lineRule="auto"/>
              <w:rPr>
                <w:sz w:val="20"/>
              </w:rPr>
            </w:pPr>
          </w:p>
        </w:tc>
      </w:tr>
      <w:tr w:rsidR="00C91B38" w:rsidRPr="008521DB" w14:paraId="695CAB84" w14:textId="77777777" w:rsidTr="00A039B7">
        <w:trPr>
          <w:cantSplit/>
          <w:trHeight w:val="20"/>
        </w:trPr>
        <w:tc>
          <w:tcPr>
            <w:tcW w:w="1842" w:type="pct"/>
          </w:tcPr>
          <w:p w14:paraId="1B388663" w14:textId="77777777" w:rsidR="00C91B38" w:rsidRDefault="00C91B38" w:rsidP="002E6D35">
            <w:pPr>
              <w:keepNext/>
              <w:keepLines/>
              <w:spacing w:after="0" w:line="240" w:lineRule="auto"/>
              <w:rPr>
                <w:sz w:val="20"/>
              </w:rPr>
            </w:pPr>
            <w:r>
              <w:rPr>
                <w:sz w:val="20"/>
              </w:rPr>
              <w:t>CDM_HOLDER</w:t>
            </w:r>
          </w:p>
        </w:tc>
        <w:tc>
          <w:tcPr>
            <w:tcW w:w="553" w:type="pct"/>
          </w:tcPr>
          <w:p w14:paraId="62885017" w14:textId="77777777" w:rsidR="00C91B38" w:rsidRDefault="00C91B38" w:rsidP="002E6D35">
            <w:pPr>
              <w:keepNext/>
              <w:keepLines/>
              <w:spacing w:after="0" w:line="240" w:lineRule="auto"/>
              <w:rPr>
                <w:sz w:val="20"/>
              </w:rPr>
            </w:pPr>
          </w:p>
        </w:tc>
        <w:tc>
          <w:tcPr>
            <w:tcW w:w="1942" w:type="pct"/>
          </w:tcPr>
          <w:p w14:paraId="2275712D" w14:textId="77777777" w:rsidR="00C91B38" w:rsidRPr="008521DB" w:rsidRDefault="000B7694" w:rsidP="002E6D35">
            <w:pPr>
              <w:keepNext/>
              <w:keepLines/>
              <w:spacing w:after="0" w:line="240" w:lineRule="auto"/>
              <w:rPr>
                <w:sz w:val="20"/>
              </w:rPr>
            </w:pPr>
            <w:r>
              <w:rPr>
                <w:sz w:val="20"/>
              </w:rPr>
              <w:t>Janssen R&amp;D</w:t>
            </w:r>
          </w:p>
        </w:tc>
        <w:tc>
          <w:tcPr>
            <w:tcW w:w="664" w:type="pct"/>
          </w:tcPr>
          <w:p w14:paraId="0E8397A1" w14:textId="77777777" w:rsidR="00C91B38" w:rsidRPr="008521DB" w:rsidRDefault="00C91B38" w:rsidP="002E6D35">
            <w:pPr>
              <w:keepNext/>
              <w:keepLines/>
              <w:spacing w:after="0" w:line="240" w:lineRule="auto"/>
              <w:rPr>
                <w:sz w:val="20"/>
              </w:rPr>
            </w:pPr>
          </w:p>
        </w:tc>
      </w:tr>
      <w:tr w:rsidR="00C91B38" w:rsidRPr="008521DB" w14:paraId="147E1819" w14:textId="77777777" w:rsidTr="00A039B7">
        <w:trPr>
          <w:cantSplit/>
          <w:trHeight w:val="20"/>
        </w:trPr>
        <w:tc>
          <w:tcPr>
            <w:tcW w:w="1842" w:type="pct"/>
          </w:tcPr>
          <w:p w14:paraId="232CD15A" w14:textId="77777777" w:rsidR="00C91B38" w:rsidRDefault="00C91B38" w:rsidP="002E6D35">
            <w:pPr>
              <w:keepNext/>
              <w:keepLines/>
              <w:spacing w:after="0" w:line="240" w:lineRule="auto"/>
              <w:rPr>
                <w:sz w:val="20"/>
              </w:rPr>
            </w:pPr>
            <w:r>
              <w:rPr>
                <w:sz w:val="20"/>
              </w:rPr>
              <w:t>SOURCE_DESCRIPTION</w:t>
            </w:r>
          </w:p>
        </w:tc>
        <w:tc>
          <w:tcPr>
            <w:tcW w:w="553" w:type="pct"/>
          </w:tcPr>
          <w:p w14:paraId="096840D7" w14:textId="77777777" w:rsidR="00C91B38" w:rsidRDefault="00C91B38" w:rsidP="002E6D35">
            <w:pPr>
              <w:keepNext/>
              <w:keepLines/>
              <w:spacing w:after="0" w:line="240" w:lineRule="auto"/>
              <w:rPr>
                <w:sz w:val="20"/>
              </w:rPr>
            </w:pPr>
          </w:p>
        </w:tc>
        <w:tc>
          <w:tcPr>
            <w:tcW w:w="1942" w:type="pct"/>
          </w:tcPr>
          <w:p w14:paraId="668A6C9F" w14:textId="77777777" w:rsidR="004C7946" w:rsidRDefault="004C7946" w:rsidP="004C7946">
            <w:pPr>
              <w:keepNext/>
              <w:keepLines/>
              <w:spacing w:after="0" w:line="240" w:lineRule="auto"/>
              <w:rPr>
                <w:sz w:val="16"/>
                <w:szCs w:val="16"/>
              </w:rPr>
            </w:pPr>
            <w:r w:rsidRPr="004C7946">
              <w:rPr>
                <w:sz w:val="16"/>
                <w:szCs w:val="16"/>
              </w:rPr>
              <w:t xml:space="preserve">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MarketScan</w:t>
            </w:r>
            <w:proofErr w:type="spellEnd"/>
            <w:r w:rsidRPr="004C7946">
              <w:rPr>
                <w:sz w:val="16"/>
                <w:szCs w:val="16"/>
              </w:rPr>
              <w:t xml:space="preserve">® Research Databases contain individual-level, de-identified, healthcare claims information from employers, health plans, hospitals, Medicare, and Medicaid programs. Since their creation in the early 1990s, the </w:t>
            </w:r>
            <w:proofErr w:type="spellStart"/>
            <w:r w:rsidRPr="004C7946">
              <w:rPr>
                <w:sz w:val="16"/>
                <w:szCs w:val="16"/>
              </w:rPr>
              <w:t>MarketScan</w:t>
            </w:r>
            <w:proofErr w:type="spellEnd"/>
            <w:r w:rsidRPr="004C7946">
              <w:rPr>
                <w:sz w:val="16"/>
                <w:szCs w:val="16"/>
              </w:rPr>
              <w:t xml:space="preserve"> Databases have grown into one of the largest collections of de-identified patient-level data in the nation. These databases reflect the real-world of treatment patterns and costs by tracking millions of patients as they travel through the healthcare system offering detailed information about all aspects of care. Data from individual patients are integrated from all providers of care, maintaining all healthcare utilization and cost record connections at the patient level. Used primarily for research, these databases are fully HIPAA compliant. Research using </w:t>
            </w:r>
            <w:proofErr w:type="spellStart"/>
            <w:r w:rsidRPr="004C7946">
              <w:rPr>
                <w:sz w:val="16"/>
                <w:szCs w:val="16"/>
              </w:rPr>
              <w:t>MarketScan</w:t>
            </w:r>
            <w:proofErr w:type="spellEnd"/>
            <w:r w:rsidRPr="004C7946">
              <w:rPr>
                <w:sz w:val="16"/>
                <w:szCs w:val="16"/>
              </w:rPr>
              <w:t xml:space="preserve"> data has been widely publicized in peer-reviewed journals.</w:t>
            </w:r>
          </w:p>
          <w:p w14:paraId="352D20FA" w14:textId="77777777" w:rsidR="004C7946" w:rsidRPr="004C7946" w:rsidRDefault="004C7946" w:rsidP="004C7946">
            <w:pPr>
              <w:keepNext/>
              <w:keepLines/>
              <w:spacing w:after="0" w:line="240" w:lineRule="auto"/>
              <w:rPr>
                <w:sz w:val="16"/>
                <w:szCs w:val="16"/>
              </w:rPr>
            </w:pPr>
          </w:p>
          <w:p w14:paraId="19294E0E" w14:textId="384F3E60" w:rsidR="000B7694" w:rsidRPr="009A069A" w:rsidRDefault="004C7946" w:rsidP="004C7946">
            <w:pPr>
              <w:keepNext/>
              <w:keepLines/>
              <w:spacing w:after="0" w:line="240" w:lineRule="auto"/>
              <w:rPr>
                <w:sz w:val="16"/>
                <w:szCs w:val="16"/>
              </w:rPr>
            </w:pPr>
            <w:r w:rsidRPr="004C7946">
              <w:rPr>
                <w:sz w:val="16"/>
                <w:szCs w:val="16"/>
              </w:rPr>
              <w:t xml:space="preserve">This retrospective claims analysis utilized data from the </w:t>
            </w:r>
            <w:proofErr w:type="spellStart"/>
            <w:r w:rsidRPr="004C7946">
              <w:rPr>
                <w:sz w:val="16"/>
                <w:szCs w:val="16"/>
              </w:rPr>
              <w:t>Truven</w:t>
            </w:r>
            <w:proofErr w:type="spellEnd"/>
            <w:r w:rsidRPr="004C7946">
              <w:rPr>
                <w:sz w:val="16"/>
                <w:szCs w:val="16"/>
              </w:rPr>
              <w:t xml:space="preserve"> Health </w:t>
            </w:r>
            <w:proofErr w:type="spellStart"/>
            <w:r w:rsidRPr="004C7946">
              <w:rPr>
                <w:sz w:val="16"/>
                <w:szCs w:val="16"/>
              </w:rPr>
              <w:t>Market</w:t>
            </w:r>
            <w:r>
              <w:rPr>
                <w:sz w:val="16"/>
                <w:szCs w:val="16"/>
              </w:rPr>
              <w:t>Scan</w:t>
            </w:r>
            <w:proofErr w:type="spellEnd"/>
            <w:r>
              <w:rPr>
                <w:sz w:val="16"/>
                <w:szCs w:val="16"/>
              </w:rPr>
              <w:t xml:space="preserve">® Medicaid Database.  </w:t>
            </w:r>
            <w:r w:rsidRPr="004C7946">
              <w:rPr>
                <w:sz w:val="16"/>
                <w:szCs w:val="16"/>
              </w:rPr>
              <w:t>These data included health insurance claims for Medicaid enrollees from multiple states across the continuum of care (e.g. inpatient, outpatient, outpatient pharmacy) as well as variables of interest for Medicaid populations, such as ethnicity and Medicare eligibility.</w:t>
            </w:r>
          </w:p>
        </w:tc>
        <w:tc>
          <w:tcPr>
            <w:tcW w:w="664" w:type="pct"/>
          </w:tcPr>
          <w:p w14:paraId="60A42721" w14:textId="77777777" w:rsidR="00C91B38" w:rsidRPr="009A069A" w:rsidRDefault="00C91B38" w:rsidP="002E6D35">
            <w:pPr>
              <w:keepNext/>
              <w:keepLines/>
              <w:spacing w:after="0" w:line="240" w:lineRule="auto"/>
              <w:rPr>
                <w:sz w:val="16"/>
                <w:szCs w:val="16"/>
              </w:rPr>
            </w:pPr>
          </w:p>
        </w:tc>
      </w:tr>
      <w:tr w:rsidR="00C91B38" w:rsidRPr="008521DB" w14:paraId="00B131BC" w14:textId="77777777" w:rsidTr="00A039B7">
        <w:trPr>
          <w:cantSplit/>
          <w:trHeight w:val="20"/>
        </w:trPr>
        <w:tc>
          <w:tcPr>
            <w:tcW w:w="1842" w:type="pct"/>
          </w:tcPr>
          <w:p w14:paraId="446F3B44" w14:textId="77777777" w:rsidR="00C91B38" w:rsidRDefault="00C91B38" w:rsidP="002E6D35">
            <w:pPr>
              <w:keepNext/>
              <w:keepLines/>
              <w:spacing w:after="0" w:line="240" w:lineRule="auto"/>
              <w:rPr>
                <w:sz w:val="20"/>
              </w:rPr>
            </w:pPr>
            <w:r>
              <w:rPr>
                <w:sz w:val="20"/>
              </w:rPr>
              <w:t>SOURCE_DOCUMENTATION_REFERENCE</w:t>
            </w:r>
          </w:p>
        </w:tc>
        <w:tc>
          <w:tcPr>
            <w:tcW w:w="553" w:type="pct"/>
          </w:tcPr>
          <w:p w14:paraId="7A4184C7" w14:textId="77777777" w:rsidR="00C91B38" w:rsidRDefault="00C91B38" w:rsidP="002E6D35">
            <w:pPr>
              <w:keepNext/>
              <w:keepLines/>
              <w:spacing w:after="0" w:line="240" w:lineRule="auto"/>
              <w:rPr>
                <w:sz w:val="20"/>
              </w:rPr>
            </w:pPr>
          </w:p>
        </w:tc>
        <w:tc>
          <w:tcPr>
            <w:tcW w:w="1942" w:type="pct"/>
          </w:tcPr>
          <w:p w14:paraId="3E8FC7C5" w14:textId="3C98DBCA" w:rsidR="00C91B38" w:rsidRPr="008521DB" w:rsidRDefault="00783401" w:rsidP="002E6D35">
            <w:pPr>
              <w:keepNext/>
              <w:keepLines/>
              <w:spacing w:after="0" w:line="240" w:lineRule="auto"/>
              <w:rPr>
                <w:sz w:val="20"/>
              </w:rPr>
            </w:pPr>
            <w:r w:rsidRPr="00783401">
              <w:rPr>
                <w:sz w:val="20"/>
              </w:rPr>
              <w:t>http://hicoe.jnj.com/DataSources/Truven/mdcd</w:t>
            </w:r>
          </w:p>
        </w:tc>
        <w:tc>
          <w:tcPr>
            <w:tcW w:w="664" w:type="pct"/>
          </w:tcPr>
          <w:p w14:paraId="2CEFA59D" w14:textId="77777777" w:rsidR="00C91B38" w:rsidRPr="008521DB" w:rsidRDefault="00C91B38" w:rsidP="002E6D35">
            <w:pPr>
              <w:keepNext/>
              <w:keepLines/>
              <w:spacing w:after="0" w:line="240" w:lineRule="auto"/>
              <w:rPr>
                <w:sz w:val="20"/>
              </w:rPr>
            </w:pPr>
          </w:p>
        </w:tc>
      </w:tr>
      <w:tr w:rsidR="00C91B38" w:rsidRPr="008521DB" w14:paraId="0BBE30CD" w14:textId="77777777" w:rsidTr="00A039B7">
        <w:trPr>
          <w:cantSplit/>
          <w:trHeight w:val="20"/>
        </w:trPr>
        <w:tc>
          <w:tcPr>
            <w:tcW w:w="1842" w:type="pct"/>
          </w:tcPr>
          <w:p w14:paraId="28CDA788" w14:textId="77777777" w:rsidR="00C91B38" w:rsidRDefault="00C91B38" w:rsidP="002E6D35">
            <w:pPr>
              <w:keepNext/>
              <w:keepLines/>
              <w:spacing w:after="0" w:line="240" w:lineRule="auto"/>
              <w:rPr>
                <w:sz w:val="20"/>
              </w:rPr>
            </w:pPr>
            <w:r>
              <w:rPr>
                <w:sz w:val="20"/>
              </w:rPr>
              <w:t>CDM_ETL_REFERENCE</w:t>
            </w:r>
          </w:p>
        </w:tc>
        <w:tc>
          <w:tcPr>
            <w:tcW w:w="553" w:type="pct"/>
          </w:tcPr>
          <w:p w14:paraId="74A0C2A7" w14:textId="77777777" w:rsidR="00C91B38" w:rsidRDefault="00C91B38" w:rsidP="002E6D35">
            <w:pPr>
              <w:keepNext/>
              <w:keepLines/>
              <w:spacing w:after="0" w:line="240" w:lineRule="auto"/>
              <w:rPr>
                <w:sz w:val="20"/>
              </w:rPr>
            </w:pPr>
          </w:p>
        </w:tc>
        <w:tc>
          <w:tcPr>
            <w:tcW w:w="1942" w:type="pct"/>
          </w:tcPr>
          <w:p w14:paraId="5658797D" w14:textId="77777777" w:rsidR="00C91B38" w:rsidRPr="008521DB" w:rsidRDefault="000B7694" w:rsidP="002E6D35">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1B399963" w14:textId="77777777" w:rsidR="00C91B38" w:rsidRPr="008521DB" w:rsidRDefault="00C91B38" w:rsidP="002E6D35">
            <w:pPr>
              <w:keepNext/>
              <w:keepLines/>
              <w:spacing w:after="0" w:line="240" w:lineRule="auto"/>
              <w:rPr>
                <w:sz w:val="20"/>
              </w:rPr>
            </w:pPr>
          </w:p>
        </w:tc>
      </w:tr>
      <w:tr w:rsidR="00C91B38" w:rsidRPr="008521DB" w14:paraId="066527B3" w14:textId="77777777" w:rsidTr="00A039B7">
        <w:trPr>
          <w:cantSplit/>
          <w:trHeight w:val="20"/>
        </w:trPr>
        <w:tc>
          <w:tcPr>
            <w:tcW w:w="1842" w:type="pct"/>
          </w:tcPr>
          <w:p w14:paraId="1A62E70A" w14:textId="77777777" w:rsidR="00C91B38" w:rsidRDefault="00C91B38" w:rsidP="002E6D35">
            <w:pPr>
              <w:keepNext/>
              <w:keepLines/>
              <w:spacing w:after="0" w:line="240" w:lineRule="auto"/>
              <w:rPr>
                <w:sz w:val="20"/>
              </w:rPr>
            </w:pPr>
            <w:r>
              <w:rPr>
                <w:sz w:val="20"/>
              </w:rPr>
              <w:t>SOURCE_RELEASE_DATE</w:t>
            </w:r>
          </w:p>
        </w:tc>
        <w:tc>
          <w:tcPr>
            <w:tcW w:w="553" w:type="pct"/>
          </w:tcPr>
          <w:p w14:paraId="5F4637CF" w14:textId="77777777" w:rsidR="00C91B38" w:rsidRDefault="00C91B38" w:rsidP="002E6D35">
            <w:pPr>
              <w:keepNext/>
              <w:keepLines/>
              <w:spacing w:after="0" w:line="240" w:lineRule="auto"/>
              <w:rPr>
                <w:sz w:val="20"/>
              </w:rPr>
            </w:pPr>
          </w:p>
        </w:tc>
        <w:tc>
          <w:tcPr>
            <w:tcW w:w="1942" w:type="pct"/>
          </w:tcPr>
          <w:p w14:paraId="23D7DD7D" w14:textId="77777777" w:rsidR="00C91B38" w:rsidRPr="009A069A" w:rsidRDefault="000B7694" w:rsidP="009A06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2B58BD5B" w14:textId="77777777" w:rsidR="00C91B38" w:rsidRPr="008521DB" w:rsidRDefault="000B7694" w:rsidP="002E6D35">
            <w:pPr>
              <w:keepNext/>
              <w:keepLines/>
              <w:spacing w:after="0" w:line="240" w:lineRule="auto"/>
              <w:rPr>
                <w:sz w:val="20"/>
              </w:rPr>
            </w:pPr>
            <w:r>
              <w:rPr>
                <w:sz w:val="20"/>
              </w:rPr>
              <w:t>Get from the source tables.</w:t>
            </w:r>
          </w:p>
        </w:tc>
      </w:tr>
      <w:tr w:rsidR="00C91B38" w:rsidRPr="008521DB" w14:paraId="7105A294" w14:textId="77777777" w:rsidTr="00A039B7">
        <w:trPr>
          <w:cantSplit/>
          <w:trHeight w:val="20"/>
        </w:trPr>
        <w:tc>
          <w:tcPr>
            <w:tcW w:w="1842" w:type="pct"/>
          </w:tcPr>
          <w:p w14:paraId="71B0B71F" w14:textId="77777777" w:rsidR="00C91B38" w:rsidRDefault="00C91B38" w:rsidP="002E6D35">
            <w:pPr>
              <w:keepNext/>
              <w:keepLines/>
              <w:spacing w:after="0" w:line="240" w:lineRule="auto"/>
              <w:rPr>
                <w:sz w:val="20"/>
              </w:rPr>
            </w:pPr>
            <w:r>
              <w:rPr>
                <w:sz w:val="20"/>
              </w:rPr>
              <w:t>CDM_RELEASE_DATE</w:t>
            </w:r>
          </w:p>
        </w:tc>
        <w:tc>
          <w:tcPr>
            <w:tcW w:w="553" w:type="pct"/>
          </w:tcPr>
          <w:p w14:paraId="236E09D6" w14:textId="77777777" w:rsidR="00C91B38" w:rsidRDefault="00C91B38" w:rsidP="002E6D35">
            <w:pPr>
              <w:keepNext/>
              <w:keepLines/>
              <w:spacing w:after="0" w:line="240" w:lineRule="auto"/>
              <w:rPr>
                <w:sz w:val="20"/>
              </w:rPr>
            </w:pPr>
          </w:p>
        </w:tc>
        <w:tc>
          <w:tcPr>
            <w:tcW w:w="1942" w:type="pct"/>
          </w:tcPr>
          <w:p w14:paraId="4F7C2E08" w14:textId="77777777" w:rsidR="00C91B38" w:rsidRPr="00D72409" w:rsidRDefault="00C91B38" w:rsidP="002E6D3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69FEDA32" w14:textId="77777777" w:rsidR="00C91B38" w:rsidRPr="008521DB" w:rsidRDefault="00C91B38" w:rsidP="002E6D35">
            <w:pPr>
              <w:keepNext/>
              <w:keepLines/>
              <w:spacing w:after="0" w:line="240" w:lineRule="auto"/>
              <w:rPr>
                <w:sz w:val="20"/>
              </w:rPr>
            </w:pPr>
            <w:r>
              <w:rPr>
                <w:sz w:val="20"/>
              </w:rPr>
              <w:t>Get the date the run completes on.</w:t>
            </w:r>
          </w:p>
        </w:tc>
      </w:tr>
      <w:tr w:rsidR="00C91B38" w:rsidRPr="008521DB" w14:paraId="63B11469" w14:textId="77777777" w:rsidTr="00A039B7">
        <w:trPr>
          <w:cantSplit/>
          <w:trHeight w:val="20"/>
        </w:trPr>
        <w:tc>
          <w:tcPr>
            <w:tcW w:w="1842" w:type="pct"/>
          </w:tcPr>
          <w:p w14:paraId="003AEF9F" w14:textId="77777777" w:rsidR="00C91B38" w:rsidRDefault="00C91B38" w:rsidP="002E6D35">
            <w:pPr>
              <w:keepNext/>
              <w:keepLines/>
              <w:spacing w:after="0" w:line="240" w:lineRule="auto"/>
              <w:rPr>
                <w:sz w:val="20"/>
              </w:rPr>
            </w:pPr>
            <w:r>
              <w:rPr>
                <w:sz w:val="20"/>
              </w:rPr>
              <w:t>CDM_VERSION</w:t>
            </w:r>
          </w:p>
        </w:tc>
        <w:tc>
          <w:tcPr>
            <w:tcW w:w="553" w:type="pct"/>
          </w:tcPr>
          <w:p w14:paraId="700750CB" w14:textId="77777777" w:rsidR="00C91B38" w:rsidRDefault="00C91B38" w:rsidP="002E6D35">
            <w:pPr>
              <w:keepNext/>
              <w:keepLines/>
              <w:spacing w:after="0" w:line="240" w:lineRule="auto"/>
              <w:rPr>
                <w:sz w:val="20"/>
              </w:rPr>
            </w:pPr>
            <w:r>
              <w:rPr>
                <w:sz w:val="20"/>
              </w:rPr>
              <w:t>-</w:t>
            </w:r>
          </w:p>
        </w:tc>
        <w:tc>
          <w:tcPr>
            <w:tcW w:w="1942" w:type="pct"/>
          </w:tcPr>
          <w:p w14:paraId="63B37820" w14:textId="77777777" w:rsidR="00C91B38" w:rsidRPr="008521DB" w:rsidRDefault="00C91B38" w:rsidP="002E6D35">
            <w:pPr>
              <w:keepNext/>
              <w:keepLines/>
              <w:spacing w:after="0" w:line="240" w:lineRule="auto"/>
              <w:rPr>
                <w:sz w:val="20"/>
              </w:rPr>
            </w:pPr>
            <w:r>
              <w:rPr>
                <w:sz w:val="20"/>
              </w:rPr>
              <w:t>V5.0</w:t>
            </w:r>
          </w:p>
        </w:tc>
        <w:tc>
          <w:tcPr>
            <w:tcW w:w="664" w:type="pct"/>
          </w:tcPr>
          <w:p w14:paraId="77145FEE" w14:textId="77777777" w:rsidR="00C91B38" w:rsidRPr="008521DB" w:rsidRDefault="00C91B38" w:rsidP="002E6D35">
            <w:pPr>
              <w:keepNext/>
              <w:keepLines/>
              <w:spacing w:after="0" w:line="240" w:lineRule="auto"/>
              <w:rPr>
                <w:sz w:val="20"/>
              </w:rPr>
            </w:pPr>
          </w:p>
        </w:tc>
      </w:tr>
      <w:tr w:rsidR="00C91B38" w:rsidRPr="008521DB" w14:paraId="73EDBF43" w14:textId="77777777" w:rsidTr="00A039B7">
        <w:trPr>
          <w:cantSplit/>
          <w:trHeight w:val="20"/>
        </w:trPr>
        <w:tc>
          <w:tcPr>
            <w:tcW w:w="1842" w:type="pct"/>
          </w:tcPr>
          <w:p w14:paraId="1B68F004" w14:textId="77777777" w:rsidR="00C91B38" w:rsidRDefault="00C91B38" w:rsidP="002E6D35">
            <w:pPr>
              <w:keepNext/>
              <w:keepLines/>
              <w:spacing w:after="0" w:line="240" w:lineRule="auto"/>
              <w:rPr>
                <w:sz w:val="20"/>
              </w:rPr>
            </w:pPr>
            <w:r>
              <w:rPr>
                <w:sz w:val="20"/>
              </w:rPr>
              <w:t>VOCABULARY_VERSION</w:t>
            </w:r>
          </w:p>
        </w:tc>
        <w:tc>
          <w:tcPr>
            <w:tcW w:w="553" w:type="pct"/>
          </w:tcPr>
          <w:p w14:paraId="23CC8433" w14:textId="77777777" w:rsidR="00C91B38" w:rsidRDefault="00C91B38" w:rsidP="002E6D35">
            <w:pPr>
              <w:keepNext/>
              <w:keepLines/>
              <w:spacing w:after="0" w:line="240" w:lineRule="auto"/>
              <w:rPr>
                <w:sz w:val="20"/>
              </w:rPr>
            </w:pPr>
            <w:r>
              <w:rPr>
                <w:sz w:val="20"/>
              </w:rPr>
              <w:t>-</w:t>
            </w:r>
          </w:p>
        </w:tc>
        <w:tc>
          <w:tcPr>
            <w:tcW w:w="1942" w:type="pct"/>
          </w:tcPr>
          <w:p w14:paraId="77F85B96"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0DDE7924" w14:textId="77777777" w:rsidR="00C91B38" w:rsidRDefault="00C91B38" w:rsidP="002E6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2AD9FFEB" w14:textId="77777777" w:rsidR="00C91B38" w:rsidRPr="00D72409" w:rsidRDefault="00C91B38" w:rsidP="002E6D35">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083BA9CC" w14:textId="77777777" w:rsidR="00C91B38" w:rsidRPr="008521DB" w:rsidRDefault="00C91B38" w:rsidP="002E6D35">
            <w:pPr>
              <w:keepNext/>
              <w:keepLines/>
              <w:spacing w:after="0" w:line="240" w:lineRule="auto"/>
              <w:rPr>
                <w:sz w:val="20"/>
              </w:rPr>
            </w:pPr>
            <w:r>
              <w:rPr>
                <w:sz w:val="20"/>
              </w:rPr>
              <w:t>Taken from the Vocabulary loaded into the CDM.</w:t>
            </w:r>
          </w:p>
        </w:tc>
      </w:tr>
    </w:tbl>
    <w:p w14:paraId="1F7463FF" w14:textId="77777777" w:rsidR="004C7946" w:rsidRDefault="004C7946" w:rsidP="004C7946">
      <w:pPr>
        <w:pStyle w:val="Heading2"/>
      </w:pPr>
      <w:bookmarkStart w:id="113" w:name="_Toc475696932"/>
      <w:r>
        <w:t xml:space="preserve">Table Name:  </w:t>
      </w:r>
      <w:r w:rsidRPr="00C57999">
        <w:rPr>
          <w:sz w:val="28"/>
        </w:rPr>
        <w:t>CDM_DOMAIN_META</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4C7946" w:rsidRPr="008521DB" w14:paraId="0B3D1F40" w14:textId="77777777" w:rsidTr="00685DAF">
        <w:trPr>
          <w:cantSplit/>
          <w:tblHeader/>
        </w:trPr>
        <w:tc>
          <w:tcPr>
            <w:tcW w:w="9079" w:type="dxa"/>
            <w:gridSpan w:val="4"/>
            <w:shd w:val="clear" w:color="auto" w:fill="A6A6A6"/>
          </w:tcPr>
          <w:p w14:paraId="4F2CF844" w14:textId="77777777" w:rsidR="004C7946" w:rsidRPr="008521DB" w:rsidRDefault="004C7946" w:rsidP="00685DAF">
            <w:pPr>
              <w:keepNext/>
              <w:keepLines/>
              <w:spacing w:after="0" w:line="240" w:lineRule="auto"/>
              <w:rPr>
                <w:b/>
              </w:rPr>
            </w:pPr>
            <w:r>
              <w:rPr>
                <w:b/>
                <w:sz w:val="28"/>
              </w:rPr>
              <w:lastRenderedPageBreak/>
              <w:t>Table 4</w:t>
            </w:r>
            <w:r w:rsidRPr="008521DB">
              <w:rPr>
                <w:b/>
                <w:sz w:val="28"/>
              </w:rPr>
              <w:t xml:space="preserve">:  </w:t>
            </w:r>
            <w:r>
              <w:rPr>
                <w:b/>
                <w:sz w:val="28"/>
              </w:rPr>
              <w:t>CDM_DOMAIN_META</w:t>
            </w:r>
          </w:p>
        </w:tc>
      </w:tr>
      <w:tr w:rsidR="004C7946" w:rsidRPr="008521DB" w14:paraId="7E3983CD" w14:textId="77777777" w:rsidTr="00685DAF">
        <w:trPr>
          <w:cantSplit/>
          <w:tblHeader/>
        </w:trPr>
        <w:tc>
          <w:tcPr>
            <w:tcW w:w="2472" w:type="dxa"/>
            <w:shd w:val="clear" w:color="auto" w:fill="D9D9D9"/>
          </w:tcPr>
          <w:p w14:paraId="42E485DC" w14:textId="77777777" w:rsidR="004C7946" w:rsidRPr="008521DB" w:rsidRDefault="004C7946" w:rsidP="00685DAF">
            <w:pPr>
              <w:keepNext/>
              <w:keepLines/>
              <w:spacing w:after="0" w:line="240" w:lineRule="auto"/>
              <w:rPr>
                <w:b/>
              </w:rPr>
            </w:pPr>
            <w:r w:rsidRPr="008521DB">
              <w:rPr>
                <w:b/>
              </w:rPr>
              <w:t>Destination Field</w:t>
            </w:r>
          </w:p>
        </w:tc>
        <w:tc>
          <w:tcPr>
            <w:tcW w:w="2160" w:type="dxa"/>
            <w:shd w:val="clear" w:color="auto" w:fill="D9D9D9"/>
          </w:tcPr>
          <w:p w14:paraId="53F017D2" w14:textId="77777777" w:rsidR="004C7946" w:rsidRPr="008521DB" w:rsidRDefault="004C7946" w:rsidP="00685DAF">
            <w:pPr>
              <w:keepNext/>
              <w:keepLines/>
              <w:spacing w:after="0" w:line="240" w:lineRule="auto"/>
              <w:rPr>
                <w:b/>
              </w:rPr>
            </w:pPr>
            <w:r w:rsidRPr="008521DB">
              <w:rPr>
                <w:b/>
              </w:rPr>
              <w:t>Source Field</w:t>
            </w:r>
          </w:p>
        </w:tc>
        <w:tc>
          <w:tcPr>
            <w:tcW w:w="2053" w:type="dxa"/>
            <w:shd w:val="clear" w:color="auto" w:fill="D9D9D9"/>
          </w:tcPr>
          <w:p w14:paraId="3CCEB765" w14:textId="77777777" w:rsidR="004C7946" w:rsidRPr="008521DB" w:rsidRDefault="004C7946" w:rsidP="00685DAF">
            <w:pPr>
              <w:keepNext/>
              <w:keepLines/>
              <w:spacing w:after="0" w:line="240" w:lineRule="auto"/>
              <w:rPr>
                <w:b/>
              </w:rPr>
            </w:pPr>
            <w:r w:rsidRPr="008521DB">
              <w:rPr>
                <w:b/>
              </w:rPr>
              <w:t>Applied Rule</w:t>
            </w:r>
          </w:p>
        </w:tc>
        <w:tc>
          <w:tcPr>
            <w:tcW w:w="2394" w:type="dxa"/>
            <w:shd w:val="clear" w:color="auto" w:fill="D9D9D9"/>
          </w:tcPr>
          <w:p w14:paraId="615E6AF1" w14:textId="77777777" w:rsidR="004C7946" w:rsidRPr="008521DB" w:rsidRDefault="004C7946" w:rsidP="00685DAF">
            <w:pPr>
              <w:keepNext/>
              <w:keepLines/>
              <w:spacing w:after="0" w:line="240" w:lineRule="auto"/>
              <w:rPr>
                <w:b/>
              </w:rPr>
            </w:pPr>
            <w:r w:rsidRPr="008521DB">
              <w:rPr>
                <w:b/>
              </w:rPr>
              <w:t>Comment</w:t>
            </w:r>
          </w:p>
        </w:tc>
      </w:tr>
      <w:tr w:rsidR="004C7946" w:rsidRPr="008521DB" w14:paraId="14C7D4AD" w14:textId="77777777" w:rsidTr="00685DAF">
        <w:trPr>
          <w:cantSplit/>
        </w:trPr>
        <w:tc>
          <w:tcPr>
            <w:tcW w:w="2472" w:type="dxa"/>
          </w:tcPr>
          <w:p w14:paraId="7F825105" w14:textId="77777777" w:rsidR="004C7946" w:rsidRPr="008521DB" w:rsidRDefault="004C7946" w:rsidP="00685DAF">
            <w:pPr>
              <w:keepNext/>
              <w:keepLines/>
              <w:spacing w:after="0" w:line="240" w:lineRule="auto"/>
              <w:rPr>
                <w:sz w:val="20"/>
              </w:rPr>
            </w:pPr>
            <w:r>
              <w:rPr>
                <w:sz w:val="20"/>
              </w:rPr>
              <w:t>DOMAIN_ID</w:t>
            </w:r>
          </w:p>
        </w:tc>
        <w:tc>
          <w:tcPr>
            <w:tcW w:w="2160" w:type="dxa"/>
          </w:tcPr>
          <w:p w14:paraId="456B2F44" w14:textId="77777777" w:rsidR="004C7946" w:rsidRPr="008521DB" w:rsidRDefault="004C7946" w:rsidP="00685DAF">
            <w:pPr>
              <w:keepNext/>
              <w:keepLines/>
              <w:spacing w:after="0" w:line="240" w:lineRule="auto"/>
              <w:rPr>
                <w:sz w:val="20"/>
              </w:rPr>
            </w:pPr>
            <w:r>
              <w:rPr>
                <w:sz w:val="20"/>
              </w:rPr>
              <w:t>DOMAIN_ID from the table below</w:t>
            </w:r>
          </w:p>
        </w:tc>
        <w:tc>
          <w:tcPr>
            <w:tcW w:w="2053" w:type="dxa"/>
          </w:tcPr>
          <w:p w14:paraId="3C0126AF" w14:textId="77777777" w:rsidR="004C7946" w:rsidRPr="008521DB" w:rsidRDefault="004C7946" w:rsidP="00685DAF">
            <w:pPr>
              <w:keepNext/>
              <w:keepLines/>
              <w:spacing w:after="0" w:line="240" w:lineRule="auto"/>
              <w:rPr>
                <w:sz w:val="20"/>
              </w:rPr>
            </w:pPr>
          </w:p>
        </w:tc>
        <w:tc>
          <w:tcPr>
            <w:tcW w:w="2394" w:type="dxa"/>
          </w:tcPr>
          <w:p w14:paraId="1335DF65" w14:textId="77777777" w:rsidR="004C7946" w:rsidRPr="008521DB" w:rsidRDefault="004C7946" w:rsidP="00685DAF">
            <w:pPr>
              <w:keepNext/>
              <w:keepLines/>
              <w:spacing w:after="0" w:line="240" w:lineRule="auto"/>
              <w:rPr>
                <w:sz w:val="20"/>
              </w:rPr>
            </w:pPr>
          </w:p>
        </w:tc>
      </w:tr>
      <w:tr w:rsidR="004C7946" w:rsidRPr="008521DB" w14:paraId="6C1DE76D" w14:textId="77777777" w:rsidTr="00685DAF">
        <w:trPr>
          <w:cantSplit/>
        </w:trPr>
        <w:tc>
          <w:tcPr>
            <w:tcW w:w="2472" w:type="dxa"/>
          </w:tcPr>
          <w:p w14:paraId="5136A00D" w14:textId="77777777" w:rsidR="004C7946" w:rsidRPr="008521DB" w:rsidRDefault="004C7946" w:rsidP="00685DAF">
            <w:pPr>
              <w:keepNext/>
              <w:keepLines/>
              <w:spacing w:after="0" w:line="240" w:lineRule="auto"/>
              <w:rPr>
                <w:sz w:val="20"/>
              </w:rPr>
            </w:pPr>
            <w:r>
              <w:rPr>
                <w:sz w:val="20"/>
              </w:rPr>
              <w:t>DESCRIPTION</w:t>
            </w:r>
          </w:p>
        </w:tc>
        <w:tc>
          <w:tcPr>
            <w:tcW w:w="2160" w:type="dxa"/>
          </w:tcPr>
          <w:p w14:paraId="37A6FD32" w14:textId="77777777" w:rsidR="004C7946" w:rsidRPr="008521DB" w:rsidRDefault="004C7946" w:rsidP="00685DAF">
            <w:pPr>
              <w:keepNext/>
              <w:keepLines/>
              <w:spacing w:after="0" w:line="240" w:lineRule="auto"/>
              <w:rPr>
                <w:sz w:val="20"/>
              </w:rPr>
            </w:pPr>
            <w:r>
              <w:rPr>
                <w:sz w:val="20"/>
              </w:rPr>
              <w:t>DESCRIPTION from the lookup table below</w:t>
            </w:r>
          </w:p>
        </w:tc>
        <w:tc>
          <w:tcPr>
            <w:tcW w:w="2053" w:type="dxa"/>
          </w:tcPr>
          <w:p w14:paraId="1C4C4547" w14:textId="77777777" w:rsidR="004C7946" w:rsidRPr="008521DB" w:rsidRDefault="004C7946" w:rsidP="00685DAF">
            <w:pPr>
              <w:keepNext/>
              <w:keepLines/>
              <w:spacing w:after="0" w:line="240" w:lineRule="auto"/>
              <w:rPr>
                <w:sz w:val="20"/>
              </w:rPr>
            </w:pPr>
          </w:p>
        </w:tc>
        <w:tc>
          <w:tcPr>
            <w:tcW w:w="2394" w:type="dxa"/>
          </w:tcPr>
          <w:p w14:paraId="350A6DAA" w14:textId="77777777" w:rsidR="004C7946" w:rsidRPr="008521DB" w:rsidRDefault="004C7946" w:rsidP="00685DAF">
            <w:pPr>
              <w:keepNext/>
              <w:keepLines/>
              <w:spacing w:after="0" w:line="240" w:lineRule="auto"/>
              <w:rPr>
                <w:sz w:val="20"/>
              </w:rPr>
            </w:pPr>
          </w:p>
        </w:tc>
      </w:tr>
    </w:tbl>
    <w:p w14:paraId="5244242D" w14:textId="77777777" w:rsidR="004C7946" w:rsidRDefault="004C7946" w:rsidP="004C7946"/>
    <w:tbl>
      <w:tblPr>
        <w:tblStyle w:val="TableGrid"/>
        <w:tblW w:w="0" w:type="auto"/>
        <w:tblLook w:val="04A0" w:firstRow="1" w:lastRow="0" w:firstColumn="1" w:lastColumn="0" w:noHBand="0" w:noVBand="1"/>
      </w:tblPr>
      <w:tblGrid>
        <w:gridCol w:w="2667"/>
        <w:gridCol w:w="2016"/>
        <w:gridCol w:w="4667"/>
      </w:tblGrid>
      <w:tr w:rsidR="004C7946" w14:paraId="5DC58399" w14:textId="77777777" w:rsidTr="00685DAF">
        <w:tc>
          <w:tcPr>
            <w:tcW w:w="9576" w:type="dxa"/>
            <w:gridSpan w:val="3"/>
            <w:shd w:val="clear" w:color="auto" w:fill="BFBFBF" w:themeFill="background1" w:themeFillShade="BF"/>
          </w:tcPr>
          <w:p w14:paraId="4EDF0B68" w14:textId="77777777" w:rsidR="004C7946" w:rsidRPr="00D5006A" w:rsidRDefault="004C7946" w:rsidP="00685DAF">
            <w:pPr>
              <w:rPr>
                <w:b/>
              </w:rPr>
            </w:pPr>
            <w:r>
              <w:rPr>
                <w:b/>
              </w:rPr>
              <w:t>Meta Data Lookup Table</w:t>
            </w:r>
          </w:p>
        </w:tc>
      </w:tr>
      <w:tr w:rsidR="004C7946" w14:paraId="695406C5" w14:textId="77777777" w:rsidTr="00685DAF">
        <w:tc>
          <w:tcPr>
            <w:tcW w:w="2667" w:type="dxa"/>
            <w:shd w:val="clear" w:color="auto" w:fill="D9D9D9" w:themeFill="background1" w:themeFillShade="D9"/>
          </w:tcPr>
          <w:p w14:paraId="7D567738" w14:textId="77777777" w:rsidR="004C7946" w:rsidRPr="00D5006A" w:rsidRDefault="004C7946" w:rsidP="00685DAF">
            <w:pPr>
              <w:rPr>
                <w:b/>
              </w:rPr>
            </w:pPr>
            <w:r>
              <w:rPr>
                <w:b/>
              </w:rPr>
              <w:t>TABLE NAME</w:t>
            </w:r>
          </w:p>
        </w:tc>
        <w:tc>
          <w:tcPr>
            <w:tcW w:w="2052" w:type="dxa"/>
            <w:shd w:val="clear" w:color="auto" w:fill="D9D9D9" w:themeFill="background1" w:themeFillShade="D9"/>
          </w:tcPr>
          <w:p w14:paraId="79289C19" w14:textId="77777777" w:rsidR="004C7946" w:rsidRPr="00D5006A" w:rsidRDefault="004C7946" w:rsidP="00685DAF">
            <w:pPr>
              <w:rPr>
                <w:b/>
              </w:rPr>
            </w:pPr>
            <w:r w:rsidRPr="00D5006A">
              <w:rPr>
                <w:b/>
              </w:rPr>
              <w:t>DOMAIN_ID</w:t>
            </w:r>
          </w:p>
        </w:tc>
        <w:tc>
          <w:tcPr>
            <w:tcW w:w="4857" w:type="dxa"/>
            <w:shd w:val="clear" w:color="auto" w:fill="D9D9D9" w:themeFill="background1" w:themeFillShade="D9"/>
          </w:tcPr>
          <w:p w14:paraId="25F9558F" w14:textId="77777777" w:rsidR="004C7946" w:rsidRPr="00D5006A" w:rsidRDefault="004C7946" w:rsidP="00685DAF">
            <w:pPr>
              <w:rPr>
                <w:b/>
              </w:rPr>
            </w:pPr>
            <w:r w:rsidRPr="00D5006A">
              <w:rPr>
                <w:b/>
              </w:rPr>
              <w:t>DESCRIPTION</w:t>
            </w:r>
          </w:p>
        </w:tc>
      </w:tr>
      <w:tr w:rsidR="004C7946" w14:paraId="2774F017" w14:textId="77777777" w:rsidTr="00685DAF">
        <w:tc>
          <w:tcPr>
            <w:tcW w:w="2667" w:type="dxa"/>
          </w:tcPr>
          <w:p w14:paraId="579499C4" w14:textId="77777777" w:rsidR="004C7946" w:rsidRDefault="004C7946" w:rsidP="00685DAF">
            <w:r>
              <w:t>PERSON</w:t>
            </w:r>
          </w:p>
        </w:tc>
        <w:tc>
          <w:tcPr>
            <w:tcW w:w="2052" w:type="dxa"/>
          </w:tcPr>
          <w:p w14:paraId="7ADBEB1C" w14:textId="77777777" w:rsidR="004C7946" w:rsidRDefault="004C7946" w:rsidP="00685DAF">
            <w:r>
              <w:t>Person</w:t>
            </w:r>
          </w:p>
        </w:tc>
        <w:tc>
          <w:tcPr>
            <w:tcW w:w="4857" w:type="dxa"/>
          </w:tcPr>
          <w:p w14:paraId="61D79B7D" w14:textId="77777777" w:rsidR="004C7946" w:rsidRDefault="004C7946" w:rsidP="00685DAF">
            <w:r>
              <w:t xml:space="preserve">Person information is pulled from insurance enrollment data where the individual both has medical and prescription benefits or the individual has both Medicaid and Medicare eligibility. The month of birth is not provided however for enrollees who start their enrollment the year they are born we extrapolate their month of birth from the month where their enrollment starts, for the majority of patients only year of birth is available.  Persons who change gender over their enrollments or change year of birth are excluded.    </w:t>
            </w:r>
          </w:p>
        </w:tc>
      </w:tr>
      <w:tr w:rsidR="004C7946" w14:paraId="1DDD5340" w14:textId="77777777" w:rsidTr="00685DAF">
        <w:tc>
          <w:tcPr>
            <w:tcW w:w="2667" w:type="dxa"/>
          </w:tcPr>
          <w:p w14:paraId="4C2B687D" w14:textId="77777777" w:rsidR="004C7946" w:rsidRDefault="004C7946" w:rsidP="00685DAF">
            <w:r>
              <w:t>OBSERVATION_PERIOD</w:t>
            </w:r>
          </w:p>
        </w:tc>
        <w:tc>
          <w:tcPr>
            <w:tcW w:w="2052" w:type="dxa"/>
          </w:tcPr>
          <w:p w14:paraId="38545DD9" w14:textId="77777777" w:rsidR="004C7946" w:rsidRDefault="004C7946" w:rsidP="00685DAF">
            <w:r>
              <w:t>Observation Period</w:t>
            </w:r>
          </w:p>
        </w:tc>
        <w:tc>
          <w:tcPr>
            <w:tcW w:w="4857" w:type="dxa"/>
          </w:tcPr>
          <w:p w14:paraId="17A130E4" w14:textId="77777777" w:rsidR="004C7946" w:rsidRDefault="004C7946" w:rsidP="00685DAF">
            <w:r>
              <w:t>An observation period is a representation of when a patient was enrolled in a health insurance plan and had prescription benefits.  Periods of continuous enrollment are consolidated by combining monthly records as long as the time between the end of one enrollment period and the start of the next is 32 days or less.</w:t>
            </w:r>
          </w:p>
        </w:tc>
      </w:tr>
      <w:tr w:rsidR="004C7946" w14:paraId="02BA24BC" w14:textId="77777777" w:rsidTr="00685DAF">
        <w:tc>
          <w:tcPr>
            <w:tcW w:w="2667" w:type="dxa"/>
          </w:tcPr>
          <w:p w14:paraId="4ECF8F79" w14:textId="77777777" w:rsidR="004C7946" w:rsidRDefault="004C7946" w:rsidP="00685DAF">
            <w:r>
              <w:t>CARE_SITE</w:t>
            </w:r>
          </w:p>
        </w:tc>
        <w:tc>
          <w:tcPr>
            <w:tcW w:w="2052" w:type="dxa"/>
          </w:tcPr>
          <w:p w14:paraId="0BBFEAE7" w14:textId="77777777" w:rsidR="004C7946" w:rsidRDefault="004C7946" w:rsidP="00685DAF">
            <w:r>
              <w:t>Care Site</w:t>
            </w:r>
          </w:p>
        </w:tc>
        <w:tc>
          <w:tcPr>
            <w:tcW w:w="4857" w:type="dxa"/>
          </w:tcPr>
          <w:p w14:paraId="5CA36081" w14:textId="77777777" w:rsidR="004C7946" w:rsidRDefault="004C7946" w:rsidP="00685DAF">
            <w:r>
              <w:t>There is not clear care site information in this source so no data will be captured within this table.</w:t>
            </w:r>
          </w:p>
        </w:tc>
      </w:tr>
      <w:tr w:rsidR="004C7946" w14:paraId="66CE8A81" w14:textId="77777777" w:rsidTr="00685DAF">
        <w:tc>
          <w:tcPr>
            <w:tcW w:w="2667" w:type="dxa"/>
          </w:tcPr>
          <w:p w14:paraId="3A1FFB0B" w14:textId="77777777" w:rsidR="004C7946" w:rsidRDefault="004C7946" w:rsidP="00685DAF">
            <w:r>
              <w:t>VISIT_OCCURRENCE</w:t>
            </w:r>
          </w:p>
        </w:tc>
        <w:tc>
          <w:tcPr>
            <w:tcW w:w="2052" w:type="dxa"/>
          </w:tcPr>
          <w:p w14:paraId="77EE980E" w14:textId="77777777" w:rsidR="004C7946" w:rsidRDefault="004C7946" w:rsidP="00685DAF">
            <w:r>
              <w:t>Visit</w:t>
            </w:r>
          </w:p>
        </w:tc>
        <w:tc>
          <w:tcPr>
            <w:tcW w:w="4857" w:type="dxa"/>
          </w:tcPr>
          <w:p w14:paraId="174C57BC" w14:textId="77777777" w:rsidR="004C7946" w:rsidRDefault="004C7946" w:rsidP="00685DAF">
            <w:r>
              <w:t xml:space="preserve">A standardized definition of visit logic is applied to our U.S. claims data.  The data vendors do apply methods to define inpatient, outpatient, ER and long term care visits however we have found inconsistencies between the data vendors of claims data.  Inpatient visits defined by </w:t>
            </w:r>
            <w:proofErr w:type="spellStart"/>
            <w:r>
              <w:t>Truven</w:t>
            </w:r>
            <w:proofErr w:type="spellEnd"/>
            <w:r>
              <w:t xml:space="preserve"> remain as IP unless they have a revenue code </w:t>
            </w:r>
            <w:r>
              <w:lastRenderedPageBreak/>
              <w:t>suggesting it is actually an ER visit.  Additionally outpatient service charges that are associated to room and board are categorized as inpatient.  ER or outpatient services during the middle of an inpatient stay are associated to that inpatient stay.  To learn additional information please refer to the publication:</w:t>
            </w:r>
            <w:r>
              <w:br/>
            </w:r>
            <w:r w:rsidRPr="00CC15A7">
              <w:t xml:space="preserve">Voss EA, Ma Q, Ryan PB. The impact of standardizing the definition of visits on the consistency of multi-database observational health research. BMC Med Res </w:t>
            </w:r>
            <w:proofErr w:type="spellStart"/>
            <w:r w:rsidRPr="00CC15A7">
              <w:t>Methodol</w:t>
            </w:r>
            <w:proofErr w:type="spellEnd"/>
            <w:r w:rsidRPr="00CC15A7">
              <w:t xml:space="preserve">. 2015 Mar 8;15:13. </w:t>
            </w:r>
            <w:proofErr w:type="spellStart"/>
            <w:r w:rsidRPr="00CC15A7">
              <w:t>doi</w:t>
            </w:r>
            <w:proofErr w:type="spellEnd"/>
            <w:r w:rsidRPr="00CC15A7">
              <w:t>: 10.1186/s12874-015-0001-6. PubMed PMID: 25887092; PubMed Central PMCID: PMC4369827.</w:t>
            </w:r>
          </w:p>
        </w:tc>
      </w:tr>
      <w:tr w:rsidR="004C7946" w14:paraId="5DFCDFD5" w14:textId="77777777" w:rsidTr="00685DAF">
        <w:tc>
          <w:tcPr>
            <w:tcW w:w="2667" w:type="dxa"/>
          </w:tcPr>
          <w:p w14:paraId="1CA47472" w14:textId="77777777" w:rsidR="004C7946" w:rsidRDefault="004C7946" w:rsidP="00685DAF">
            <w:r>
              <w:lastRenderedPageBreak/>
              <w:t>PROVIDER</w:t>
            </w:r>
          </w:p>
        </w:tc>
        <w:tc>
          <w:tcPr>
            <w:tcW w:w="2052" w:type="dxa"/>
          </w:tcPr>
          <w:p w14:paraId="6C13FD5F" w14:textId="77777777" w:rsidR="004C7946" w:rsidRDefault="004C7946" w:rsidP="00685DAF">
            <w:r>
              <w:t>Provider</w:t>
            </w:r>
          </w:p>
        </w:tc>
        <w:tc>
          <w:tcPr>
            <w:tcW w:w="4857" w:type="dxa"/>
          </w:tcPr>
          <w:p w14:paraId="55EC1C0C" w14:textId="77777777" w:rsidR="004C7946" w:rsidRDefault="004C7946" w:rsidP="00685DAF">
            <w:r>
              <w:t xml:space="preserve">Unique list of health care providers (physicians).  </w:t>
            </w:r>
            <w:proofErr w:type="spellStart"/>
            <w:r>
              <w:t>Truven</w:t>
            </w:r>
            <w:proofErr w:type="spellEnd"/>
            <w:r>
              <w:t xml:space="preserve"> does provide some provider information however some of the providers listed by </w:t>
            </w:r>
            <w:proofErr w:type="spellStart"/>
            <w:r>
              <w:t>Truven</w:t>
            </w:r>
            <w:proofErr w:type="spellEnd"/>
            <w:r>
              <w:t xml:space="preserve"> may also be considered care sites or organizations.  Since there is not clear way to decipher between all items identified as providers by </w:t>
            </w:r>
            <w:proofErr w:type="spellStart"/>
            <w:r>
              <w:t>Truven</w:t>
            </w:r>
            <w:proofErr w:type="spellEnd"/>
            <w:r>
              <w:t>, regardless if they are truly organizations or care sites, they will be added to this table.</w:t>
            </w:r>
          </w:p>
        </w:tc>
      </w:tr>
      <w:tr w:rsidR="004C7946" w14:paraId="72878C7D" w14:textId="77777777" w:rsidTr="00685DAF">
        <w:tc>
          <w:tcPr>
            <w:tcW w:w="2667" w:type="dxa"/>
          </w:tcPr>
          <w:p w14:paraId="4923E8A9" w14:textId="77777777" w:rsidR="004C7946" w:rsidRDefault="004C7946" w:rsidP="00685DAF">
            <w:r>
              <w:t>DEATH</w:t>
            </w:r>
          </w:p>
        </w:tc>
        <w:tc>
          <w:tcPr>
            <w:tcW w:w="2052" w:type="dxa"/>
          </w:tcPr>
          <w:p w14:paraId="01A18606" w14:textId="77777777" w:rsidR="004C7946" w:rsidRDefault="004C7946" w:rsidP="00685DAF">
            <w:r>
              <w:t>Death</w:t>
            </w:r>
          </w:p>
        </w:tc>
        <w:tc>
          <w:tcPr>
            <w:tcW w:w="4857" w:type="dxa"/>
          </w:tcPr>
          <w:p w14:paraId="2C9F3380" w14:textId="77777777" w:rsidR="004C7946" w:rsidRDefault="004C7946" w:rsidP="00685DAF">
            <w:r>
              <w:t xml:space="preserve">Death in </w:t>
            </w:r>
            <w:proofErr w:type="spellStart"/>
            <w:r>
              <w:t>Truven</w:t>
            </w:r>
            <w:proofErr w:type="spellEnd"/>
            <w:r>
              <w:t xml:space="preserve"> can be captured at discharge from an inpatient visits or in some cases by diagnosis code.  The death data in this source should not be considered complete, for example if a patient left a hospital and later died at home that would not be captured.  Additionally if a death was recorded however if the patient continues to have services charges after 30 days of the death date we assume the death data was faulty.</w:t>
            </w:r>
          </w:p>
        </w:tc>
      </w:tr>
      <w:tr w:rsidR="004C7946" w14:paraId="5F91A9C6" w14:textId="77777777" w:rsidTr="00685DAF">
        <w:tc>
          <w:tcPr>
            <w:tcW w:w="2667" w:type="dxa"/>
          </w:tcPr>
          <w:p w14:paraId="55259EB1" w14:textId="77777777" w:rsidR="004C7946" w:rsidRDefault="004C7946" w:rsidP="00685DAF">
            <w:r>
              <w:t>CONDITION_OCCURRENCE</w:t>
            </w:r>
          </w:p>
        </w:tc>
        <w:tc>
          <w:tcPr>
            <w:tcW w:w="2052" w:type="dxa"/>
          </w:tcPr>
          <w:p w14:paraId="1F45D787" w14:textId="77777777" w:rsidR="004C7946" w:rsidRDefault="004C7946" w:rsidP="00685DAF">
            <w:r>
              <w:t>Condition</w:t>
            </w:r>
          </w:p>
        </w:tc>
        <w:tc>
          <w:tcPr>
            <w:tcW w:w="4857" w:type="dxa"/>
          </w:tcPr>
          <w:p w14:paraId="556A06BF" w14:textId="77777777" w:rsidR="004C7946" w:rsidRDefault="004C7946" w:rsidP="00685DAF">
            <w:r>
              <w:t xml:space="preserve">Condition records are primarily recorded as codified claims data (e.g. ICD9 or ICD10 records that are submitted associated with a service).  </w:t>
            </w:r>
          </w:p>
        </w:tc>
      </w:tr>
      <w:tr w:rsidR="004C7946" w14:paraId="1625A58B" w14:textId="77777777" w:rsidTr="00685DAF">
        <w:tc>
          <w:tcPr>
            <w:tcW w:w="2667" w:type="dxa"/>
          </w:tcPr>
          <w:p w14:paraId="722AE958" w14:textId="77777777" w:rsidR="004C7946" w:rsidRDefault="004C7946" w:rsidP="00685DAF">
            <w:r>
              <w:t>DRUG_EXPOSURE</w:t>
            </w:r>
          </w:p>
        </w:tc>
        <w:tc>
          <w:tcPr>
            <w:tcW w:w="2052" w:type="dxa"/>
          </w:tcPr>
          <w:p w14:paraId="7346BBB1" w14:textId="77777777" w:rsidR="004C7946" w:rsidRDefault="004C7946" w:rsidP="00685DAF">
            <w:r>
              <w:t>Drug</w:t>
            </w:r>
          </w:p>
        </w:tc>
        <w:tc>
          <w:tcPr>
            <w:tcW w:w="4857" w:type="dxa"/>
          </w:tcPr>
          <w:p w14:paraId="7B9B76B3" w14:textId="77777777" w:rsidR="004C7946" w:rsidRDefault="004C7946" w:rsidP="00685DAF">
            <w:r>
              <w:t xml:space="preserve">Drug exposure records are primarily recorded as codified claims data (e.g. an NDC code or a procedure code that includes a drug).  If the </w:t>
            </w:r>
            <w:r>
              <w:lastRenderedPageBreak/>
              <w:t xml:space="preserve">OMOP Vocabulary deems a code of a non-traditional drug centric vocabulary is in fact a drug exposure, the record will move to this table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w:t>
            </w:r>
          </w:p>
        </w:tc>
      </w:tr>
      <w:tr w:rsidR="004C7946" w14:paraId="2591CF82" w14:textId="77777777" w:rsidTr="00685DAF">
        <w:tc>
          <w:tcPr>
            <w:tcW w:w="2667" w:type="dxa"/>
          </w:tcPr>
          <w:p w14:paraId="3D4C8A5B" w14:textId="77777777" w:rsidR="004C7946" w:rsidRDefault="004C7946" w:rsidP="00685DAF">
            <w:r>
              <w:lastRenderedPageBreak/>
              <w:t>PROCEDURE_OCCURRENCE</w:t>
            </w:r>
          </w:p>
        </w:tc>
        <w:tc>
          <w:tcPr>
            <w:tcW w:w="2052" w:type="dxa"/>
          </w:tcPr>
          <w:p w14:paraId="3C649C20" w14:textId="77777777" w:rsidR="004C7946" w:rsidRDefault="004C7946" w:rsidP="00685DAF">
            <w:r>
              <w:t>Procedure</w:t>
            </w:r>
          </w:p>
        </w:tc>
        <w:tc>
          <w:tcPr>
            <w:tcW w:w="4857" w:type="dxa"/>
          </w:tcPr>
          <w:p w14:paraId="7AC65402" w14:textId="77777777" w:rsidR="004C7946" w:rsidRDefault="004C7946" w:rsidP="00685DAF">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C7946" w14:paraId="5E3FA6FD" w14:textId="77777777" w:rsidTr="00685DAF">
        <w:tc>
          <w:tcPr>
            <w:tcW w:w="2667" w:type="dxa"/>
          </w:tcPr>
          <w:p w14:paraId="65D26E97" w14:textId="77777777" w:rsidR="004C7946" w:rsidRDefault="004C7946" w:rsidP="00685DAF">
            <w:r>
              <w:t>MEASUREMENT</w:t>
            </w:r>
          </w:p>
        </w:tc>
        <w:tc>
          <w:tcPr>
            <w:tcW w:w="2052" w:type="dxa"/>
          </w:tcPr>
          <w:p w14:paraId="54E971D1" w14:textId="77777777" w:rsidR="004C7946" w:rsidRDefault="004C7946" w:rsidP="00685DAF">
            <w:r>
              <w:t>Measurement</w:t>
            </w:r>
          </w:p>
        </w:tc>
        <w:tc>
          <w:tcPr>
            <w:tcW w:w="4857" w:type="dxa"/>
          </w:tcPr>
          <w:p w14:paraId="1AC04C66" w14:textId="77777777" w:rsidR="004C7946" w:rsidRDefault="004C7946" w:rsidP="00685DAF">
            <w:proofErr w:type="spellStart"/>
            <w:r>
              <w:t>Truven</w:t>
            </w:r>
            <w:proofErr w:type="spellEnd"/>
            <w:r>
              <w:t xml:space="preserve"> MDCD does not contain lab data,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C7946" w14:paraId="3CE0EBF2" w14:textId="77777777" w:rsidTr="00685DAF">
        <w:tc>
          <w:tcPr>
            <w:tcW w:w="2667" w:type="dxa"/>
          </w:tcPr>
          <w:p w14:paraId="4AF6321E" w14:textId="77777777" w:rsidR="004C7946" w:rsidRDefault="004C7946" w:rsidP="00685DAF">
            <w:r>
              <w:t>OBSERVATION</w:t>
            </w:r>
          </w:p>
        </w:tc>
        <w:tc>
          <w:tcPr>
            <w:tcW w:w="2052" w:type="dxa"/>
          </w:tcPr>
          <w:p w14:paraId="61ED8C8D" w14:textId="77777777" w:rsidR="004C7946" w:rsidRDefault="004C7946" w:rsidP="00685DAF">
            <w:r>
              <w:t>Observation</w:t>
            </w:r>
          </w:p>
        </w:tc>
        <w:tc>
          <w:tcPr>
            <w:tcW w:w="4857" w:type="dxa"/>
          </w:tcPr>
          <w:p w14:paraId="7135ED63" w14:textId="77777777" w:rsidR="004C7946" w:rsidRDefault="004C7946" w:rsidP="00685DAF">
            <w:r>
              <w:t>Codified data that is not a diagnosis, drug exposure, procedure, or measurement will become an observation.</w:t>
            </w:r>
          </w:p>
        </w:tc>
      </w:tr>
    </w:tbl>
    <w:p w14:paraId="6BF5C6F8" w14:textId="77777777" w:rsidR="004C7946" w:rsidRDefault="004C7946" w:rsidP="004C7946"/>
    <w:p w14:paraId="151D4889" w14:textId="77777777" w:rsidR="004C7946" w:rsidRDefault="004C7946" w:rsidP="009A069A"/>
    <w:p w14:paraId="2D18630B" w14:textId="0805936F" w:rsidR="00CF299C" w:rsidRDefault="004C7946" w:rsidP="009A069A">
      <w:pPr>
        <w:pStyle w:val="Heading1"/>
      </w:pPr>
      <w:r>
        <w:br w:type="page"/>
      </w:r>
      <w:bookmarkStart w:id="114" w:name="_Toc475696933"/>
      <w:r w:rsidR="00CF299C">
        <w:lastRenderedPageBreak/>
        <w:t>Code Snippets</w:t>
      </w:r>
      <w:bookmarkEnd w:id="114"/>
    </w:p>
    <w:p w14:paraId="1B9C6F6B" w14:textId="77777777" w:rsidR="00CF299C" w:rsidRDefault="00CF299C" w:rsidP="009A069A">
      <w:pPr>
        <w:pStyle w:val="Heading2"/>
      </w:pPr>
      <w:bookmarkStart w:id="115" w:name="_Vocabulary_Mapping"/>
      <w:bookmarkStart w:id="116" w:name="_Toc475696934"/>
      <w:bookmarkEnd w:id="115"/>
      <w:r>
        <w:t>Vocabulary Mapping</w:t>
      </w:r>
      <w:bookmarkEnd w:id="116"/>
    </w:p>
    <w:p w14:paraId="5B6B2E37" w14:textId="77777777" w:rsidR="00CF299C" w:rsidRDefault="00CF299C" w:rsidP="009A069A">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39D8E5B9" w14:textId="77777777" w:rsidR="008A3727" w:rsidRDefault="008A3727" w:rsidP="009A069A">
      <w:pPr>
        <w:pStyle w:val="Heading3"/>
      </w:pPr>
      <w:r>
        <w:t>Source to Source</w:t>
      </w:r>
    </w:p>
    <w:p w14:paraId="50F1B9B5"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WITH</w:t>
      </w:r>
      <w:r>
        <w:rPr>
          <w:rFonts w:ascii="Consolas" w:eastAsia="Times New Roman" w:hAnsi="Consolas" w:cs="Consolas"/>
          <w:sz w:val="16"/>
          <w:szCs w:val="19"/>
        </w:rPr>
        <w:t xml:space="preserve"> CTE_VOCAB_MAP </w:t>
      </w:r>
      <w:r>
        <w:rPr>
          <w:rFonts w:ascii="Consolas" w:eastAsia="Times New Roman" w:hAnsi="Consolas" w:cs="Consolas"/>
          <w:color w:val="0000FF"/>
          <w:sz w:val="16"/>
          <w:szCs w:val="19"/>
        </w:rPr>
        <w:t xml:space="preserve">AS </w:t>
      </w:r>
      <w:r>
        <w:rPr>
          <w:rFonts w:ascii="Consolas" w:eastAsia="Times New Roman" w:hAnsi="Consolas" w:cs="Consolas"/>
          <w:color w:val="808080"/>
          <w:sz w:val="16"/>
          <w:szCs w:val="19"/>
        </w:rPr>
        <w:t>(</w:t>
      </w:r>
    </w:p>
    <w:p w14:paraId="646E23E0"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concept_code</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concept_id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CONCEPT_NAME</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70634162"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vocabulary_id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domain_id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concept_class_id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2AD033D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invalid_reason</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6217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concept_ID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concept_name</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vocabulary_id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TARGET_VOCABULARY_ID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domain_id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E2F3307"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ab/>
      </w:r>
      <w:r>
        <w:rPr>
          <w:rFonts w:ascii="Consolas" w:eastAsia="Times New Roman" w:hAnsi="Consolas" w:cs="Consolas"/>
          <w:sz w:val="16"/>
          <w:szCs w:val="19"/>
        </w:rPr>
        <w:tab/>
      </w:r>
      <w:r>
        <w:rPr>
          <w:rFonts w:ascii="Consolas" w:eastAsia="Times New Roman" w:hAnsi="Consolas" w:cs="Consolas"/>
          <w:sz w:val="16"/>
          <w:szCs w:val="19"/>
        </w:rPr>
        <w:tab/>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concept_class_id</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INVALID_REASON</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3C5581B"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c</w:t>
      </w:r>
      <w:r>
        <w:rPr>
          <w:rFonts w:ascii="Consolas" w:eastAsia="Times New Roman" w:hAnsi="Consolas" w:cs="Consolas"/>
          <w:color w:val="808080"/>
          <w:sz w:val="16"/>
          <w:szCs w:val="19"/>
        </w:rPr>
        <w:t>.</w:t>
      </w:r>
      <w:r>
        <w:rPr>
          <w:rFonts w:ascii="Consolas" w:eastAsia="Times New Roman" w:hAnsi="Consolas" w:cs="Consolas"/>
          <w:sz w:val="16"/>
          <w:szCs w:val="19"/>
        </w:rPr>
        <w:t>STANDARD_CONCEPT</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14D1BF0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CONCEPT c</w:t>
      </w:r>
    </w:p>
    <w:p w14:paraId="4D994FD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UNION</w:t>
      </w:r>
    </w:p>
    <w:p w14:paraId="0D99F4EF"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SELECT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source_code</w:t>
      </w:r>
      <w:proofErr w:type="spellEnd"/>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SOURCE_CONCEPT_ID</w:t>
      </w:r>
      <w:r>
        <w:rPr>
          <w:rFonts w:ascii="Consolas" w:eastAsia="Times New Roman" w:hAnsi="Consolas" w:cs="Consolas"/>
          <w:color w:val="808080"/>
          <w:sz w:val="16"/>
          <w:szCs w:val="19"/>
        </w:rPr>
        <w:t>,</w:t>
      </w:r>
      <w:r>
        <w:rPr>
          <w:rFonts w:ascii="Consolas" w:eastAsia="Times New Roman" w:hAnsi="Consolas" w:cs="Consolas"/>
          <w:sz w:val="16"/>
          <w:szCs w:val="19"/>
        </w:rPr>
        <w:t xml:space="preserve"> SOURCE_CODE_DESCRIPTION</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source_vocabulary_id</w:t>
      </w:r>
      <w:proofErr w:type="spellEnd"/>
      <w:r>
        <w:rPr>
          <w:rFonts w:ascii="Consolas" w:eastAsia="Times New Roman" w:hAnsi="Consolas" w:cs="Consolas"/>
          <w:color w:val="808080"/>
          <w:sz w:val="16"/>
          <w:szCs w:val="19"/>
        </w:rPr>
        <w:t>,</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SOURCE_CONCEPT_CLASS_ID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66561CE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stcm</w:t>
      </w:r>
      <w:r>
        <w:rPr>
          <w:rFonts w:ascii="Consolas" w:eastAsia="Times New Roman" w:hAnsi="Consolas" w:cs="Consolas"/>
          <w:color w:val="808080"/>
          <w:sz w:val="16"/>
          <w:szCs w:val="19"/>
        </w:rPr>
        <w:t>.</w:t>
      </w:r>
      <w:r>
        <w:rPr>
          <w:rFonts w:ascii="Consolas" w:eastAsia="Times New Roman" w:hAnsi="Consolas" w:cs="Consolas"/>
          <w:sz w:val="16"/>
          <w:szCs w:val="19"/>
        </w:rPr>
        <w:t>INVALID_REASON</w:t>
      </w:r>
      <w:proofErr w:type="spellEnd"/>
      <w:r>
        <w:rPr>
          <w:rFonts w:ascii="Consolas" w:eastAsia="Times New Roman" w:hAnsi="Consolas" w:cs="Consolas"/>
          <w:sz w:val="16"/>
          <w:szCs w:val="19"/>
        </w:rPr>
        <w:t xml:space="preserv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SOURCE_INVALID_REASON</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proofErr w:type="spellEnd"/>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CONCEPT_NAME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TARGET_CONCEPT_NAME</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target_vocabulary_id</w:t>
      </w:r>
      <w:proofErr w:type="spellEnd"/>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domain_id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TARGET_DOMAIN_ID</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concept_class_id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TARGET_CONCEPT_CLASS_ID</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109FF74E"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INVALID_REASON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TARGET_INVALID_REASON</w:t>
      </w:r>
      <w:r>
        <w:rPr>
          <w:rFonts w:ascii="Consolas" w:eastAsia="Times New Roman" w:hAnsi="Consolas" w:cs="Consolas"/>
          <w:color w:val="808080"/>
          <w:sz w:val="16"/>
          <w:szCs w:val="19"/>
        </w:rPr>
        <w:t>,</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standard_concept </w:t>
      </w:r>
      <w:r>
        <w:rPr>
          <w:rFonts w:ascii="Consolas" w:eastAsia="Times New Roman" w:hAnsi="Consolas" w:cs="Consolas"/>
          <w:color w:val="0000FF"/>
          <w:sz w:val="16"/>
          <w:szCs w:val="19"/>
        </w:rPr>
        <w:t>AS</w:t>
      </w:r>
      <w:r>
        <w:rPr>
          <w:rFonts w:ascii="Consolas" w:eastAsia="Times New Roman" w:hAnsi="Consolas" w:cs="Consolas"/>
          <w:sz w:val="16"/>
          <w:szCs w:val="19"/>
        </w:rPr>
        <w:t xml:space="preserve"> TARGET_STANDARD_CONCEPT</w:t>
      </w:r>
    </w:p>
    <w:p w14:paraId="63DF2AF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FROM</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source_to_concept_map</w:t>
      </w:r>
      <w:proofErr w:type="spellEnd"/>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stcm</w:t>
      </w:r>
      <w:proofErr w:type="spellEnd"/>
    </w:p>
    <w:p w14:paraId="037F8E4A"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c1</w:t>
      </w:r>
    </w:p>
    <w:p w14:paraId="4F82507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c1</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stcm</w:t>
      </w:r>
      <w:r>
        <w:rPr>
          <w:rFonts w:ascii="Consolas" w:eastAsia="Times New Roman" w:hAnsi="Consolas" w:cs="Consolas"/>
          <w:color w:val="808080"/>
          <w:sz w:val="16"/>
          <w:szCs w:val="19"/>
        </w:rPr>
        <w:t>.</w:t>
      </w:r>
      <w:r>
        <w:rPr>
          <w:rFonts w:ascii="Consolas" w:eastAsia="Times New Roman" w:hAnsi="Consolas" w:cs="Consolas"/>
          <w:sz w:val="16"/>
          <w:szCs w:val="19"/>
        </w:rPr>
        <w:t>source_concept_id</w:t>
      </w:r>
      <w:proofErr w:type="spellEnd"/>
    </w:p>
    <w:p w14:paraId="5556168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808080"/>
          <w:sz w:val="16"/>
          <w:szCs w:val="19"/>
        </w:rPr>
        <w:t>LEFT</w:t>
      </w:r>
      <w:r>
        <w:rPr>
          <w:rFonts w:ascii="Consolas" w:eastAsia="Times New Roman" w:hAnsi="Consolas" w:cs="Consolas"/>
          <w:sz w:val="16"/>
          <w:szCs w:val="19"/>
        </w:rPr>
        <w:t xml:space="preserve"> </w:t>
      </w:r>
      <w:r>
        <w:rPr>
          <w:rFonts w:ascii="Consolas" w:eastAsia="Times New Roman" w:hAnsi="Consolas" w:cs="Consolas"/>
          <w:color w:val="808080"/>
          <w:sz w:val="16"/>
          <w:szCs w:val="19"/>
        </w:rPr>
        <w:t>OUTER</w:t>
      </w:r>
      <w:r>
        <w:rPr>
          <w:rFonts w:ascii="Consolas" w:eastAsia="Times New Roman" w:hAnsi="Consolas" w:cs="Consolas"/>
          <w:sz w:val="16"/>
          <w:szCs w:val="19"/>
        </w:rPr>
        <w:t xml:space="preserve"> </w:t>
      </w:r>
      <w:r>
        <w:rPr>
          <w:rFonts w:ascii="Consolas" w:eastAsia="Times New Roman" w:hAnsi="Consolas" w:cs="Consolas"/>
          <w:color w:val="808080"/>
          <w:sz w:val="16"/>
          <w:szCs w:val="19"/>
        </w:rPr>
        <w:t>JOIN</w:t>
      </w:r>
      <w:r>
        <w:rPr>
          <w:rFonts w:ascii="Consolas" w:eastAsia="Times New Roman" w:hAnsi="Consolas" w:cs="Consolas"/>
          <w:sz w:val="16"/>
          <w:szCs w:val="19"/>
        </w:rPr>
        <w:t xml:space="preserve"> CONCEPT c2</w:t>
      </w:r>
    </w:p>
    <w:p w14:paraId="62AA704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ON</w:t>
      </w:r>
      <w:r>
        <w:rPr>
          <w:rFonts w:ascii="Consolas" w:eastAsia="Times New Roman" w:hAnsi="Consolas" w:cs="Consolas"/>
          <w:sz w:val="16"/>
          <w:szCs w:val="19"/>
        </w:rPr>
        <w:t xml:space="preserve"> c2</w:t>
      </w:r>
      <w:r>
        <w:rPr>
          <w:rFonts w:ascii="Consolas" w:eastAsia="Times New Roman" w:hAnsi="Consolas" w:cs="Consolas"/>
          <w:color w:val="808080"/>
          <w:sz w:val="16"/>
          <w:szCs w:val="19"/>
        </w:rPr>
        <w:t>.</w:t>
      </w:r>
      <w:r>
        <w:rPr>
          <w:rFonts w:ascii="Consolas" w:eastAsia="Times New Roman" w:hAnsi="Consolas" w:cs="Consolas"/>
          <w:sz w:val="16"/>
          <w:szCs w:val="19"/>
        </w:rPr>
        <w:t xml:space="preserve">CONCEPT_ID </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stcm</w:t>
      </w:r>
      <w:r>
        <w:rPr>
          <w:rFonts w:ascii="Consolas" w:eastAsia="Times New Roman" w:hAnsi="Consolas" w:cs="Consolas"/>
          <w:color w:val="808080"/>
          <w:sz w:val="16"/>
          <w:szCs w:val="19"/>
        </w:rPr>
        <w:t>.</w:t>
      </w:r>
      <w:r>
        <w:rPr>
          <w:rFonts w:ascii="Consolas" w:eastAsia="Times New Roman" w:hAnsi="Consolas" w:cs="Consolas"/>
          <w:sz w:val="16"/>
          <w:szCs w:val="19"/>
        </w:rPr>
        <w:t>target_concept_id</w:t>
      </w:r>
      <w:proofErr w:type="spellEnd"/>
    </w:p>
    <w:p w14:paraId="3FA29269"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sz w:val="16"/>
          <w:szCs w:val="19"/>
        </w:rPr>
        <w:t xml:space="preserve">       </w:t>
      </w:r>
      <w:r>
        <w:rPr>
          <w:rFonts w:ascii="Consolas" w:eastAsia="Times New Roman" w:hAnsi="Consolas" w:cs="Consolas"/>
          <w:color w:val="0000FF"/>
          <w:sz w:val="16"/>
          <w:szCs w:val="19"/>
        </w:rPr>
        <w:t>WHERE</w:t>
      </w:r>
      <w:r>
        <w:rPr>
          <w:rFonts w:ascii="Consolas" w:eastAsia="Times New Roman" w:hAnsi="Consolas" w:cs="Consolas"/>
          <w:sz w:val="16"/>
          <w:szCs w:val="19"/>
        </w:rPr>
        <w:t xml:space="preserve"> </w:t>
      </w:r>
      <w:proofErr w:type="spellStart"/>
      <w:r>
        <w:rPr>
          <w:rFonts w:ascii="Consolas" w:eastAsia="Times New Roman" w:hAnsi="Consolas" w:cs="Consolas"/>
          <w:sz w:val="16"/>
          <w:szCs w:val="19"/>
        </w:rPr>
        <w:t>stcm</w:t>
      </w:r>
      <w:r>
        <w:rPr>
          <w:rFonts w:ascii="Consolas" w:eastAsia="Times New Roman" w:hAnsi="Consolas" w:cs="Consolas"/>
          <w:color w:val="808080"/>
          <w:sz w:val="16"/>
          <w:szCs w:val="19"/>
        </w:rPr>
        <w:t>.</w:t>
      </w:r>
      <w:r>
        <w:rPr>
          <w:rFonts w:ascii="Consolas" w:eastAsia="Times New Roman" w:hAnsi="Consolas" w:cs="Consolas"/>
          <w:sz w:val="16"/>
          <w:szCs w:val="19"/>
        </w:rPr>
        <w:t>INVALID_REASON</w:t>
      </w:r>
      <w:proofErr w:type="spellEnd"/>
      <w:r>
        <w:rPr>
          <w:rFonts w:ascii="Consolas" w:eastAsia="Times New Roman" w:hAnsi="Consolas" w:cs="Consolas"/>
          <w:sz w:val="16"/>
          <w:szCs w:val="19"/>
        </w:rPr>
        <w:t xml:space="preserve"> </w:t>
      </w:r>
      <w:r>
        <w:rPr>
          <w:rFonts w:ascii="Consolas" w:eastAsia="Times New Roman" w:hAnsi="Consolas" w:cs="Consolas"/>
          <w:color w:val="808080"/>
          <w:sz w:val="16"/>
          <w:szCs w:val="19"/>
        </w:rPr>
        <w:t>IS</w:t>
      </w:r>
      <w:r>
        <w:rPr>
          <w:rFonts w:ascii="Consolas" w:eastAsia="Times New Roman" w:hAnsi="Consolas" w:cs="Consolas"/>
          <w:sz w:val="16"/>
          <w:szCs w:val="19"/>
        </w:rPr>
        <w:t xml:space="preserve"> </w:t>
      </w:r>
      <w:r>
        <w:rPr>
          <w:rFonts w:ascii="Consolas" w:eastAsia="Times New Roman" w:hAnsi="Consolas" w:cs="Consolas"/>
          <w:color w:val="808080"/>
          <w:sz w:val="16"/>
          <w:szCs w:val="19"/>
        </w:rPr>
        <w:t>NULL</w:t>
      </w:r>
    </w:p>
    <w:p w14:paraId="5AD7A39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808080"/>
          <w:sz w:val="16"/>
          <w:szCs w:val="19"/>
        </w:rPr>
        <w:t>)</w:t>
      </w:r>
    </w:p>
    <w:p w14:paraId="1DAB5203"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SELECT</w:t>
      </w:r>
      <w:r>
        <w:rPr>
          <w:rFonts w:ascii="Consolas" w:eastAsia="Times New Roman" w:hAnsi="Consolas" w:cs="Consolas"/>
          <w:sz w:val="16"/>
          <w:szCs w:val="19"/>
        </w:rPr>
        <w:t xml:space="preserve"> </w:t>
      </w:r>
      <w:r>
        <w:rPr>
          <w:rFonts w:ascii="Consolas" w:eastAsia="Times New Roman" w:hAnsi="Consolas" w:cs="Consolas"/>
          <w:color w:val="808080"/>
          <w:sz w:val="16"/>
          <w:szCs w:val="19"/>
        </w:rPr>
        <w:t>*</w:t>
      </w:r>
    </w:p>
    <w:p w14:paraId="5076107C"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FROM</w:t>
      </w:r>
      <w:r>
        <w:rPr>
          <w:rFonts w:ascii="Consolas" w:eastAsia="Times New Roman" w:hAnsi="Consolas" w:cs="Consolas"/>
          <w:sz w:val="16"/>
          <w:szCs w:val="19"/>
        </w:rPr>
        <w:t xml:space="preserve"> CTE_VOCAB_MAP</w:t>
      </w:r>
    </w:p>
    <w:p w14:paraId="5C634541"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8000"/>
          <w:sz w:val="16"/>
          <w:szCs w:val="19"/>
        </w:rPr>
        <w:t>/*EXAMPLE FILTERS*/</w:t>
      </w:r>
    </w:p>
    <w:p w14:paraId="6764B124" w14:textId="77777777" w:rsidR="00B755CA" w:rsidRDefault="00B755CA" w:rsidP="00B755CA">
      <w:pPr>
        <w:autoSpaceDE w:val="0"/>
        <w:autoSpaceDN w:val="0"/>
        <w:adjustRightInd w:val="0"/>
        <w:spacing w:after="0" w:line="240" w:lineRule="auto"/>
        <w:rPr>
          <w:rFonts w:ascii="Consolas" w:eastAsia="Times New Roman" w:hAnsi="Consolas" w:cs="Consolas"/>
          <w:sz w:val="16"/>
          <w:szCs w:val="19"/>
        </w:rPr>
      </w:pPr>
      <w:r>
        <w:rPr>
          <w:rFonts w:ascii="Consolas" w:eastAsia="Times New Roman" w:hAnsi="Consolas" w:cs="Consolas"/>
          <w:color w:val="0000FF"/>
          <w:sz w:val="16"/>
          <w:szCs w:val="19"/>
        </w:rPr>
        <w:t>WHERE</w:t>
      </w:r>
      <w:r>
        <w:rPr>
          <w:rFonts w:ascii="Consolas" w:eastAsia="Times New Roman" w:hAnsi="Consolas" w:cs="Consolas"/>
          <w:sz w:val="16"/>
          <w:szCs w:val="19"/>
        </w:rPr>
        <w:t xml:space="preserve"> SOURCE_VOCABULARY_ID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p>
    <w:p w14:paraId="1CECACD0" w14:textId="77777777" w:rsidR="00B755CA" w:rsidRDefault="00B755C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color w:val="808080"/>
          <w:sz w:val="16"/>
          <w:szCs w:val="19"/>
        </w:rPr>
        <w:t>AND</w:t>
      </w:r>
      <w:r>
        <w:rPr>
          <w:rFonts w:ascii="Consolas" w:eastAsia="Times New Roman" w:hAnsi="Consolas" w:cs="Consolas"/>
          <w:sz w:val="16"/>
          <w:szCs w:val="19"/>
        </w:rPr>
        <w:t xml:space="preserve"> TARGET_VOCABULARY_ID </w:t>
      </w:r>
      <w:r>
        <w:rPr>
          <w:rFonts w:ascii="Consolas" w:eastAsia="Times New Roman" w:hAnsi="Consolas" w:cs="Consolas"/>
          <w:color w:val="808080"/>
          <w:sz w:val="16"/>
          <w:szCs w:val="19"/>
        </w:rPr>
        <w:t>IN</w:t>
      </w:r>
      <w:r>
        <w:rPr>
          <w:rFonts w:ascii="Consolas" w:eastAsia="Times New Roman" w:hAnsi="Consolas" w:cs="Consolas"/>
          <w:color w:val="0000FF"/>
          <w:sz w:val="16"/>
          <w:szCs w:val="19"/>
        </w:rPr>
        <w:t xml:space="preserve"> </w:t>
      </w:r>
      <w:r>
        <w:rPr>
          <w:rFonts w:ascii="Consolas" w:eastAsia="Times New Roman" w:hAnsi="Consolas" w:cs="Consolas"/>
          <w:color w:val="808080"/>
          <w:sz w:val="16"/>
          <w:szCs w:val="19"/>
        </w:rPr>
        <w:t>(</w:t>
      </w:r>
      <w:r>
        <w:rPr>
          <w:rFonts w:ascii="Consolas" w:eastAsia="Times New Roman" w:hAnsi="Consolas" w:cs="Consolas"/>
          <w:color w:val="FF0000"/>
          <w:sz w:val="16"/>
          <w:szCs w:val="19"/>
        </w:rPr>
        <w:t>'ICD9CM'</w:t>
      </w:r>
      <w:r>
        <w:rPr>
          <w:rFonts w:ascii="Consolas" w:eastAsia="Times New Roman" w:hAnsi="Consolas" w:cs="Consolas"/>
          <w:color w:val="808080"/>
          <w:sz w:val="16"/>
          <w:szCs w:val="19"/>
        </w:rPr>
        <w:t>)</w:t>
      </w:r>
      <w:r>
        <w:rPr>
          <w:rFonts w:ascii="Consolas" w:eastAsia="Times New Roman" w:hAnsi="Consolas" w:cs="Consolas"/>
          <w:sz w:val="16"/>
          <w:szCs w:val="19"/>
        </w:rPr>
        <w:t xml:space="preserve"> </w:t>
      </w:r>
    </w:p>
    <w:p w14:paraId="3EAE6F45" w14:textId="77777777" w:rsidR="009A069A" w:rsidRDefault="009A069A" w:rsidP="00B755CA">
      <w:pPr>
        <w:autoSpaceDE w:val="0"/>
        <w:autoSpaceDN w:val="0"/>
        <w:adjustRightInd w:val="0"/>
        <w:rPr>
          <w:rFonts w:ascii="Consolas" w:eastAsia="Times New Roman" w:hAnsi="Consolas" w:cs="Consolas"/>
          <w:sz w:val="16"/>
          <w:szCs w:val="19"/>
        </w:rPr>
      </w:pPr>
      <w:r>
        <w:rPr>
          <w:rFonts w:ascii="Consolas" w:eastAsia="Times New Roman" w:hAnsi="Consolas" w:cs="Consolas"/>
          <w:sz w:val="16"/>
          <w:szCs w:val="19"/>
        </w:rPr>
        <w:br w:type="page"/>
      </w:r>
    </w:p>
    <w:p w14:paraId="44EF7D63" w14:textId="77777777" w:rsidR="008A3727" w:rsidRDefault="008A3727" w:rsidP="009A069A">
      <w:pPr>
        <w:pStyle w:val="Heading3"/>
      </w:pPr>
      <w:r>
        <w:lastRenderedPageBreak/>
        <w:t>Source to Standard Terminology</w:t>
      </w:r>
    </w:p>
    <w:p w14:paraId="32AA183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WITH</w:t>
      </w:r>
      <w:r w:rsidRPr="00B755CA">
        <w:rPr>
          <w:rFonts w:ascii="Consolas" w:hAnsi="Consolas" w:cs="Consolas"/>
          <w:sz w:val="16"/>
          <w:szCs w:val="19"/>
        </w:rPr>
        <w:t xml:space="preserve"> CTE_VOCAB_MAP </w:t>
      </w:r>
      <w:r w:rsidRPr="00B755CA">
        <w:rPr>
          <w:rFonts w:ascii="Consolas" w:hAnsi="Consolas" w:cs="Consolas"/>
          <w:color w:val="0000FF"/>
          <w:sz w:val="16"/>
          <w:szCs w:val="19"/>
        </w:rPr>
        <w:t xml:space="preserve">AS </w:t>
      </w:r>
      <w:r w:rsidRPr="00B755CA">
        <w:rPr>
          <w:rFonts w:ascii="Consolas" w:hAnsi="Consolas" w:cs="Consolas"/>
          <w:color w:val="808080"/>
          <w:sz w:val="16"/>
          <w:szCs w:val="19"/>
        </w:rPr>
        <w:t>(</w:t>
      </w:r>
    </w:p>
    <w:p w14:paraId="426F698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w:t>
      </w:r>
      <w:proofErr w:type="spellStart"/>
      <w:r w:rsidRPr="00B755CA">
        <w:rPr>
          <w:rFonts w:ascii="Consolas" w:hAnsi="Consolas" w:cs="Consolas"/>
          <w:sz w:val="16"/>
          <w:szCs w:val="19"/>
        </w:rPr>
        <w:t>c</w:t>
      </w:r>
      <w:r w:rsidRPr="00B755CA">
        <w:rPr>
          <w:rFonts w:ascii="Consolas" w:hAnsi="Consolas" w:cs="Consolas"/>
          <w:color w:val="808080"/>
          <w:sz w:val="16"/>
          <w:szCs w:val="19"/>
        </w:rPr>
        <w:t>.</w:t>
      </w:r>
      <w:r w:rsidRPr="00B755CA">
        <w:rPr>
          <w:rFonts w:ascii="Consolas" w:hAnsi="Consolas" w:cs="Consolas"/>
          <w:sz w:val="16"/>
          <w:szCs w:val="19"/>
        </w:rPr>
        <w:t>concept_code</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SOURCE_CODE</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c</w:t>
      </w:r>
      <w:r w:rsidRPr="00B755CA">
        <w:rPr>
          <w:rFonts w:ascii="Consolas" w:hAnsi="Consolas" w:cs="Consolas"/>
          <w:color w:val="808080"/>
          <w:sz w:val="16"/>
          <w:szCs w:val="19"/>
        </w:rPr>
        <w:t>.</w:t>
      </w:r>
      <w:r w:rsidRPr="00B755CA">
        <w:rPr>
          <w:rFonts w:ascii="Consolas" w:hAnsi="Consolas" w:cs="Consolas"/>
          <w:sz w:val="16"/>
          <w:szCs w:val="19"/>
        </w:rPr>
        <w:t>concept_id</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c</w:t>
      </w:r>
      <w:r w:rsidRPr="00B755CA">
        <w:rPr>
          <w:rFonts w:ascii="Consolas" w:hAnsi="Consolas" w:cs="Consolas"/>
          <w:color w:val="808080"/>
          <w:sz w:val="16"/>
          <w:szCs w:val="19"/>
        </w:rPr>
        <w:t>.</w:t>
      </w:r>
      <w:r w:rsidRPr="00B755CA">
        <w:rPr>
          <w:rFonts w:ascii="Consolas" w:hAnsi="Consolas" w:cs="Consolas"/>
          <w:sz w:val="16"/>
          <w:szCs w:val="19"/>
        </w:rPr>
        <w:t>concept_name</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c</w:t>
      </w:r>
      <w:r w:rsidRPr="00B755CA">
        <w:rPr>
          <w:rFonts w:ascii="Consolas" w:hAnsi="Consolas" w:cs="Consolas"/>
          <w:color w:val="808080"/>
          <w:sz w:val="16"/>
          <w:szCs w:val="19"/>
        </w:rPr>
        <w:t>.</w:t>
      </w:r>
      <w:r w:rsidRPr="00B755CA">
        <w:rPr>
          <w:rFonts w:ascii="Consolas" w:hAnsi="Consolas" w:cs="Consolas"/>
          <w:sz w:val="16"/>
          <w:szCs w:val="19"/>
        </w:rPr>
        <w:t>vocabulary_id</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SOURCE_VOCABULARY_ID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4730CD7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proofErr w:type="spellStart"/>
      <w:r w:rsidRPr="00B755CA">
        <w:rPr>
          <w:rFonts w:ascii="Consolas" w:hAnsi="Consolas" w:cs="Consolas"/>
          <w:sz w:val="16"/>
          <w:szCs w:val="19"/>
        </w:rPr>
        <w:t>c</w:t>
      </w:r>
      <w:r w:rsidRPr="00B755CA">
        <w:rPr>
          <w:rFonts w:ascii="Consolas" w:hAnsi="Consolas" w:cs="Consolas"/>
          <w:color w:val="808080"/>
          <w:sz w:val="16"/>
          <w:szCs w:val="19"/>
        </w:rPr>
        <w:t>.</w:t>
      </w:r>
      <w:r w:rsidRPr="00B755CA">
        <w:rPr>
          <w:rFonts w:ascii="Consolas" w:hAnsi="Consolas" w:cs="Consolas"/>
          <w:sz w:val="16"/>
          <w:szCs w:val="19"/>
        </w:rPr>
        <w:t>domain_id</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c</w:t>
      </w:r>
      <w:r w:rsidRPr="00B755CA">
        <w:rPr>
          <w:rFonts w:ascii="Consolas" w:hAnsi="Consolas" w:cs="Consolas"/>
          <w:color w:val="808080"/>
          <w:sz w:val="16"/>
          <w:szCs w:val="19"/>
        </w:rPr>
        <w:t>.</w:t>
      </w:r>
      <w:r w:rsidRPr="00B755CA">
        <w:rPr>
          <w:rFonts w:ascii="Consolas" w:hAnsi="Consolas" w:cs="Consolas"/>
          <w:sz w:val="16"/>
          <w:szCs w:val="19"/>
        </w:rPr>
        <w:t>CONCEPT_CLASS_ID</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c</w:t>
      </w:r>
      <w:r w:rsidRPr="00B755CA">
        <w:rPr>
          <w:rFonts w:ascii="Consolas" w:hAnsi="Consolas" w:cs="Consolas"/>
          <w:color w:val="808080"/>
          <w:sz w:val="16"/>
          <w:szCs w:val="19"/>
        </w:rPr>
        <w:t>.</w:t>
      </w:r>
      <w:r w:rsidRPr="00B755CA">
        <w:rPr>
          <w:rFonts w:ascii="Consolas" w:hAnsi="Consolas" w:cs="Consolas"/>
          <w:sz w:val="16"/>
          <w:szCs w:val="19"/>
        </w:rPr>
        <w:t>INVALID_REASON</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SOURCE_INVALID_REASON</w:t>
      </w:r>
      <w:r w:rsidRPr="00B755CA">
        <w:rPr>
          <w:rFonts w:ascii="Consolas" w:hAnsi="Consolas" w:cs="Consolas"/>
          <w:color w:val="808080"/>
          <w:sz w:val="16"/>
          <w:szCs w:val="19"/>
        </w:rPr>
        <w:t>,</w:t>
      </w:r>
    </w:p>
    <w:p w14:paraId="3648260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VOCABULARY_ID </w:t>
      </w:r>
      <w:r w:rsidRPr="00B755CA">
        <w:rPr>
          <w:rFonts w:ascii="Consolas" w:hAnsi="Consolas" w:cs="Consolas"/>
          <w:color w:val="0000FF"/>
          <w:sz w:val="16"/>
          <w:szCs w:val="19"/>
        </w:rPr>
        <w:t>AS</w:t>
      </w:r>
      <w:r w:rsidRPr="00B755CA">
        <w:rPr>
          <w:rFonts w:ascii="Consolas" w:hAnsi="Consolas" w:cs="Consolas"/>
          <w:sz w:val="16"/>
          <w:szCs w:val="19"/>
        </w:rPr>
        <w:t xml:space="preserve"> TARGET_VOCABUALRY_ID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8E6B5EE"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15DE1C78"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CONCEPT C</w:t>
      </w:r>
    </w:p>
    <w:p w14:paraId="04F6D32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CONCEPT_RELATIONSHIP CR</w:t>
      </w:r>
    </w:p>
    <w:p w14:paraId="0C0E60EC"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CONCEPT_ID_1</w:t>
      </w:r>
    </w:p>
    <w:p w14:paraId="1EA8FF9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w:t>
      </w:r>
      <w:proofErr w:type="spellStart"/>
      <w:r w:rsidRPr="00B755CA">
        <w:rPr>
          <w:rFonts w:ascii="Consolas" w:hAnsi="Consolas" w:cs="Consolas"/>
          <w:sz w:val="16"/>
          <w:szCs w:val="19"/>
        </w:rPr>
        <w:t>CR</w:t>
      </w:r>
      <w:r w:rsidRPr="00B755CA">
        <w:rPr>
          <w:rFonts w:ascii="Consolas" w:hAnsi="Consolas" w:cs="Consolas"/>
          <w:color w:val="808080"/>
          <w:sz w:val="16"/>
          <w:szCs w:val="19"/>
        </w:rPr>
        <w:t>.</w:t>
      </w:r>
      <w:r w:rsidRPr="00B755CA">
        <w:rPr>
          <w:rFonts w:ascii="Consolas" w:hAnsi="Consolas" w:cs="Consolas"/>
          <w:sz w:val="16"/>
          <w:szCs w:val="19"/>
        </w:rPr>
        <w:t>invalid_reason</w:t>
      </w:r>
      <w:proofErr w:type="spellEnd"/>
      <w:r w:rsidRPr="00B755CA">
        <w:rPr>
          <w:rFonts w:ascii="Consolas" w:hAnsi="Consolas" w:cs="Consolas"/>
          <w:sz w:val="16"/>
          <w:szCs w:val="19"/>
        </w:rPr>
        <w:t xml:space="preserve">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54625D7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w:t>
      </w:r>
      <w:proofErr w:type="spellStart"/>
      <w:r w:rsidRPr="00B755CA">
        <w:rPr>
          <w:rFonts w:ascii="Consolas" w:hAnsi="Consolas" w:cs="Consolas"/>
          <w:sz w:val="16"/>
          <w:szCs w:val="19"/>
        </w:rPr>
        <w:t>cr</w:t>
      </w:r>
      <w:r w:rsidRPr="00B755CA">
        <w:rPr>
          <w:rFonts w:ascii="Consolas" w:hAnsi="Consolas" w:cs="Consolas"/>
          <w:color w:val="808080"/>
          <w:sz w:val="16"/>
          <w:szCs w:val="19"/>
        </w:rPr>
        <w:t>.</w:t>
      </w:r>
      <w:r w:rsidRPr="00B755CA">
        <w:rPr>
          <w:rFonts w:ascii="Consolas" w:hAnsi="Consolas" w:cs="Consolas"/>
          <w:sz w:val="16"/>
          <w:szCs w:val="19"/>
        </w:rPr>
        <w:t>relationship_id</w:t>
      </w:r>
      <w:proofErr w:type="spellEnd"/>
      <w:r w:rsidRPr="00B755CA">
        <w:rPr>
          <w:rFonts w:ascii="Consolas" w:hAnsi="Consolas" w:cs="Consolas"/>
          <w:sz w:val="16"/>
          <w:szCs w:val="19"/>
        </w:rPr>
        <w:t xml:space="preserve"> </w:t>
      </w:r>
      <w:r w:rsidRPr="00B755CA">
        <w:rPr>
          <w:rFonts w:ascii="Consolas" w:hAnsi="Consolas" w:cs="Consolas"/>
          <w:color w:val="808080"/>
          <w:sz w:val="16"/>
          <w:szCs w:val="19"/>
        </w:rPr>
        <w:t>=</w:t>
      </w:r>
      <w:r w:rsidRPr="00B755CA">
        <w:rPr>
          <w:rFonts w:ascii="Consolas" w:hAnsi="Consolas" w:cs="Consolas"/>
          <w:sz w:val="16"/>
          <w:szCs w:val="19"/>
        </w:rPr>
        <w:t xml:space="preserve"> </w:t>
      </w:r>
      <w:r w:rsidRPr="00B755CA">
        <w:rPr>
          <w:rFonts w:ascii="Consolas" w:hAnsi="Consolas" w:cs="Consolas"/>
          <w:color w:val="FF0000"/>
          <w:sz w:val="16"/>
          <w:szCs w:val="19"/>
        </w:rPr>
        <w:t>'Maps To'</w:t>
      </w:r>
    </w:p>
    <w:p w14:paraId="5CA8394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3CAA489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CR</w:t>
      </w:r>
      <w:r w:rsidRPr="00B755CA">
        <w:rPr>
          <w:rFonts w:ascii="Consolas" w:hAnsi="Consolas" w:cs="Consolas"/>
          <w:color w:val="808080"/>
          <w:sz w:val="16"/>
          <w:szCs w:val="19"/>
        </w:rPr>
        <w:t>.</w:t>
      </w:r>
      <w:r w:rsidRPr="00B755CA">
        <w:rPr>
          <w:rFonts w:ascii="Consolas" w:hAnsi="Consolas" w:cs="Consolas"/>
          <w:sz w:val="16"/>
          <w:szCs w:val="19"/>
        </w:rPr>
        <w:t xml:space="preserve">CONCEPT_ID_2 </w:t>
      </w:r>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CONCEPT_ID</w:t>
      </w:r>
    </w:p>
    <w:p w14:paraId="6BAF7CA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AND</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464D1A0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UNION</w:t>
      </w:r>
    </w:p>
    <w:p w14:paraId="16EC942D"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SELECT</w:t>
      </w:r>
      <w:r w:rsidRPr="00B755CA">
        <w:rPr>
          <w:rFonts w:ascii="Consolas" w:hAnsi="Consolas" w:cs="Consolas"/>
          <w:sz w:val="16"/>
          <w:szCs w:val="19"/>
        </w:rPr>
        <w:t xml:space="preserve"> </w:t>
      </w:r>
      <w:proofErr w:type="spellStart"/>
      <w:r w:rsidRPr="00B755CA">
        <w:rPr>
          <w:rFonts w:ascii="Consolas" w:hAnsi="Consolas" w:cs="Consolas"/>
          <w:sz w:val="16"/>
          <w:szCs w:val="19"/>
        </w:rPr>
        <w:t>source_code</w:t>
      </w:r>
      <w:proofErr w:type="spellEnd"/>
      <w:r w:rsidRPr="00B755CA">
        <w:rPr>
          <w:rFonts w:ascii="Consolas" w:hAnsi="Consolas" w:cs="Consolas"/>
          <w:color w:val="808080"/>
          <w:sz w:val="16"/>
          <w:szCs w:val="19"/>
        </w:rPr>
        <w:t>,</w:t>
      </w:r>
      <w:r w:rsidRPr="00B755CA">
        <w:rPr>
          <w:rFonts w:ascii="Consolas" w:hAnsi="Consolas" w:cs="Consolas"/>
          <w:sz w:val="16"/>
          <w:szCs w:val="19"/>
        </w:rPr>
        <w:t xml:space="preserve"> SOURCE_CONCEPT_ID</w:t>
      </w:r>
      <w:r w:rsidRPr="00B755CA">
        <w:rPr>
          <w:rFonts w:ascii="Consolas" w:hAnsi="Consolas" w:cs="Consolas"/>
          <w:color w:val="808080"/>
          <w:sz w:val="16"/>
          <w:szCs w:val="19"/>
        </w:rPr>
        <w:t>,</w:t>
      </w:r>
      <w:r w:rsidRPr="00B755CA">
        <w:rPr>
          <w:rFonts w:ascii="Consolas" w:hAnsi="Consolas" w:cs="Consolas"/>
          <w:sz w:val="16"/>
          <w:szCs w:val="19"/>
        </w:rPr>
        <w:t xml:space="preserve"> SOURCE_CODE_DESCRIPTION</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source_vocabulary_id</w:t>
      </w:r>
      <w:proofErr w:type="spellEnd"/>
      <w:r w:rsidRPr="00B755CA">
        <w:rPr>
          <w:rFonts w:ascii="Consolas" w:hAnsi="Consolas" w:cs="Consolas"/>
          <w:color w:val="808080"/>
          <w:sz w:val="16"/>
          <w:szCs w:val="19"/>
        </w:rPr>
        <w:t>,</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SOURCE_DOMAIN_ID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SOURCE_CONCEPT_CLASS_ID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0CFD52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proofErr w:type="spellStart"/>
      <w:r w:rsidRPr="00B755CA">
        <w:rPr>
          <w:rFonts w:ascii="Consolas" w:hAnsi="Consolas" w:cs="Consolas"/>
          <w:sz w:val="16"/>
          <w:szCs w:val="19"/>
        </w:rPr>
        <w:t>stcm</w:t>
      </w:r>
      <w:r w:rsidRPr="00B755CA">
        <w:rPr>
          <w:rFonts w:ascii="Consolas" w:hAnsi="Consolas" w:cs="Consolas"/>
          <w:color w:val="808080"/>
          <w:sz w:val="16"/>
          <w:szCs w:val="19"/>
        </w:rPr>
        <w:t>.</w:t>
      </w:r>
      <w:r w:rsidRPr="00B755CA">
        <w:rPr>
          <w:rFonts w:ascii="Consolas" w:hAnsi="Consolas" w:cs="Consolas"/>
          <w:sz w:val="16"/>
          <w:szCs w:val="19"/>
        </w:rPr>
        <w:t>INVALID_REASON</w:t>
      </w:r>
      <w:proofErr w:type="spellEnd"/>
      <w:r w:rsidRPr="00B755CA">
        <w:rPr>
          <w:rFonts w:ascii="Consolas" w:hAnsi="Consolas" w:cs="Consolas"/>
          <w:sz w:val="16"/>
          <w:szCs w:val="19"/>
        </w:rPr>
        <w:t xml:space="preserve"> </w:t>
      </w:r>
      <w:r w:rsidRPr="00B755CA">
        <w:rPr>
          <w:rFonts w:ascii="Consolas" w:hAnsi="Consolas" w:cs="Consolas"/>
          <w:color w:val="0000FF"/>
          <w:sz w:val="16"/>
          <w:szCs w:val="19"/>
        </w:rPr>
        <w:t>AS</w:t>
      </w:r>
      <w:r w:rsidRPr="00B755CA">
        <w:rPr>
          <w:rFonts w:ascii="Consolas" w:hAnsi="Consolas" w:cs="Consolas"/>
          <w:sz w:val="16"/>
          <w:szCs w:val="19"/>
        </w:rPr>
        <w:t xml:space="preserve"> </w:t>
      </w:r>
      <w:proofErr w:type="spellStart"/>
      <w:r w:rsidRPr="00B755CA">
        <w:rPr>
          <w:rFonts w:ascii="Consolas" w:hAnsi="Consolas" w:cs="Consolas"/>
          <w:sz w:val="16"/>
          <w:szCs w:val="19"/>
        </w:rPr>
        <w:t>SOURCE_INVALID_REASON</w:t>
      </w:r>
      <w:r w:rsidRPr="00B755CA">
        <w:rPr>
          <w:rFonts w:ascii="Consolas" w:hAnsi="Consolas" w:cs="Consolas"/>
          <w:color w:val="808080"/>
          <w:sz w:val="16"/>
          <w:szCs w:val="19"/>
        </w:rPr>
        <w:t>,</w:t>
      </w:r>
      <w:r w:rsidRPr="00B755CA">
        <w:rPr>
          <w:rFonts w:ascii="Consolas" w:hAnsi="Consolas" w:cs="Consolas"/>
          <w:sz w:val="16"/>
          <w:szCs w:val="19"/>
        </w:rPr>
        <w:t>target_concept_id</w:t>
      </w:r>
      <w:proofErr w:type="spellEnd"/>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CONCEPT_NAME </w:t>
      </w:r>
      <w:r w:rsidRPr="00B755CA">
        <w:rPr>
          <w:rFonts w:ascii="Consolas" w:hAnsi="Consolas" w:cs="Consolas"/>
          <w:color w:val="0000FF"/>
          <w:sz w:val="16"/>
          <w:szCs w:val="19"/>
        </w:rPr>
        <w:t>AS</w:t>
      </w:r>
      <w:r w:rsidRPr="00B755CA">
        <w:rPr>
          <w:rFonts w:ascii="Consolas" w:hAnsi="Consolas" w:cs="Consolas"/>
          <w:sz w:val="16"/>
          <w:szCs w:val="19"/>
        </w:rPr>
        <w:t xml:space="preserve"> TARGET_CONCEPT_NAME</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target_vocabulary_id</w:t>
      </w:r>
      <w:proofErr w:type="spellEnd"/>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domain_id </w:t>
      </w:r>
      <w:r w:rsidRPr="00B755CA">
        <w:rPr>
          <w:rFonts w:ascii="Consolas" w:hAnsi="Consolas" w:cs="Consolas"/>
          <w:color w:val="0000FF"/>
          <w:sz w:val="16"/>
          <w:szCs w:val="19"/>
        </w:rPr>
        <w:t>AS</w:t>
      </w:r>
      <w:r w:rsidRPr="00B755CA">
        <w:rPr>
          <w:rFonts w:ascii="Consolas" w:hAnsi="Consolas" w:cs="Consolas"/>
          <w:sz w:val="16"/>
          <w:szCs w:val="19"/>
        </w:rPr>
        <w:t xml:space="preserve"> TARGET_DOMAIN_ID</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concept_class_id </w:t>
      </w:r>
      <w:r w:rsidRPr="00B755CA">
        <w:rPr>
          <w:rFonts w:ascii="Consolas" w:hAnsi="Consolas" w:cs="Consolas"/>
          <w:color w:val="0000FF"/>
          <w:sz w:val="16"/>
          <w:szCs w:val="19"/>
        </w:rPr>
        <w:t>AS</w:t>
      </w:r>
      <w:r w:rsidRPr="00B755CA">
        <w:rPr>
          <w:rFonts w:ascii="Consolas" w:hAnsi="Consolas" w:cs="Consolas"/>
          <w:sz w:val="16"/>
          <w:szCs w:val="19"/>
        </w:rPr>
        <w:t xml:space="preserve"> TARGET_CONCEPT_CLASS_ID</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6D426091"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INVALID_REASON </w:t>
      </w:r>
      <w:r w:rsidRPr="00B755CA">
        <w:rPr>
          <w:rFonts w:ascii="Consolas" w:hAnsi="Consolas" w:cs="Consolas"/>
          <w:color w:val="0000FF"/>
          <w:sz w:val="16"/>
          <w:szCs w:val="19"/>
        </w:rPr>
        <w:t>AS</w:t>
      </w:r>
      <w:r w:rsidRPr="00B755CA">
        <w:rPr>
          <w:rFonts w:ascii="Consolas" w:hAnsi="Consolas" w:cs="Consolas"/>
          <w:sz w:val="16"/>
          <w:szCs w:val="19"/>
        </w:rPr>
        <w:t xml:space="preserve"> TARGET_INVALID_REASON</w:t>
      </w:r>
      <w:r w:rsidRPr="00B755CA">
        <w:rPr>
          <w:rFonts w:ascii="Consolas" w:hAnsi="Consolas" w:cs="Consolas"/>
          <w:color w:val="808080"/>
          <w:sz w:val="16"/>
          <w:szCs w:val="19"/>
        </w:rPr>
        <w:t>,</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standard_concept </w:t>
      </w:r>
      <w:r w:rsidRPr="00B755CA">
        <w:rPr>
          <w:rFonts w:ascii="Consolas" w:hAnsi="Consolas" w:cs="Consolas"/>
          <w:color w:val="0000FF"/>
          <w:sz w:val="16"/>
          <w:szCs w:val="19"/>
        </w:rPr>
        <w:t>AS</w:t>
      </w:r>
      <w:r w:rsidRPr="00B755CA">
        <w:rPr>
          <w:rFonts w:ascii="Consolas" w:hAnsi="Consolas" w:cs="Consolas"/>
          <w:sz w:val="16"/>
          <w:szCs w:val="19"/>
        </w:rPr>
        <w:t xml:space="preserve"> TARGET_STANDARD_CONCEPT</w:t>
      </w:r>
    </w:p>
    <w:p w14:paraId="267F875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FROM</w:t>
      </w:r>
      <w:r w:rsidRPr="00B755CA">
        <w:rPr>
          <w:rFonts w:ascii="Consolas" w:hAnsi="Consolas" w:cs="Consolas"/>
          <w:sz w:val="16"/>
          <w:szCs w:val="19"/>
        </w:rPr>
        <w:t xml:space="preserve"> </w:t>
      </w:r>
      <w:proofErr w:type="spellStart"/>
      <w:r w:rsidRPr="00B755CA">
        <w:rPr>
          <w:rFonts w:ascii="Consolas" w:hAnsi="Consolas" w:cs="Consolas"/>
          <w:sz w:val="16"/>
          <w:szCs w:val="19"/>
        </w:rPr>
        <w:t>source_to_concept_map</w:t>
      </w:r>
      <w:proofErr w:type="spellEnd"/>
      <w:r w:rsidRPr="00B755CA">
        <w:rPr>
          <w:rFonts w:ascii="Consolas" w:hAnsi="Consolas" w:cs="Consolas"/>
          <w:sz w:val="16"/>
          <w:szCs w:val="19"/>
        </w:rPr>
        <w:t xml:space="preserve"> </w:t>
      </w:r>
      <w:proofErr w:type="spellStart"/>
      <w:r w:rsidRPr="00B755CA">
        <w:rPr>
          <w:rFonts w:ascii="Consolas" w:hAnsi="Consolas" w:cs="Consolas"/>
          <w:sz w:val="16"/>
          <w:szCs w:val="19"/>
        </w:rPr>
        <w:t>stcm</w:t>
      </w:r>
      <w:proofErr w:type="spellEnd"/>
    </w:p>
    <w:p w14:paraId="05773D2B"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c1</w:t>
      </w:r>
    </w:p>
    <w:p w14:paraId="4A724F12"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c1</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stcm</w:t>
      </w:r>
      <w:r w:rsidRPr="00B755CA">
        <w:rPr>
          <w:rFonts w:ascii="Consolas" w:hAnsi="Consolas" w:cs="Consolas"/>
          <w:color w:val="808080"/>
          <w:sz w:val="16"/>
          <w:szCs w:val="19"/>
        </w:rPr>
        <w:t>.</w:t>
      </w:r>
      <w:r w:rsidRPr="00B755CA">
        <w:rPr>
          <w:rFonts w:ascii="Consolas" w:hAnsi="Consolas" w:cs="Consolas"/>
          <w:sz w:val="16"/>
          <w:szCs w:val="19"/>
        </w:rPr>
        <w:t>source_concept_id</w:t>
      </w:r>
      <w:proofErr w:type="spellEnd"/>
    </w:p>
    <w:p w14:paraId="1E50451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808080"/>
          <w:sz w:val="16"/>
          <w:szCs w:val="19"/>
        </w:rPr>
        <w:t>LEFT</w:t>
      </w:r>
      <w:r w:rsidRPr="00B755CA">
        <w:rPr>
          <w:rFonts w:ascii="Consolas" w:hAnsi="Consolas" w:cs="Consolas"/>
          <w:sz w:val="16"/>
          <w:szCs w:val="19"/>
        </w:rPr>
        <w:t xml:space="preserve"> </w:t>
      </w:r>
      <w:r w:rsidRPr="00B755CA">
        <w:rPr>
          <w:rFonts w:ascii="Consolas" w:hAnsi="Consolas" w:cs="Consolas"/>
          <w:color w:val="808080"/>
          <w:sz w:val="16"/>
          <w:szCs w:val="19"/>
        </w:rPr>
        <w:t>OUTER</w:t>
      </w:r>
      <w:r w:rsidRPr="00B755CA">
        <w:rPr>
          <w:rFonts w:ascii="Consolas" w:hAnsi="Consolas" w:cs="Consolas"/>
          <w:sz w:val="16"/>
          <w:szCs w:val="19"/>
        </w:rPr>
        <w:t xml:space="preserve"> </w:t>
      </w:r>
      <w:r w:rsidRPr="00B755CA">
        <w:rPr>
          <w:rFonts w:ascii="Consolas" w:hAnsi="Consolas" w:cs="Consolas"/>
          <w:color w:val="808080"/>
          <w:sz w:val="16"/>
          <w:szCs w:val="19"/>
        </w:rPr>
        <w:t>JOIN</w:t>
      </w:r>
      <w:r w:rsidRPr="00B755CA">
        <w:rPr>
          <w:rFonts w:ascii="Consolas" w:hAnsi="Consolas" w:cs="Consolas"/>
          <w:sz w:val="16"/>
          <w:szCs w:val="19"/>
        </w:rPr>
        <w:t xml:space="preserve"> CONCEPT c2</w:t>
      </w:r>
    </w:p>
    <w:p w14:paraId="0876B41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ON</w:t>
      </w:r>
      <w:r w:rsidRPr="00B755CA">
        <w:rPr>
          <w:rFonts w:ascii="Consolas" w:hAnsi="Consolas" w:cs="Consolas"/>
          <w:sz w:val="16"/>
          <w:szCs w:val="19"/>
        </w:rPr>
        <w:t xml:space="preserve"> c2</w:t>
      </w:r>
      <w:r w:rsidRPr="00B755CA">
        <w:rPr>
          <w:rFonts w:ascii="Consolas" w:hAnsi="Consolas" w:cs="Consolas"/>
          <w:color w:val="808080"/>
          <w:sz w:val="16"/>
          <w:szCs w:val="19"/>
        </w:rPr>
        <w:t>.</w:t>
      </w:r>
      <w:r w:rsidRPr="00B755CA">
        <w:rPr>
          <w:rFonts w:ascii="Consolas" w:hAnsi="Consolas" w:cs="Consolas"/>
          <w:sz w:val="16"/>
          <w:szCs w:val="19"/>
        </w:rPr>
        <w:t xml:space="preserve">CONCEPT_ID </w:t>
      </w:r>
      <w:r w:rsidRPr="00B755CA">
        <w:rPr>
          <w:rFonts w:ascii="Consolas" w:hAnsi="Consolas" w:cs="Consolas"/>
          <w:color w:val="808080"/>
          <w:sz w:val="16"/>
          <w:szCs w:val="19"/>
        </w:rPr>
        <w:t>=</w:t>
      </w:r>
      <w:r w:rsidRPr="00B755CA">
        <w:rPr>
          <w:rFonts w:ascii="Consolas" w:hAnsi="Consolas" w:cs="Consolas"/>
          <w:sz w:val="16"/>
          <w:szCs w:val="19"/>
        </w:rPr>
        <w:t xml:space="preserve"> </w:t>
      </w:r>
      <w:proofErr w:type="spellStart"/>
      <w:r w:rsidRPr="00B755CA">
        <w:rPr>
          <w:rFonts w:ascii="Consolas" w:hAnsi="Consolas" w:cs="Consolas"/>
          <w:sz w:val="16"/>
          <w:szCs w:val="19"/>
        </w:rPr>
        <w:t>stcm</w:t>
      </w:r>
      <w:r w:rsidRPr="00B755CA">
        <w:rPr>
          <w:rFonts w:ascii="Consolas" w:hAnsi="Consolas" w:cs="Consolas"/>
          <w:color w:val="808080"/>
          <w:sz w:val="16"/>
          <w:szCs w:val="19"/>
        </w:rPr>
        <w:t>.</w:t>
      </w:r>
      <w:r w:rsidRPr="00B755CA">
        <w:rPr>
          <w:rFonts w:ascii="Consolas" w:hAnsi="Consolas" w:cs="Consolas"/>
          <w:sz w:val="16"/>
          <w:szCs w:val="19"/>
        </w:rPr>
        <w:t>target_concept_id</w:t>
      </w:r>
      <w:proofErr w:type="spellEnd"/>
    </w:p>
    <w:p w14:paraId="4CE75CB9"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sz w:val="16"/>
          <w:szCs w:val="19"/>
        </w:rPr>
        <w:t xml:space="preserve">       </w:t>
      </w:r>
      <w:r w:rsidRPr="00B755CA">
        <w:rPr>
          <w:rFonts w:ascii="Consolas" w:hAnsi="Consolas" w:cs="Consolas"/>
          <w:color w:val="0000FF"/>
          <w:sz w:val="16"/>
          <w:szCs w:val="19"/>
        </w:rPr>
        <w:t>WHERE</w:t>
      </w:r>
      <w:r w:rsidRPr="00B755CA">
        <w:rPr>
          <w:rFonts w:ascii="Consolas" w:hAnsi="Consolas" w:cs="Consolas"/>
          <w:sz w:val="16"/>
          <w:szCs w:val="19"/>
        </w:rPr>
        <w:t xml:space="preserve"> </w:t>
      </w:r>
      <w:proofErr w:type="spellStart"/>
      <w:r w:rsidRPr="00B755CA">
        <w:rPr>
          <w:rFonts w:ascii="Consolas" w:hAnsi="Consolas" w:cs="Consolas"/>
          <w:sz w:val="16"/>
          <w:szCs w:val="19"/>
        </w:rPr>
        <w:t>stcm</w:t>
      </w:r>
      <w:r w:rsidRPr="00B755CA">
        <w:rPr>
          <w:rFonts w:ascii="Consolas" w:hAnsi="Consolas" w:cs="Consolas"/>
          <w:color w:val="808080"/>
          <w:sz w:val="16"/>
          <w:szCs w:val="19"/>
        </w:rPr>
        <w:t>.</w:t>
      </w:r>
      <w:r w:rsidRPr="00B755CA">
        <w:rPr>
          <w:rFonts w:ascii="Consolas" w:hAnsi="Consolas" w:cs="Consolas"/>
          <w:sz w:val="16"/>
          <w:szCs w:val="19"/>
        </w:rPr>
        <w:t>INVALID_REASON</w:t>
      </w:r>
      <w:proofErr w:type="spellEnd"/>
      <w:r w:rsidRPr="00B755CA">
        <w:rPr>
          <w:rFonts w:ascii="Consolas" w:hAnsi="Consolas" w:cs="Consolas"/>
          <w:sz w:val="16"/>
          <w:szCs w:val="19"/>
        </w:rPr>
        <w:t xml:space="preserve"> </w:t>
      </w:r>
      <w:r w:rsidRPr="00B755CA">
        <w:rPr>
          <w:rFonts w:ascii="Consolas" w:hAnsi="Consolas" w:cs="Consolas"/>
          <w:color w:val="808080"/>
          <w:sz w:val="16"/>
          <w:szCs w:val="19"/>
        </w:rPr>
        <w:t>IS</w:t>
      </w:r>
      <w:r w:rsidRPr="00B755CA">
        <w:rPr>
          <w:rFonts w:ascii="Consolas" w:hAnsi="Consolas" w:cs="Consolas"/>
          <w:sz w:val="16"/>
          <w:szCs w:val="19"/>
        </w:rPr>
        <w:t xml:space="preserve"> </w:t>
      </w:r>
      <w:r w:rsidRPr="00B755CA">
        <w:rPr>
          <w:rFonts w:ascii="Consolas" w:hAnsi="Consolas" w:cs="Consolas"/>
          <w:color w:val="808080"/>
          <w:sz w:val="16"/>
          <w:szCs w:val="19"/>
        </w:rPr>
        <w:t>NULL</w:t>
      </w:r>
    </w:p>
    <w:p w14:paraId="62DD0FE7"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w:t>
      </w:r>
    </w:p>
    <w:p w14:paraId="55B803EF"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SELECT</w:t>
      </w:r>
      <w:r w:rsidRPr="00B755CA">
        <w:rPr>
          <w:rFonts w:ascii="Consolas" w:hAnsi="Consolas" w:cs="Consolas"/>
          <w:sz w:val="16"/>
          <w:szCs w:val="19"/>
        </w:rPr>
        <w:t xml:space="preserve"> </w:t>
      </w:r>
      <w:r w:rsidRPr="00B755CA">
        <w:rPr>
          <w:rFonts w:ascii="Consolas" w:hAnsi="Consolas" w:cs="Consolas"/>
          <w:color w:val="808080"/>
          <w:sz w:val="16"/>
          <w:szCs w:val="19"/>
        </w:rPr>
        <w:t>*</w:t>
      </w:r>
    </w:p>
    <w:p w14:paraId="0F7BBAB3"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FROM</w:t>
      </w:r>
      <w:r w:rsidRPr="00B755CA">
        <w:rPr>
          <w:rFonts w:ascii="Consolas" w:hAnsi="Consolas" w:cs="Consolas"/>
          <w:sz w:val="16"/>
          <w:szCs w:val="19"/>
        </w:rPr>
        <w:t xml:space="preserve"> CTE_VOCAB_MAP</w:t>
      </w:r>
    </w:p>
    <w:p w14:paraId="18B61476"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8000"/>
          <w:sz w:val="16"/>
          <w:szCs w:val="19"/>
        </w:rPr>
        <w:t>/*EXAMPLE FILTERS*/</w:t>
      </w:r>
    </w:p>
    <w:p w14:paraId="1C3BA585"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0000FF"/>
          <w:sz w:val="16"/>
          <w:szCs w:val="19"/>
        </w:rPr>
        <w:t>WHERE</w:t>
      </w:r>
      <w:r w:rsidRPr="00B755CA">
        <w:rPr>
          <w:rFonts w:ascii="Consolas" w:hAnsi="Consolas" w:cs="Consolas"/>
          <w:sz w:val="16"/>
          <w:szCs w:val="19"/>
        </w:rPr>
        <w:t xml:space="preserve"> SOURCE_VOCABULARY_ID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'NDC'</w:t>
      </w:r>
      <w:r w:rsidRPr="00B755CA">
        <w:rPr>
          <w:rFonts w:ascii="Consolas" w:hAnsi="Consolas" w:cs="Consolas"/>
          <w:color w:val="808080"/>
          <w:sz w:val="16"/>
          <w:szCs w:val="19"/>
        </w:rPr>
        <w:t>)</w:t>
      </w:r>
    </w:p>
    <w:p w14:paraId="3749B110" w14:textId="77777777" w:rsidR="00B755CA" w:rsidRPr="00B755CA" w:rsidRDefault="00B755CA" w:rsidP="00B755CA">
      <w:pPr>
        <w:autoSpaceDE w:val="0"/>
        <w:autoSpaceDN w:val="0"/>
        <w:adjustRightInd w:val="0"/>
        <w:spacing w:after="0" w:line="240" w:lineRule="auto"/>
        <w:rPr>
          <w:rFonts w:ascii="Consolas" w:hAnsi="Consolas" w:cs="Consolas"/>
          <w:sz w:val="16"/>
          <w:szCs w:val="19"/>
        </w:rPr>
      </w:pPr>
      <w:r w:rsidRPr="00B755CA">
        <w:rPr>
          <w:rFonts w:ascii="Consolas" w:hAnsi="Consolas" w:cs="Consolas"/>
          <w:color w:val="808080"/>
          <w:sz w:val="16"/>
          <w:szCs w:val="19"/>
        </w:rPr>
        <w:t>AND</w:t>
      </w:r>
      <w:r w:rsidRPr="00B755CA">
        <w:rPr>
          <w:rFonts w:ascii="Consolas" w:hAnsi="Consolas" w:cs="Consolas"/>
          <w:sz w:val="16"/>
          <w:szCs w:val="19"/>
        </w:rPr>
        <w:t xml:space="preserve"> TARGET_VOCABUALRY_ID </w:t>
      </w:r>
      <w:r w:rsidRPr="00B755CA">
        <w:rPr>
          <w:rFonts w:ascii="Consolas" w:hAnsi="Consolas" w:cs="Consolas"/>
          <w:color w:val="808080"/>
          <w:sz w:val="16"/>
          <w:szCs w:val="19"/>
        </w:rPr>
        <w:t>IN</w:t>
      </w:r>
      <w:r w:rsidRPr="00B755CA">
        <w:rPr>
          <w:rFonts w:ascii="Consolas" w:hAnsi="Consolas" w:cs="Consolas"/>
          <w:color w:val="0000FF"/>
          <w:sz w:val="16"/>
          <w:szCs w:val="19"/>
        </w:rPr>
        <w:t xml:space="preserve"> </w:t>
      </w:r>
      <w:r w:rsidRPr="00B755CA">
        <w:rPr>
          <w:rFonts w:ascii="Consolas" w:hAnsi="Consolas" w:cs="Consolas"/>
          <w:color w:val="808080"/>
          <w:sz w:val="16"/>
          <w:szCs w:val="19"/>
        </w:rPr>
        <w:t>(</w:t>
      </w:r>
      <w:r w:rsidRPr="00B755CA">
        <w:rPr>
          <w:rFonts w:ascii="Consolas" w:hAnsi="Consolas" w:cs="Consolas"/>
          <w:color w:val="FF0000"/>
          <w:sz w:val="16"/>
          <w:szCs w:val="19"/>
        </w:rPr>
        <w:t>'</w:t>
      </w:r>
      <w:proofErr w:type="spellStart"/>
      <w:r w:rsidRPr="00B755CA">
        <w:rPr>
          <w:rFonts w:ascii="Consolas" w:hAnsi="Consolas" w:cs="Consolas"/>
          <w:color w:val="FF0000"/>
          <w:sz w:val="16"/>
          <w:szCs w:val="19"/>
        </w:rPr>
        <w:t>RxNORM</w:t>
      </w:r>
      <w:proofErr w:type="spellEnd"/>
      <w:r w:rsidRPr="00B755CA">
        <w:rPr>
          <w:rFonts w:ascii="Consolas" w:hAnsi="Consolas" w:cs="Consolas"/>
          <w:color w:val="FF0000"/>
          <w:sz w:val="16"/>
          <w:szCs w:val="19"/>
        </w:rPr>
        <w:t>'</w:t>
      </w:r>
      <w:r w:rsidRPr="00B755CA">
        <w:rPr>
          <w:rFonts w:ascii="Consolas" w:hAnsi="Consolas" w:cs="Consolas"/>
          <w:color w:val="808080"/>
          <w:sz w:val="16"/>
          <w:szCs w:val="19"/>
        </w:rPr>
        <w:t>)</w:t>
      </w:r>
      <w:r w:rsidRPr="00B755CA">
        <w:rPr>
          <w:rFonts w:ascii="Consolas" w:hAnsi="Consolas" w:cs="Consolas"/>
          <w:sz w:val="16"/>
          <w:szCs w:val="19"/>
        </w:rPr>
        <w:t xml:space="preserve"> </w:t>
      </w:r>
    </w:p>
    <w:p w14:paraId="211A932C" w14:textId="77777777" w:rsidR="008A3727" w:rsidRPr="008D7D8C" w:rsidRDefault="008A3727" w:rsidP="009A069A"/>
    <w:p w14:paraId="138CC917" w14:textId="77777777" w:rsidR="008A3727" w:rsidRDefault="009A069A" w:rsidP="006812AD">
      <w:pPr>
        <w:spacing w:after="0"/>
      </w:pPr>
      <w:r>
        <w:br w:type="page"/>
      </w:r>
    </w:p>
    <w:p w14:paraId="1B0B437C" w14:textId="77777777" w:rsidR="0056377F" w:rsidRDefault="0056377F" w:rsidP="009A069A">
      <w:pPr>
        <w:pStyle w:val="Heading2"/>
        <w:rPr>
          <w:highlight w:val="white"/>
        </w:rPr>
      </w:pPr>
      <w:bookmarkStart w:id="117" w:name="_Domain_IDs"/>
      <w:bookmarkStart w:id="118" w:name="_Toc475696935"/>
      <w:bookmarkEnd w:id="117"/>
      <w:r>
        <w:rPr>
          <w:highlight w:val="white"/>
        </w:rPr>
        <w:lastRenderedPageBreak/>
        <w:t>Domain IDs</w:t>
      </w:r>
      <w:bookmarkEnd w:id="118"/>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56377F" w14:paraId="26A18524" w14:textId="77777777" w:rsidTr="009D7B5E">
        <w:trPr>
          <w:trHeight w:hRule="exact" w:val="302"/>
        </w:trPr>
        <w:tc>
          <w:tcPr>
            <w:tcW w:w="5382" w:type="dxa"/>
            <w:gridSpan w:val="2"/>
            <w:shd w:val="clear" w:color="auto" w:fill="BFBFBF"/>
          </w:tcPr>
          <w:p w14:paraId="1A28B481" w14:textId="77777777" w:rsidR="0056377F" w:rsidRPr="00C47DFD" w:rsidRDefault="0056377F" w:rsidP="00CF299C">
            <w:pPr>
              <w:rPr>
                <w:rFonts w:ascii="Cambria" w:hAnsi="Cambria"/>
                <w:b/>
              </w:rPr>
            </w:pPr>
            <w:r w:rsidRPr="00BE3813">
              <w:rPr>
                <w:rFonts w:ascii="Cambria" w:hAnsi="Cambria"/>
                <w:b/>
              </w:rPr>
              <w:t>Domain Mappings</w:t>
            </w:r>
          </w:p>
        </w:tc>
      </w:tr>
      <w:tr w:rsidR="0056377F" w14:paraId="5759046A" w14:textId="77777777" w:rsidTr="009D7B5E">
        <w:trPr>
          <w:trHeight w:hRule="exact" w:val="302"/>
        </w:trPr>
        <w:tc>
          <w:tcPr>
            <w:tcW w:w="2412" w:type="dxa"/>
            <w:shd w:val="clear" w:color="auto" w:fill="D9D9D9"/>
          </w:tcPr>
          <w:p w14:paraId="1D7D8C79" w14:textId="77777777" w:rsidR="0056377F" w:rsidRPr="00BE3813" w:rsidRDefault="0056377F" w:rsidP="00CF299C">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7482C1FD" w14:textId="77777777" w:rsidR="0056377F" w:rsidRPr="00C47DFD" w:rsidRDefault="0056377F" w:rsidP="00CF299C">
            <w:pPr>
              <w:rPr>
                <w:rFonts w:ascii="Cambria" w:hAnsi="Cambria"/>
                <w:b/>
              </w:rPr>
            </w:pPr>
            <w:r w:rsidRPr="00C47DFD">
              <w:rPr>
                <w:rFonts w:ascii="Cambria" w:hAnsi="Cambria"/>
                <w:b/>
              </w:rPr>
              <w:t>Maps to table</w:t>
            </w:r>
          </w:p>
        </w:tc>
      </w:tr>
      <w:tr w:rsidR="0056377F" w14:paraId="48EB29C2" w14:textId="77777777" w:rsidTr="009D7B5E">
        <w:trPr>
          <w:trHeight w:hRule="exact" w:val="302"/>
        </w:trPr>
        <w:tc>
          <w:tcPr>
            <w:tcW w:w="2412" w:type="dxa"/>
            <w:shd w:val="clear" w:color="auto" w:fill="auto"/>
          </w:tcPr>
          <w:p w14:paraId="0D0B39F1" w14:textId="77777777" w:rsidR="0056377F" w:rsidRPr="00C47DFD" w:rsidRDefault="0056377F" w:rsidP="00CF299C">
            <w:pPr>
              <w:rPr>
                <w:rFonts w:ascii="Cambria" w:hAnsi="Cambria"/>
              </w:rPr>
            </w:pPr>
            <w:r w:rsidRPr="00BE3813">
              <w:rPr>
                <w:rFonts w:ascii="Cambria" w:hAnsi="Cambria"/>
              </w:rPr>
              <w:t>Unit</w:t>
            </w:r>
          </w:p>
        </w:tc>
        <w:tc>
          <w:tcPr>
            <w:tcW w:w="2970" w:type="dxa"/>
            <w:shd w:val="clear" w:color="auto" w:fill="auto"/>
          </w:tcPr>
          <w:p w14:paraId="02BA8774" w14:textId="77777777" w:rsidR="0056377F" w:rsidRPr="00C47DFD" w:rsidRDefault="0056377F" w:rsidP="00CF299C">
            <w:pPr>
              <w:rPr>
                <w:rFonts w:ascii="Cambria" w:hAnsi="Cambria"/>
              </w:rPr>
            </w:pPr>
          </w:p>
        </w:tc>
      </w:tr>
      <w:tr w:rsidR="0056377F" w14:paraId="544AFFB9" w14:textId="77777777" w:rsidTr="009D7B5E">
        <w:trPr>
          <w:trHeight w:hRule="exact" w:val="302"/>
        </w:trPr>
        <w:tc>
          <w:tcPr>
            <w:tcW w:w="2412" w:type="dxa"/>
            <w:shd w:val="clear" w:color="auto" w:fill="auto"/>
          </w:tcPr>
          <w:p w14:paraId="00ADCF4D" w14:textId="77777777" w:rsidR="0056377F" w:rsidRPr="00C47DFD" w:rsidRDefault="0056377F" w:rsidP="00CF299C">
            <w:pPr>
              <w:rPr>
                <w:rFonts w:ascii="Cambria" w:hAnsi="Cambria"/>
              </w:rPr>
            </w:pPr>
            <w:r w:rsidRPr="00BE3813">
              <w:rPr>
                <w:rFonts w:ascii="Cambria" w:hAnsi="Cambria"/>
              </w:rPr>
              <w:t>Gender</w:t>
            </w:r>
          </w:p>
        </w:tc>
        <w:tc>
          <w:tcPr>
            <w:tcW w:w="2970" w:type="dxa"/>
            <w:shd w:val="clear" w:color="auto" w:fill="auto"/>
          </w:tcPr>
          <w:p w14:paraId="26F65C98" w14:textId="77777777" w:rsidR="0056377F" w:rsidRPr="00C47DFD" w:rsidRDefault="0056377F" w:rsidP="00CF299C">
            <w:pPr>
              <w:rPr>
                <w:rFonts w:ascii="Cambria" w:hAnsi="Cambria"/>
              </w:rPr>
            </w:pPr>
          </w:p>
        </w:tc>
      </w:tr>
      <w:tr w:rsidR="0056377F" w14:paraId="695F5EF3" w14:textId="77777777" w:rsidTr="009D7B5E">
        <w:trPr>
          <w:trHeight w:hRule="exact" w:val="302"/>
        </w:trPr>
        <w:tc>
          <w:tcPr>
            <w:tcW w:w="2412" w:type="dxa"/>
            <w:shd w:val="clear" w:color="auto" w:fill="auto"/>
          </w:tcPr>
          <w:p w14:paraId="5C412CA4" w14:textId="77777777" w:rsidR="0056377F" w:rsidRPr="00C47DFD" w:rsidRDefault="0056377F" w:rsidP="00CF299C">
            <w:pPr>
              <w:rPr>
                <w:rFonts w:ascii="Cambria" w:hAnsi="Cambria"/>
              </w:rPr>
            </w:pPr>
            <w:r w:rsidRPr="00BE3813">
              <w:rPr>
                <w:rFonts w:ascii="Cambria" w:hAnsi="Cambria"/>
              </w:rPr>
              <w:t>Place of Service</w:t>
            </w:r>
          </w:p>
        </w:tc>
        <w:tc>
          <w:tcPr>
            <w:tcW w:w="2970" w:type="dxa"/>
            <w:shd w:val="clear" w:color="auto" w:fill="auto"/>
          </w:tcPr>
          <w:p w14:paraId="4B5A7C4C" w14:textId="77777777" w:rsidR="0056377F" w:rsidRPr="00C47DFD" w:rsidRDefault="0056377F" w:rsidP="00CF299C">
            <w:pPr>
              <w:rPr>
                <w:rFonts w:ascii="Cambria" w:hAnsi="Cambria"/>
              </w:rPr>
            </w:pPr>
          </w:p>
        </w:tc>
      </w:tr>
      <w:tr w:rsidR="0056377F" w14:paraId="76C26D0A" w14:textId="77777777" w:rsidTr="009D7B5E">
        <w:trPr>
          <w:trHeight w:hRule="exact" w:val="302"/>
        </w:trPr>
        <w:tc>
          <w:tcPr>
            <w:tcW w:w="2412" w:type="dxa"/>
            <w:shd w:val="clear" w:color="auto" w:fill="auto"/>
          </w:tcPr>
          <w:p w14:paraId="0ACA8D56" w14:textId="77777777" w:rsidR="0056377F" w:rsidRPr="00C47DFD" w:rsidRDefault="0056377F" w:rsidP="00CF299C">
            <w:pPr>
              <w:rPr>
                <w:rFonts w:ascii="Cambria" w:hAnsi="Cambria"/>
              </w:rPr>
            </w:pPr>
            <w:r w:rsidRPr="00BE3813">
              <w:rPr>
                <w:rFonts w:ascii="Cambria" w:hAnsi="Cambria"/>
              </w:rPr>
              <w:t>Note Type</w:t>
            </w:r>
          </w:p>
        </w:tc>
        <w:tc>
          <w:tcPr>
            <w:tcW w:w="2970" w:type="dxa"/>
            <w:shd w:val="clear" w:color="auto" w:fill="auto"/>
          </w:tcPr>
          <w:p w14:paraId="179CD5CA" w14:textId="77777777" w:rsidR="0056377F" w:rsidRPr="00C47DFD" w:rsidRDefault="0056377F" w:rsidP="00CF299C">
            <w:pPr>
              <w:rPr>
                <w:rFonts w:ascii="Cambria" w:hAnsi="Cambria"/>
              </w:rPr>
            </w:pPr>
          </w:p>
        </w:tc>
      </w:tr>
      <w:tr w:rsidR="0056377F" w14:paraId="2AD110CF" w14:textId="77777777" w:rsidTr="009D7B5E">
        <w:trPr>
          <w:trHeight w:hRule="exact" w:val="302"/>
        </w:trPr>
        <w:tc>
          <w:tcPr>
            <w:tcW w:w="2412" w:type="dxa"/>
            <w:shd w:val="clear" w:color="auto" w:fill="auto"/>
          </w:tcPr>
          <w:p w14:paraId="1BDDFD7D" w14:textId="77777777" w:rsidR="0056377F" w:rsidRPr="00C47DFD" w:rsidRDefault="0056377F" w:rsidP="00CF299C">
            <w:pPr>
              <w:rPr>
                <w:rFonts w:ascii="Cambria" w:hAnsi="Cambria"/>
              </w:rPr>
            </w:pPr>
            <w:r w:rsidRPr="00BE3813">
              <w:rPr>
                <w:rFonts w:ascii="Cambria" w:hAnsi="Cambria"/>
              </w:rPr>
              <w:t>Race</w:t>
            </w:r>
          </w:p>
        </w:tc>
        <w:tc>
          <w:tcPr>
            <w:tcW w:w="2970" w:type="dxa"/>
            <w:shd w:val="clear" w:color="auto" w:fill="auto"/>
          </w:tcPr>
          <w:p w14:paraId="2E526A9F" w14:textId="77777777" w:rsidR="0056377F" w:rsidRPr="00C47DFD" w:rsidRDefault="0056377F" w:rsidP="00CF299C">
            <w:pPr>
              <w:rPr>
                <w:rFonts w:ascii="Cambria" w:hAnsi="Cambria"/>
              </w:rPr>
            </w:pPr>
          </w:p>
        </w:tc>
      </w:tr>
      <w:tr w:rsidR="0056377F" w14:paraId="41DCB645" w14:textId="77777777" w:rsidTr="009D7B5E">
        <w:trPr>
          <w:trHeight w:hRule="exact" w:val="302"/>
        </w:trPr>
        <w:tc>
          <w:tcPr>
            <w:tcW w:w="2412" w:type="dxa"/>
            <w:shd w:val="clear" w:color="auto" w:fill="auto"/>
          </w:tcPr>
          <w:p w14:paraId="317E8DC5"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5F119DB9" w14:textId="77777777" w:rsidR="0056377F" w:rsidRPr="00C47DFD" w:rsidRDefault="0056377F" w:rsidP="00CF299C">
            <w:pPr>
              <w:rPr>
                <w:rFonts w:ascii="Cambria" w:hAnsi="Cambria"/>
              </w:rPr>
            </w:pPr>
          </w:p>
        </w:tc>
      </w:tr>
      <w:tr w:rsidR="0056377F" w14:paraId="299F4ECE" w14:textId="77777777" w:rsidTr="009D7B5E">
        <w:trPr>
          <w:trHeight w:hRule="exact" w:val="302"/>
        </w:trPr>
        <w:tc>
          <w:tcPr>
            <w:tcW w:w="2412" w:type="dxa"/>
            <w:shd w:val="clear" w:color="auto" w:fill="auto"/>
          </w:tcPr>
          <w:p w14:paraId="4B495CC4" w14:textId="77777777" w:rsidR="0056377F" w:rsidRPr="00C47DFD" w:rsidRDefault="0056377F" w:rsidP="00CF299C">
            <w:pPr>
              <w:rPr>
                <w:rFonts w:ascii="Cambria" w:hAnsi="Cambria"/>
              </w:rPr>
            </w:pPr>
            <w:r w:rsidRPr="00BE3813">
              <w:rPr>
                <w:rFonts w:ascii="Cambria" w:hAnsi="Cambria"/>
              </w:rPr>
              <w:t>Relationship</w:t>
            </w:r>
          </w:p>
        </w:tc>
        <w:tc>
          <w:tcPr>
            <w:tcW w:w="2970" w:type="dxa"/>
            <w:shd w:val="clear" w:color="auto" w:fill="auto"/>
          </w:tcPr>
          <w:p w14:paraId="5878B407" w14:textId="77777777" w:rsidR="0056377F" w:rsidRPr="00C47DFD" w:rsidRDefault="0056377F" w:rsidP="00CF299C">
            <w:pPr>
              <w:rPr>
                <w:rFonts w:ascii="Cambria" w:hAnsi="Cambria"/>
              </w:rPr>
            </w:pPr>
          </w:p>
        </w:tc>
      </w:tr>
      <w:tr w:rsidR="0056377F" w14:paraId="41C2BB7A" w14:textId="77777777" w:rsidTr="009D7B5E">
        <w:trPr>
          <w:trHeight w:hRule="exact" w:val="302"/>
        </w:trPr>
        <w:tc>
          <w:tcPr>
            <w:tcW w:w="2412" w:type="dxa"/>
            <w:shd w:val="clear" w:color="auto" w:fill="auto"/>
          </w:tcPr>
          <w:p w14:paraId="5F9EFBA4" w14:textId="77777777" w:rsidR="0056377F" w:rsidRPr="00C47DFD" w:rsidRDefault="0056377F" w:rsidP="00CF299C">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7128B55E" w14:textId="77777777" w:rsidR="0056377F" w:rsidRPr="00A60374" w:rsidRDefault="0056377F" w:rsidP="00CF299C">
            <w:pPr>
              <w:rPr>
                <w:rFonts w:ascii="Cambria" w:hAnsi="Cambria"/>
              </w:rPr>
            </w:pPr>
          </w:p>
        </w:tc>
      </w:tr>
      <w:tr w:rsidR="0056377F" w14:paraId="31C99ED2" w14:textId="77777777" w:rsidTr="009D7B5E">
        <w:trPr>
          <w:trHeight w:hRule="exact" w:val="302"/>
        </w:trPr>
        <w:tc>
          <w:tcPr>
            <w:tcW w:w="2412" w:type="dxa"/>
            <w:shd w:val="clear" w:color="auto" w:fill="auto"/>
          </w:tcPr>
          <w:p w14:paraId="669F198D" w14:textId="77777777" w:rsidR="0056377F" w:rsidRPr="00C47DFD" w:rsidRDefault="0056377F" w:rsidP="00CF299C">
            <w:pPr>
              <w:rPr>
                <w:rFonts w:ascii="Cambria" w:hAnsi="Cambria"/>
              </w:rPr>
            </w:pPr>
            <w:r w:rsidRPr="00BE3813">
              <w:rPr>
                <w:rFonts w:ascii="Cambria" w:hAnsi="Cambria"/>
              </w:rPr>
              <w:t>Device</w:t>
            </w:r>
          </w:p>
        </w:tc>
        <w:tc>
          <w:tcPr>
            <w:tcW w:w="2970" w:type="dxa"/>
            <w:shd w:val="clear" w:color="auto" w:fill="auto"/>
          </w:tcPr>
          <w:p w14:paraId="00A41516" w14:textId="77777777" w:rsidR="0056377F" w:rsidRPr="00C47DFD" w:rsidRDefault="00F061D7" w:rsidP="00CF299C">
            <w:pPr>
              <w:rPr>
                <w:rFonts w:ascii="Cambria" w:hAnsi="Cambria"/>
              </w:rPr>
            </w:pPr>
            <w:r>
              <w:rPr>
                <w:rFonts w:ascii="Cambria" w:hAnsi="Cambria"/>
              </w:rPr>
              <w:t>Device Exposure</w:t>
            </w:r>
          </w:p>
        </w:tc>
      </w:tr>
      <w:tr w:rsidR="0056377F" w14:paraId="708D75A1" w14:textId="77777777" w:rsidTr="009D7B5E">
        <w:trPr>
          <w:trHeight w:hRule="exact" w:val="302"/>
        </w:trPr>
        <w:tc>
          <w:tcPr>
            <w:tcW w:w="2412" w:type="dxa"/>
            <w:shd w:val="clear" w:color="auto" w:fill="auto"/>
          </w:tcPr>
          <w:p w14:paraId="1EDEB01D" w14:textId="77777777" w:rsidR="0056377F" w:rsidRPr="00C47DFD" w:rsidRDefault="0056377F" w:rsidP="00CF299C">
            <w:pPr>
              <w:rPr>
                <w:rFonts w:ascii="Cambria" w:hAnsi="Cambria"/>
              </w:rPr>
            </w:pPr>
            <w:r w:rsidRPr="00BE3813">
              <w:rPr>
                <w:rFonts w:ascii="Cambria" w:hAnsi="Cambria"/>
              </w:rPr>
              <w:t>Spec Disease Status</w:t>
            </w:r>
          </w:p>
        </w:tc>
        <w:tc>
          <w:tcPr>
            <w:tcW w:w="2970" w:type="dxa"/>
            <w:shd w:val="clear" w:color="auto" w:fill="auto"/>
          </w:tcPr>
          <w:p w14:paraId="601714FF" w14:textId="77777777" w:rsidR="0056377F" w:rsidRPr="00C47DFD" w:rsidRDefault="0056377F" w:rsidP="00CF299C">
            <w:pPr>
              <w:rPr>
                <w:rFonts w:ascii="Cambria" w:hAnsi="Cambria"/>
              </w:rPr>
            </w:pPr>
          </w:p>
        </w:tc>
      </w:tr>
      <w:tr w:rsidR="0056377F" w14:paraId="760BE898" w14:textId="77777777" w:rsidTr="009D7B5E">
        <w:trPr>
          <w:trHeight w:hRule="exact" w:val="302"/>
        </w:trPr>
        <w:tc>
          <w:tcPr>
            <w:tcW w:w="2412" w:type="dxa"/>
            <w:shd w:val="clear" w:color="auto" w:fill="auto"/>
          </w:tcPr>
          <w:p w14:paraId="7DE694CD" w14:textId="77777777" w:rsidR="0056377F" w:rsidRPr="00C47DFD" w:rsidRDefault="0056377F" w:rsidP="00CF299C">
            <w:pPr>
              <w:rPr>
                <w:rFonts w:ascii="Cambria" w:hAnsi="Cambria"/>
              </w:rPr>
            </w:pPr>
            <w:r w:rsidRPr="00BE3813">
              <w:rPr>
                <w:rFonts w:ascii="Cambria" w:hAnsi="Cambria"/>
              </w:rPr>
              <w:t>Drug</w:t>
            </w:r>
          </w:p>
        </w:tc>
        <w:tc>
          <w:tcPr>
            <w:tcW w:w="2970" w:type="dxa"/>
            <w:shd w:val="clear" w:color="auto" w:fill="auto"/>
          </w:tcPr>
          <w:p w14:paraId="11E76B4B" w14:textId="77777777" w:rsidR="0056377F" w:rsidRPr="00BE3813" w:rsidRDefault="0056377F" w:rsidP="00CF299C">
            <w:pPr>
              <w:rPr>
                <w:rFonts w:ascii="Cambria" w:hAnsi="Cambria"/>
              </w:rPr>
            </w:pPr>
            <w:r w:rsidRPr="009D7B5E">
              <w:rPr>
                <w:rFonts w:ascii="Cambria" w:hAnsi="Cambria"/>
              </w:rPr>
              <w:t>Drug exposure</w:t>
            </w:r>
          </w:p>
        </w:tc>
      </w:tr>
      <w:tr w:rsidR="0056377F" w14:paraId="0723D589" w14:textId="77777777" w:rsidTr="009D7B5E">
        <w:trPr>
          <w:trHeight w:hRule="exact" w:val="302"/>
        </w:trPr>
        <w:tc>
          <w:tcPr>
            <w:tcW w:w="2412" w:type="dxa"/>
            <w:shd w:val="clear" w:color="auto" w:fill="auto"/>
          </w:tcPr>
          <w:p w14:paraId="41E712F1" w14:textId="77777777" w:rsidR="0056377F" w:rsidRPr="00C47DFD" w:rsidRDefault="0056377F" w:rsidP="00CF299C">
            <w:pPr>
              <w:rPr>
                <w:rFonts w:ascii="Cambria" w:hAnsi="Cambria"/>
              </w:rPr>
            </w:pPr>
            <w:r w:rsidRPr="00BE3813">
              <w:rPr>
                <w:rFonts w:ascii="Cambria" w:hAnsi="Cambria"/>
              </w:rPr>
              <w:t>Specimen</w:t>
            </w:r>
          </w:p>
        </w:tc>
        <w:tc>
          <w:tcPr>
            <w:tcW w:w="2970" w:type="dxa"/>
            <w:shd w:val="clear" w:color="auto" w:fill="auto"/>
          </w:tcPr>
          <w:p w14:paraId="58CE8DD4" w14:textId="77777777" w:rsidR="0056377F" w:rsidRPr="00C47DFD" w:rsidRDefault="0056377F" w:rsidP="00CF299C">
            <w:pPr>
              <w:rPr>
                <w:rFonts w:ascii="Cambria" w:hAnsi="Cambria"/>
              </w:rPr>
            </w:pPr>
          </w:p>
        </w:tc>
      </w:tr>
      <w:tr w:rsidR="0056377F" w14:paraId="41C6D498" w14:textId="77777777" w:rsidTr="009D7B5E">
        <w:trPr>
          <w:trHeight w:hRule="exact" w:val="302"/>
        </w:trPr>
        <w:tc>
          <w:tcPr>
            <w:tcW w:w="2412" w:type="dxa"/>
            <w:shd w:val="clear" w:color="auto" w:fill="auto"/>
          </w:tcPr>
          <w:p w14:paraId="04C3A23E" w14:textId="77777777" w:rsidR="0056377F" w:rsidRPr="00C47DFD" w:rsidRDefault="0056377F" w:rsidP="00CF299C">
            <w:pPr>
              <w:rPr>
                <w:rFonts w:ascii="Cambria" w:hAnsi="Cambria"/>
              </w:rPr>
            </w:pPr>
            <w:r w:rsidRPr="00BE3813">
              <w:rPr>
                <w:rFonts w:ascii="Cambria" w:hAnsi="Cambria"/>
              </w:rPr>
              <w:t>Route</w:t>
            </w:r>
          </w:p>
        </w:tc>
        <w:tc>
          <w:tcPr>
            <w:tcW w:w="2970" w:type="dxa"/>
            <w:shd w:val="clear" w:color="auto" w:fill="auto"/>
          </w:tcPr>
          <w:p w14:paraId="6033E436" w14:textId="77777777" w:rsidR="0056377F" w:rsidRPr="00C47DFD" w:rsidRDefault="0056377F" w:rsidP="00CF299C">
            <w:pPr>
              <w:rPr>
                <w:rFonts w:ascii="Cambria" w:hAnsi="Cambria"/>
              </w:rPr>
            </w:pPr>
          </w:p>
        </w:tc>
      </w:tr>
      <w:tr w:rsidR="0056377F" w14:paraId="3EF8C7D8" w14:textId="77777777" w:rsidTr="009D7B5E">
        <w:trPr>
          <w:trHeight w:hRule="exact" w:val="302"/>
        </w:trPr>
        <w:tc>
          <w:tcPr>
            <w:tcW w:w="2412" w:type="dxa"/>
            <w:shd w:val="clear" w:color="auto" w:fill="auto"/>
          </w:tcPr>
          <w:p w14:paraId="03D6910E" w14:textId="77777777" w:rsidR="0056377F" w:rsidRPr="00C47DFD" w:rsidRDefault="0056377F" w:rsidP="00CF299C">
            <w:pPr>
              <w:rPr>
                <w:rFonts w:ascii="Cambria" w:hAnsi="Cambria"/>
              </w:rPr>
            </w:pPr>
            <w:r w:rsidRPr="00BE3813">
              <w:rPr>
                <w:rFonts w:ascii="Cambria" w:hAnsi="Cambria"/>
              </w:rPr>
              <w:t>Spec Anatomic Site</w:t>
            </w:r>
          </w:p>
        </w:tc>
        <w:tc>
          <w:tcPr>
            <w:tcW w:w="2970" w:type="dxa"/>
            <w:shd w:val="clear" w:color="auto" w:fill="auto"/>
          </w:tcPr>
          <w:p w14:paraId="598784A6" w14:textId="77777777" w:rsidR="0056377F" w:rsidRPr="00C47DFD" w:rsidRDefault="0056377F" w:rsidP="00CF299C">
            <w:pPr>
              <w:rPr>
                <w:rFonts w:ascii="Cambria" w:hAnsi="Cambria"/>
              </w:rPr>
            </w:pPr>
          </w:p>
        </w:tc>
      </w:tr>
      <w:tr w:rsidR="0056377F" w14:paraId="08D3FFE0" w14:textId="77777777" w:rsidTr="009D7B5E">
        <w:trPr>
          <w:trHeight w:hRule="exact" w:val="302"/>
        </w:trPr>
        <w:tc>
          <w:tcPr>
            <w:tcW w:w="2412" w:type="dxa"/>
            <w:shd w:val="clear" w:color="auto" w:fill="auto"/>
          </w:tcPr>
          <w:p w14:paraId="691786C1" w14:textId="77777777" w:rsidR="0056377F" w:rsidRPr="00C47DFD" w:rsidRDefault="0056377F" w:rsidP="00CF299C">
            <w:pPr>
              <w:rPr>
                <w:rFonts w:ascii="Cambria" w:hAnsi="Cambria"/>
              </w:rPr>
            </w:pPr>
            <w:r w:rsidRPr="00BE3813">
              <w:rPr>
                <w:rFonts w:ascii="Cambria" w:hAnsi="Cambria"/>
              </w:rPr>
              <w:t>Observation</w:t>
            </w:r>
          </w:p>
        </w:tc>
        <w:tc>
          <w:tcPr>
            <w:tcW w:w="2970" w:type="dxa"/>
            <w:shd w:val="clear" w:color="auto" w:fill="auto"/>
          </w:tcPr>
          <w:p w14:paraId="4699796C" w14:textId="77777777" w:rsidR="0056377F" w:rsidRPr="00BE3813" w:rsidRDefault="0056377F" w:rsidP="00CF299C">
            <w:pPr>
              <w:rPr>
                <w:rFonts w:ascii="Cambria" w:hAnsi="Cambria"/>
              </w:rPr>
            </w:pPr>
            <w:r w:rsidRPr="009D7B5E">
              <w:rPr>
                <w:rFonts w:ascii="Cambria" w:hAnsi="Cambria"/>
              </w:rPr>
              <w:t>Observation</w:t>
            </w:r>
          </w:p>
        </w:tc>
      </w:tr>
      <w:tr w:rsidR="0056377F" w14:paraId="3DA08ED7" w14:textId="77777777" w:rsidTr="009D7B5E">
        <w:trPr>
          <w:trHeight w:hRule="exact" w:val="302"/>
        </w:trPr>
        <w:tc>
          <w:tcPr>
            <w:tcW w:w="2412" w:type="dxa"/>
            <w:shd w:val="clear" w:color="auto" w:fill="auto"/>
          </w:tcPr>
          <w:p w14:paraId="480BED78" w14:textId="77777777" w:rsidR="0056377F" w:rsidRPr="00C47DFD" w:rsidRDefault="0056377F" w:rsidP="00CF299C">
            <w:pPr>
              <w:rPr>
                <w:rFonts w:ascii="Cambria" w:hAnsi="Cambria"/>
              </w:rPr>
            </w:pPr>
            <w:r w:rsidRPr="00BE3813">
              <w:rPr>
                <w:rFonts w:ascii="Cambria" w:hAnsi="Cambria"/>
              </w:rPr>
              <w:t>Metadata</w:t>
            </w:r>
          </w:p>
        </w:tc>
        <w:tc>
          <w:tcPr>
            <w:tcW w:w="2970" w:type="dxa"/>
            <w:shd w:val="clear" w:color="auto" w:fill="auto"/>
          </w:tcPr>
          <w:p w14:paraId="0CA1FE2C" w14:textId="77777777" w:rsidR="0056377F" w:rsidRPr="00C47DFD" w:rsidRDefault="0056377F" w:rsidP="00CF299C">
            <w:pPr>
              <w:rPr>
                <w:rFonts w:ascii="Cambria" w:hAnsi="Cambria"/>
              </w:rPr>
            </w:pPr>
          </w:p>
        </w:tc>
      </w:tr>
      <w:tr w:rsidR="0056377F" w14:paraId="74C74BCE" w14:textId="77777777" w:rsidTr="009D7B5E">
        <w:trPr>
          <w:trHeight w:hRule="exact" w:val="302"/>
        </w:trPr>
        <w:tc>
          <w:tcPr>
            <w:tcW w:w="2412" w:type="dxa"/>
            <w:shd w:val="clear" w:color="auto" w:fill="auto"/>
          </w:tcPr>
          <w:p w14:paraId="53949211" w14:textId="77777777" w:rsidR="0056377F" w:rsidRPr="00C47DFD" w:rsidRDefault="0056377F" w:rsidP="00CF299C">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05B4665A" w14:textId="77777777" w:rsidR="0056377F" w:rsidRPr="00C47DFD" w:rsidRDefault="0056377F" w:rsidP="00CF299C">
            <w:pPr>
              <w:rPr>
                <w:rFonts w:ascii="Cambria" w:hAnsi="Cambria"/>
              </w:rPr>
            </w:pPr>
          </w:p>
        </w:tc>
      </w:tr>
      <w:tr w:rsidR="0056377F" w14:paraId="6D28D75C" w14:textId="77777777" w:rsidTr="009D7B5E">
        <w:trPr>
          <w:trHeight w:hRule="exact" w:val="302"/>
        </w:trPr>
        <w:tc>
          <w:tcPr>
            <w:tcW w:w="2412" w:type="dxa"/>
            <w:shd w:val="clear" w:color="auto" w:fill="auto"/>
          </w:tcPr>
          <w:p w14:paraId="1CB4181F" w14:textId="77777777" w:rsidR="0056377F" w:rsidRPr="00C47DFD" w:rsidRDefault="0056377F" w:rsidP="00CF299C">
            <w:pPr>
              <w:rPr>
                <w:rFonts w:ascii="Cambria" w:hAnsi="Cambria"/>
              </w:rPr>
            </w:pPr>
            <w:r w:rsidRPr="00BE3813">
              <w:rPr>
                <w:rFonts w:ascii="Cambria" w:hAnsi="Cambria"/>
              </w:rPr>
              <w:t>Measurement</w:t>
            </w:r>
          </w:p>
        </w:tc>
        <w:tc>
          <w:tcPr>
            <w:tcW w:w="2970" w:type="dxa"/>
            <w:shd w:val="clear" w:color="auto" w:fill="auto"/>
          </w:tcPr>
          <w:p w14:paraId="440E2185" w14:textId="77777777" w:rsidR="0056377F" w:rsidRPr="00BE3813" w:rsidRDefault="0056377F" w:rsidP="00CF299C">
            <w:pPr>
              <w:rPr>
                <w:rFonts w:ascii="Cambria" w:hAnsi="Cambria"/>
              </w:rPr>
            </w:pPr>
            <w:r w:rsidRPr="009D7B5E">
              <w:rPr>
                <w:rFonts w:ascii="Cambria" w:hAnsi="Cambria"/>
              </w:rPr>
              <w:t>Measurement</w:t>
            </w:r>
          </w:p>
        </w:tc>
      </w:tr>
      <w:tr w:rsidR="0056377F" w14:paraId="536B5686" w14:textId="77777777" w:rsidTr="009D7B5E">
        <w:trPr>
          <w:trHeight w:hRule="exact" w:val="302"/>
        </w:trPr>
        <w:tc>
          <w:tcPr>
            <w:tcW w:w="2412" w:type="dxa"/>
            <w:shd w:val="clear" w:color="auto" w:fill="auto"/>
          </w:tcPr>
          <w:p w14:paraId="52DAE1C7" w14:textId="77777777" w:rsidR="0056377F" w:rsidRPr="00C47DFD" w:rsidRDefault="0056377F" w:rsidP="00CF299C">
            <w:pPr>
              <w:rPr>
                <w:rFonts w:ascii="Cambria" w:hAnsi="Cambria"/>
              </w:rPr>
            </w:pPr>
            <w:r w:rsidRPr="00BE3813">
              <w:rPr>
                <w:rFonts w:ascii="Cambria" w:hAnsi="Cambria"/>
              </w:rPr>
              <w:t>Procedure</w:t>
            </w:r>
          </w:p>
        </w:tc>
        <w:tc>
          <w:tcPr>
            <w:tcW w:w="2970" w:type="dxa"/>
            <w:shd w:val="clear" w:color="auto" w:fill="auto"/>
          </w:tcPr>
          <w:p w14:paraId="321464CA" w14:textId="77777777" w:rsidR="0056377F" w:rsidRPr="00BE3813" w:rsidRDefault="0056377F" w:rsidP="00CF299C">
            <w:pPr>
              <w:rPr>
                <w:rFonts w:ascii="Cambria" w:hAnsi="Cambria"/>
              </w:rPr>
            </w:pPr>
            <w:proofErr w:type="spellStart"/>
            <w:r w:rsidRPr="009D7B5E">
              <w:rPr>
                <w:rFonts w:ascii="Cambria" w:hAnsi="Cambria"/>
              </w:rPr>
              <w:t>Procedure_Occurrence</w:t>
            </w:r>
            <w:proofErr w:type="spellEnd"/>
          </w:p>
        </w:tc>
      </w:tr>
      <w:tr w:rsidR="0056377F" w14:paraId="1E1A060E" w14:textId="77777777" w:rsidTr="009D7B5E">
        <w:trPr>
          <w:trHeight w:hRule="exact" w:val="302"/>
        </w:trPr>
        <w:tc>
          <w:tcPr>
            <w:tcW w:w="2412" w:type="dxa"/>
            <w:shd w:val="clear" w:color="auto" w:fill="auto"/>
          </w:tcPr>
          <w:p w14:paraId="57E334E9" w14:textId="77777777" w:rsidR="0056377F" w:rsidRPr="00C47DFD" w:rsidRDefault="0056377F" w:rsidP="00CF299C">
            <w:pPr>
              <w:rPr>
                <w:rFonts w:ascii="Cambria" w:hAnsi="Cambria"/>
              </w:rPr>
            </w:pPr>
            <w:r w:rsidRPr="00BE3813">
              <w:rPr>
                <w:rFonts w:ascii="Cambria" w:hAnsi="Cambria"/>
              </w:rPr>
              <w:t>Condition</w:t>
            </w:r>
          </w:p>
        </w:tc>
        <w:tc>
          <w:tcPr>
            <w:tcW w:w="2970" w:type="dxa"/>
            <w:shd w:val="clear" w:color="auto" w:fill="auto"/>
          </w:tcPr>
          <w:p w14:paraId="4271AD81" w14:textId="77777777" w:rsidR="0056377F" w:rsidRPr="00BE3813" w:rsidRDefault="002B4EF8" w:rsidP="00CF299C">
            <w:pPr>
              <w:rPr>
                <w:rFonts w:ascii="Cambria" w:hAnsi="Cambria"/>
              </w:rPr>
            </w:pPr>
            <w:proofErr w:type="spellStart"/>
            <w:r>
              <w:rPr>
                <w:rFonts w:ascii="Cambria" w:hAnsi="Cambria"/>
              </w:rPr>
              <w:t>Condition</w:t>
            </w:r>
            <w:r w:rsidR="0056377F" w:rsidRPr="009D7B5E">
              <w:rPr>
                <w:rFonts w:ascii="Cambria" w:hAnsi="Cambria"/>
              </w:rPr>
              <w:t>_Occurrence</w:t>
            </w:r>
            <w:proofErr w:type="spellEnd"/>
          </w:p>
        </w:tc>
      </w:tr>
    </w:tbl>
    <w:p w14:paraId="676718E8" w14:textId="77777777" w:rsidR="00CF299C" w:rsidRDefault="00CF299C" w:rsidP="00BE6F3A">
      <w:pPr>
        <w:ind w:left="576"/>
      </w:pPr>
    </w:p>
    <w:p w14:paraId="115FE8AE" w14:textId="77777777" w:rsidR="001A533D" w:rsidRPr="001A533D" w:rsidRDefault="001A533D" w:rsidP="004C7946">
      <w:pPr>
        <w:pStyle w:val="Heading1"/>
        <w:numPr>
          <w:ilvl w:val="0"/>
          <w:numId w:val="0"/>
        </w:numPr>
        <w:ind w:left="432" w:hanging="432"/>
      </w:pPr>
    </w:p>
    <w:sectPr w:rsidR="001A533D" w:rsidRPr="001A533D" w:rsidSect="00144AAD">
      <w:headerReference w:type="default" r:id="rId21"/>
      <w:footerReference w:type="defaul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Blacketer, Margaret [JRDUS]" w:date="2017-02-24T11:08:00Z" w:initials="BM[">
    <w:p w14:paraId="6CBCD8A5" w14:textId="5AD01D99" w:rsidR="008B100A" w:rsidRDefault="008B100A">
      <w:pPr>
        <w:pStyle w:val="CommentText"/>
      </w:pPr>
      <w:r>
        <w:rPr>
          <w:rStyle w:val="CommentReference"/>
        </w:rPr>
        <w:annotationRef/>
      </w:r>
      <w:r>
        <w:t>HIX-1059</w:t>
      </w:r>
    </w:p>
  </w:comment>
  <w:comment w:id="24" w:author="Blacketer, Margaret [JRDUS]" w:date="2017-02-24T11:38:00Z" w:initials="BM[">
    <w:p w14:paraId="4051BF05" w14:textId="084C3AE0" w:rsidR="008B100A" w:rsidRDefault="008B100A">
      <w:pPr>
        <w:pStyle w:val="CommentText"/>
      </w:pPr>
      <w:r>
        <w:rPr>
          <w:rStyle w:val="CommentReference"/>
        </w:rPr>
        <w:annotationRef/>
      </w:r>
      <w:r>
        <w:t>HIX-1176</w:t>
      </w:r>
    </w:p>
  </w:comment>
  <w:comment w:id="37" w:author="Blacketer, Margaret [JRDUS]" w:date="2017-02-24T10:55:00Z" w:initials="BM[">
    <w:p w14:paraId="4369F1FB" w14:textId="6A0B0BC1" w:rsidR="008B100A" w:rsidRDefault="008B100A" w:rsidP="00685DAF">
      <w:pPr>
        <w:pStyle w:val="CommentText"/>
      </w:pPr>
      <w:r>
        <w:rPr>
          <w:rStyle w:val="CommentReference"/>
        </w:rPr>
        <w:annotationRef/>
      </w:r>
      <w:r>
        <w:t>HIX-942</w:t>
      </w:r>
    </w:p>
  </w:comment>
  <w:comment w:id="38" w:author="Blacketer, Margaret [JRDUS]" w:date="2017-03-03T10:20:00Z" w:initials="BM[">
    <w:p w14:paraId="71B0D99C" w14:textId="48A6730D" w:rsidR="008B100A" w:rsidRDefault="008B100A">
      <w:pPr>
        <w:pStyle w:val="CommentText"/>
      </w:pPr>
      <w:r>
        <w:rPr>
          <w:rStyle w:val="CommentReference"/>
        </w:rPr>
        <w:annotationRef/>
      </w:r>
      <w:r>
        <w:t>Fix</w:t>
      </w:r>
    </w:p>
  </w:comment>
  <w:comment w:id="44" w:author="Blacketer, Margaret [JRDUS]" w:date="2017-04-19T14:31:00Z" w:initials="BM[">
    <w:p w14:paraId="1D8A8FE3" w14:textId="77777777" w:rsidR="00E567BB" w:rsidRDefault="00E567BB" w:rsidP="00E567BB">
      <w:pPr>
        <w:pStyle w:val="CommentText"/>
      </w:pPr>
      <w:r>
        <w:rPr>
          <w:rStyle w:val="CommentReference"/>
        </w:rPr>
        <w:annotationRef/>
      </w:r>
      <w:r>
        <w:t>HIX-1249</w:t>
      </w:r>
    </w:p>
  </w:comment>
  <w:comment w:id="45" w:author="Blacketer, Margaret [JRDUS]" w:date="2017-04-19T15:43:00Z" w:initials="BM[">
    <w:p w14:paraId="249E2067" w14:textId="77777777" w:rsidR="00E567BB" w:rsidRDefault="00E567BB" w:rsidP="00E567BB">
      <w:pPr>
        <w:pStyle w:val="CommentText"/>
      </w:pPr>
      <w:r>
        <w:rPr>
          <w:rStyle w:val="CommentReference"/>
        </w:rPr>
        <w:annotationRef/>
      </w:r>
      <w:r>
        <w:t>HIX-1250</w:t>
      </w:r>
    </w:p>
  </w:comment>
  <w:comment w:id="50" w:author="Voss, Erica [JRDUS]" w:date="2017-02-14T21:45:00Z" w:initials="VE[">
    <w:p w14:paraId="26E51CF8" w14:textId="77777777" w:rsidR="008B100A" w:rsidRDefault="008B100A" w:rsidP="000E10D2">
      <w:pPr>
        <w:pStyle w:val="CommentText"/>
      </w:pPr>
      <w:r>
        <w:rPr>
          <w:rStyle w:val="CommentReference"/>
        </w:rPr>
        <w:annotationRef/>
      </w:r>
      <w:r>
        <w:t>Clair, you are the cost guru . . . could you just take a poke at the raw data one more time and make sure we aren’t missing anything?</w:t>
      </w:r>
    </w:p>
    <w:p w14:paraId="3E951735" w14:textId="77777777" w:rsidR="008B100A" w:rsidRDefault="008B100A" w:rsidP="000E10D2">
      <w:pPr>
        <w:pStyle w:val="CommentText"/>
      </w:pPr>
    </w:p>
    <w:p w14:paraId="78A8202C" w14:textId="77777777" w:rsidR="008B100A" w:rsidRDefault="008B100A" w:rsidP="000E10D2">
      <w:pPr>
        <w:pStyle w:val="CommentText"/>
      </w:pPr>
      <w:hyperlink r:id="rId1" w:history="1">
        <w:r w:rsidRPr="005D281E">
          <w:rPr>
            <w:rStyle w:val="Hyperlink"/>
          </w:rPr>
          <w:t>https://jnj.sharepoint.com/sites/PHM-GCSP-RND/RWE/DataSourceManagedDocument/2015MarketScanCCAE-MDCRDataDictionary.pdf</w:t>
        </w:r>
      </w:hyperlink>
    </w:p>
    <w:p w14:paraId="64E7229B" w14:textId="77777777" w:rsidR="008B100A" w:rsidRDefault="008B100A" w:rsidP="000E10D2">
      <w:pPr>
        <w:pStyle w:val="CommentText"/>
      </w:pPr>
    </w:p>
  </w:comment>
  <w:comment w:id="51" w:author="Blacketer, Margaret [JRDUS]" w:date="2017-02-15T12:13:00Z" w:initials="BM[">
    <w:p w14:paraId="1227806F" w14:textId="77777777" w:rsidR="008B100A" w:rsidRDefault="008B100A" w:rsidP="000E10D2">
      <w:pPr>
        <w:pStyle w:val="CommentText"/>
      </w:pPr>
      <w:r>
        <w:rPr>
          <w:rStyle w:val="CommentReference"/>
        </w:rPr>
        <w:annotationRef/>
      </w:r>
      <w:r>
        <w:rPr>
          <w:rStyle w:val="CommentReference"/>
        </w:rPr>
        <w:t>I went through this document and the user guide to be sure and the only financial variable we are not using is the average wholesale price available in the DRUG_CLAIMS table. It used to be in the DRUG_COST table but was removed when we moved to the single cost table.</w:t>
      </w:r>
    </w:p>
  </w:comment>
  <w:comment w:id="52" w:author="Voss, Erica [JRDUS]" w:date="2017-02-14T21:36:00Z" w:initials="VE[">
    <w:p w14:paraId="1076D9ED" w14:textId="77777777" w:rsidR="008B100A" w:rsidRDefault="008B100A" w:rsidP="000E10D2">
      <w:pPr>
        <w:pStyle w:val="CommentText"/>
      </w:pPr>
      <w:r>
        <w:rPr>
          <w:rStyle w:val="CommentReference"/>
        </w:rPr>
        <w:annotationRef/>
      </w:r>
      <w:r>
        <w:t>Take a look at this thread, I think we need to do something different here.</w:t>
      </w:r>
    </w:p>
    <w:p w14:paraId="3A930408" w14:textId="77777777" w:rsidR="008B100A" w:rsidRDefault="008B100A" w:rsidP="000E10D2">
      <w:pPr>
        <w:pStyle w:val="CommentText"/>
      </w:pPr>
      <w:hyperlink r:id="rId2" w:history="1">
        <w:r w:rsidRPr="005D281E">
          <w:rPr>
            <w:rStyle w:val="Hyperlink"/>
          </w:rPr>
          <w:t>http://forums.ohdsi.org/t/discrepancy-in-understanding-the-cost-type-concept-id/1805</w:t>
        </w:r>
      </w:hyperlink>
    </w:p>
    <w:p w14:paraId="350E83D1" w14:textId="77777777" w:rsidR="008B100A" w:rsidRDefault="008B100A" w:rsidP="000E10D2">
      <w:pPr>
        <w:pStyle w:val="CommentText"/>
      </w:pPr>
      <w:r>
        <w:t>Looks like it hasn’t been 100% flushed out but you’ll see where we were going.</w:t>
      </w:r>
    </w:p>
  </w:comment>
  <w:comment w:id="53" w:author="Blacketer, Margaret [JRDUS]" w:date="2017-02-15T12:50:00Z" w:initials="BM[">
    <w:p w14:paraId="08E3CBC3" w14:textId="77777777" w:rsidR="008B100A" w:rsidRDefault="008B100A" w:rsidP="000E10D2">
      <w:pPr>
        <w:pStyle w:val="CommentText"/>
      </w:pPr>
      <w:r>
        <w:rPr>
          <w:rStyle w:val="CommentReference"/>
        </w:rPr>
        <w:annotationRef/>
      </w:r>
      <w:r>
        <w:t>Since it looks like the vocab hasn’t been updated I think we should leave this blank for now.</w:t>
      </w:r>
    </w:p>
  </w:comment>
  <w:comment w:id="54" w:author="Voss, Erica [JRDUS]" w:date="2017-02-14T21:34:00Z" w:initials="VE[">
    <w:p w14:paraId="260C9B5C" w14:textId="77777777" w:rsidR="008B100A" w:rsidRDefault="008B100A" w:rsidP="000E10D2">
      <w:pPr>
        <w:pStyle w:val="CommentText"/>
      </w:pPr>
      <w:r>
        <w:rPr>
          <w:rStyle w:val="CommentReference"/>
        </w:rPr>
        <w:annotationRef/>
      </w:r>
      <w:r>
        <w:t>I know we moved away from DRGs because they were annoying and then left the CDM but if they still come across in the data should we bring them across?</w:t>
      </w:r>
    </w:p>
  </w:comment>
  <w:comment w:id="55" w:author="Blacketer, Margaret [JRDUS]" w:date="2017-02-15T12:54:00Z" w:initials="BM[">
    <w:p w14:paraId="4CB0CFA5" w14:textId="77777777" w:rsidR="008B100A" w:rsidRDefault="008B100A" w:rsidP="000E10D2">
      <w:pPr>
        <w:pStyle w:val="CommentText"/>
      </w:pPr>
      <w:r>
        <w:rPr>
          <w:rStyle w:val="CommentReference"/>
        </w:rPr>
        <w:annotationRef/>
      </w:r>
      <w:r>
        <w:t>Yes, I updated the logic. I chose to only use MS-DRGs but since they are only valid from 2007 forward in the vocabulary that means that any DRGs present on records before 2007 will be mapped to zero</w:t>
      </w:r>
    </w:p>
  </w:comment>
  <w:comment w:id="65" w:author="Blacketer, Margaret [JRDUS]" w:date="2017-03-03T11:07:00Z" w:initials="BM[">
    <w:p w14:paraId="734EE731" w14:textId="77777777" w:rsidR="008B100A" w:rsidRDefault="008B100A" w:rsidP="00B80C06">
      <w:pPr>
        <w:pStyle w:val="CommentText"/>
      </w:pPr>
      <w:r>
        <w:rPr>
          <w:rStyle w:val="CommentReference"/>
        </w:rPr>
        <w:annotationRef/>
      </w:r>
      <w:r>
        <w:t>HIX-1180</w:t>
      </w:r>
    </w:p>
  </w:comment>
  <w:comment w:id="66" w:author="Blacketer, Margaret [JRDUS]" w:date="2017-03-03T11:09:00Z" w:initials="BM[">
    <w:p w14:paraId="4506833E" w14:textId="77777777" w:rsidR="008B100A" w:rsidRDefault="008B100A" w:rsidP="00B80C06">
      <w:pPr>
        <w:pStyle w:val="CommentText"/>
      </w:pPr>
      <w:r>
        <w:rPr>
          <w:rStyle w:val="CommentReference"/>
        </w:rPr>
        <w:annotationRef/>
      </w:r>
      <w:r>
        <w:t>This applies for the discharge status logic as well (HIX-1180)</w:t>
      </w:r>
    </w:p>
  </w:comment>
  <w:comment w:id="86" w:author="Blacketer, Margaret [JRDUS]" w:date="2017-03-03T11:11:00Z" w:initials="BM[">
    <w:p w14:paraId="2F80FE6A" w14:textId="77777777" w:rsidR="008B100A" w:rsidRDefault="008B100A" w:rsidP="00B80C06">
      <w:pPr>
        <w:pStyle w:val="CommentText"/>
      </w:pPr>
      <w:r>
        <w:rPr>
          <w:rStyle w:val="CommentReference"/>
        </w:rPr>
        <w:annotationRef/>
      </w:r>
      <w:r>
        <w:t xml:space="preserve">This applies to the </w:t>
      </w:r>
      <w:proofErr w:type="spellStart"/>
      <w:r>
        <w:t>dstatus</w:t>
      </w:r>
      <w:proofErr w:type="spellEnd"/>
      <w:r>
        <w:t xml:space="preserve"> logic as well (HIX-1180)</w:t>
      </w:r>
    </w:p>
  </w:comment>
  <w:comment w:id="87" w:author="Blacketer, Margaret [JRDUS]" w:date="2017-03-03T11:11:00Z" w:initials="BM[">
    <w:p w14:paraId="605AD696" w14:textId="77777777" w:rsidR="008B100A" w:rsidRDefault="008B100A" w:rsidP="00B80C06">
      <w:pPr>
        <w:pStyle w:val="CommentText"/>
      </w:pPr>
      <w:r>
        <w:rPr>
          <w:rStyle w:val="CommentReference"/>
        </w:rPr>
        <w:annotationRef/>
      </w:r>
      <w:r>
        <w:t xml:space="preserve">This applies to the </w:t>
      </w:r>
      <w:proofErr w:type="spellStart"/>
      <w:r>
        <w:t>dstatus</w:t>
      </w:r>
      <w:proofErr w:type="spellEnd"/>
      <w:r>
        <w:t xml:space="preserve"> logic as well (HIX-1180)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BCD8A5" w15:done="0"/>
  <w15:commentEx w15:paraId="4051BF05" w15:done="0"/>
  <w15:commentEx w15:paraId="4369F1FB" w15:done="0"/>
  <w15:commentEx w15:paraId="71B0D99C" w15:done="0"/>
  <w15:commentEx w15:paraId="1D8A8FE3" w15:done="1"/>
  <w15:commentEx w15:paraId="249E2067" w15:done="0"/>
  <w15:commentEx w15:paraId="64E7229B" w15:done="0"/>
  <w15:commentEx w15:paraId="1227806F" w15:paraIdParent="64E7229B" w15:done="0"/>
  <w15:commentEx w15:paraId="350E83D1" w15:done="0"/>
  <w15:commentEx w15:paraId="08E3CBC3" w15:paraIdParent="350E83D1" w15:done="0"/>
  <w15:commentEx w15:paraId="260C9B5C" w15:done="0"/>
  <w15:commentEx w15:paraId="4CB0CFA5" w15:paraIdParent="260C9B5C" w15:done="0"/>
  <w15:commentEx w15:paraId="734EE731" w15:done="0"/>
  <w15:commentEx w15:paraId="4506833E" w15:done="0"/>
  <w15:commentEx w15:paraId="2F80FE6A" w15:done="0"/>
  <w15:commentEx w15:paraId="605AD69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F23E7" w14:textId="77777777" w:rsidR="008B100A" w:rsidRDefault="008B100A" w:rsidP="00144AAD">
      <w:pPr>
        <w:spacing w:after="0" w:line="240" w:lineRule="auto"/>
      </w:pPr>
      <w:r>
        <w:separator/>
      </w:r>
    </w:p>
  </w:endnote>
  <w:endnote w:type="continuationSeparator" w:id="0">
    <w:p w14:paraId="7B86C29C" w14:textId="77777777" w:rsidR="008B100A" w:rsidRDefault="008B100A" w:rsidP="00144AAD">
      <w:pPr>
        <w:spacing w:after="0" w:line="240" w:lineRule="auto"/>
      </w:pPr>
      <w:r>
        <w:continuationSeparator/>
      </w:r>
    </w:p>
  </w:endnote>
  <w:endnote w:type="continuationNotice" w:id="1">
    <w:p w14:paraId="0808E2AE" w14:textId="77777777" w:rsidR="008B100A" w:rsidRDefault="008B1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B86B5" w14:textId="77777777" w:rsidR="008B100A" w:rsidRPr="00144AAD" w:rsidRDefault="008B100A" w:rsidP="00144AAD">
    <w:pPr>
      <w:pBdr>
        <w:bottom w:val="single" w:sz="6" w:space="1" w:color="auto"/>
      </w:pBdr>
      <w:spacing w:after="0" w:line="240" w:lineRule="auto"/>
      <w:jc w:val="right"/>
      <w:rPr>
        <w:sz w:val="20"/>
        <w:szCs w:val="20"/>
      </w:rPr>
    </w:pPr>
  </w:p>
  <w:p w14:paraId="1F5B856E" w14:textId="16F12780" w:rsidR="008B100A" w:rsidRPr="00144AAD" w:rsidRDefault="008B100A"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E567BB">
      <w:rPr>
        <w:noProof/>
        <w:sz w:val="20"/>
        <w:szCs w:val="20"/>
      </w:rPr>
      <w:t>21</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E567BB">
      <w:rPr>
        <w:noProof/>
        <w:sz w:val="20"/>
        <w:szCs w:val="20"/>
      </w:rPr>
      <w:t>66</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3B10E" w14:textId="77777777" w:rsidR="008B100A" w:rsidRDefault="008B100A" w:rsidP="00144AAD">
      <w:pPr>
        <w:spacing w:after="0" w:line="240" w:lineRule="auto"/>
      </w:pPr>
      <w:r>
        <w:separator/>
      </w:r>
    </w:p>
  </w:footnote>
  <w:footnote w:type="continuationSeparator" w:id="0">
    <w:p w14:paraId="70FB817E" w14:textId="77777777" w:rsidR="008B100A" w:rsidRDefault="008B100A" w:rsidP="00144AAD">
      <w:pPr>
        <w:spacing w:after="0" w:line="240" w:lineRule="auto"/>
      </w:pPr>
      <w:r>
        <w:continuationSeparator/>
      </w:r>
    </w:p>
  </w:footnote>
  <w:footnote w:type="continuationNotice" w:id="1">
    <w:p w14:paraId="141C079A" w14:textId="77777777" w:rsidR="008B100A" w:rsidRDefault="008B10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39B" w14:textId="5C6D4496" w:rsidR="008B100A" w:rsidRDefault="008B100A" w:rsidP="00DE3D2A">
    <w:pPr>
      <w:pStyle w:val="Header"/>
      <w:pBdr>
        <w:bottom w:val="single" w:sz="6" w:space="1" w:color="auto"/>
      </w:pBdr>
      <w:spacing w:after="0"/>
      <w:rPr>
        <w:sz w:val="20"/>
      </w:rPr>
    </w:pPr>
    <w:r w:rsidRPr="00DE3D2A">
      <w:rPr>
        <w:sz w:val="20"/>
      </w:rPr>
      <w:t>Common Data Model (CDM V</w:t>
    </w:r>
    <w:r>
      <w:rPr>
        <w:sz w:val="20"/>
      </w:rPr>
      <w:t>5</w:t>
    </w:r>
    <w:r w:rsidRPr="00DE3D2A">
      <w:rPr>
        <w:sz w:val="20"/>
      </w:rPr>
      <w:t>.0) ETL Mapping Specification for TRUVEN</w:t>
    </w:r>
    <w:r>
      <w:rPr>
        <w:sz w:val="20"/>
      </w:rPr>
      <w:t xml:space="preserve"> MDCD</w:t>
    </w:r>
  </w:p>
  <w:p w14:paraId="43811DA8" w14:textId="77777777" w:rsidR="008B100A" w:rsidRPr="00DE3D2A" w:rsidRDefault="008B100A" w:rsidP="00DE3D2A">
    <w:pPr>
      <w:pStyle w:val="Header"/>
      <w:spacing w:after="0" w:line="240" w:lineRule="auto"/>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D7785"/>
    <w:multiLevelType w:val="hybridMultilevel"/>
    <w:tmpl w:val="6D60662E"/>
    <w:lvl w:ilvl="0" w:tplc="DD8CC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0A8A713C"/>
    <w:multiLevelType w:val="hybridMultilevel"/>
    <w:tmpl w:val="A00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90DC3"/>
    <w:multiLevelType w:val="hybridMultilevel"/>
    <w:tmpl w:val="2898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C6B4C"/>
    <w:multiLevelType w:val="hybridMultilevel"/>
    <w:tmpl w:val="6D3299CA"/>
    <w:lvl w:ilvl="0" w:tplc="87789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674087"/>
    <w:multiLevelType w:val="multilevel"/>
    <w:tmpl w:val="642A22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EC0E4A"/>
    <w:multiLevelType w:val="hybridMultilevel"/>
    <w:tmpl w:val="A746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0122CD"/>
    <w:multiLevelType w:val="hybridMultilevel"/>
    <w:tmpl w:val="E0603C64"/>
    <w:lvl w:ilvl="0" w:tplc="04090011">
      <w:start w:val="1"/>
      <w:numFmt w:val="decimal"/>
      <w:lvlText w:val="%1)"/>
      <w:lvlJc w:val="left"/>
      <w:pPr>
        <w:ind w:left="1067" w:hanging="360"/>
      </w:pPr>
      <w:rPr>
        <w:rFonts w:hint="default"/>
      </w:rPr>
    </w:lvl>
    <w:lvl w:ilvl="1" w:tplc="04090003">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C35F1"/>
    <w:multiLevelType w:val="hybridMultilevel"/>
    <w:tmpl w:val="55BA21D0"/>
    <w:lvl w:ilvl="0" w:tplc="E3DC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5155"/>
    <w:multiLevelType w:val="hybridMultilevel"/>
    <w:tmpl w:val="9F748DDE"/>
    <w:lvl w:ilvl="0" w:tplc="04090011">
      <w:start w:val="1"/>
      <w:numFmt w:val="decimal"/>
      <w:lvlText w:val="%1)"/>
      <w:lvlJc w:val="left"/>
      <w:pPr>
        <w:ind w:left="1067" w:hanging="360"/>
      </w:pPr>
    </w:lvl>
    <w:lvl w:ilvl="1" w:tplc="04090003">
      <w:start w:val="1"/>
      <w:numFmt w:val="bullet"/>
      <w:lvlText w:val="o"/>
      <w:lvlJc w:val="left"/>
      <w:pPr>
        <w:ind w:left="1787" w:hanging="360"/>
      </w:pPr>
      <w:rPr>
        <w:rFonts w:ascii="Courier New" w:hAnsi="Courier New" w:cs="Courier New" w:hint="default"/>
      </w:rPr>
    </w:lvl>
    <w:lvl w:ilvl="2" w:tplc="04090005">
      <w:start w:val="1"/>
      <w:numFmt w:val="bullet"/>
      <w:lvlText w:val=""/>
      <w:lvlJc w:val="left"/>
      <w:pPr>
        <w:ind w:left="2507" w:hanging="360"/>
      </w:pPr>
      <w:rPr>
        <w:rFonts w:ascii="Wingdings" w:hAnsi="Wingdings" w:hint="default"/>
      </w:rPr>
    </w:lvl>
    <w:lvl w:ilvl="3" w:tplc="04090001">
      <w:start w:val="1"/>
      <w:numFmt w:val="bullet"/>
      <w:lvlText w:val=""/>
      <w:lvlJc w:val="left"/>
      <w:pPr>
        <w:ind w:left="3227" w:hanging="360"/>
      </w:pPr>
      <w:rPr>
        <w:rFonts w:ascii="Symbol" w:hAnsi="Symbol" w:hint="default"/>
      </w:rPr>
    </w:lvl>
    <w:lvl w:ilvl="4" w:tplc="04090003">
      <w:start w:val="1"/>
      <w:numFmt w:val="bullet"/>
      <w:lvlText w:val="o"/>
      <w:lvlJc w:val="left"/>
      <w:pPr>
        <w:ind w:left="3947" w:hanging="360"/>
      </w:pPr>
      <w:rPr>
        <w:rFonts w:ascii="Courier New" w:hAnsi="Courier New" w:cs="Courier New" w:hint="default"/>
      </w:rPr>
    </w:lvl>
    <w:lvl w:ilvl="5" w:tplc="04090005">
      <w:start w:val="1"/>
      <w:numFmt w:val="bullet"/>
      <w:lvlText w:val=""/>
      <w:lvlJc w:val="left"/>
      <w:pPr>
        <w:ind w:left="4667" w:hanging="360"/>
      </w:pPr>
      <w:rPr>
        <w:rFonts w:ascii="Wingdings" w:hAnsi="Wingdings" w:hint="default"/>
      </w:rPr>
    </w:lvl>
    <w:lvl w:ilvl="6" w:tplc="04090001">
      <w:start w:val="1"/>
      <w:numFmt w:val="bullet"/>
      <w:lvlText w:val=""/>
      <w:lvlJc w:val="left"/>
      <w:pPr>
        <w:ind w:left="5387" w:hanging="360"/>
      </w:pPr>
      <w:rPr>
        <w:rFonts w:ascii="Symbol" w:hAnsi="Symbol" w:hint="default"/>
      </w:rPr>
    </w:lvl>
    <w:lvl w:ilvl="7" w:tplc="04090003">
      <w:start w:val="1"/>
      <w:numFmt w:val="bullet"/>
      <w:lvlText w:val="o"/>
      <w:lvlJc w:val="left"/>
      <w:pPr>
        <w:ind w:left="6107" w:hanging="360"/>
      </w:pPr>
      <w:rPr>
        <w:rFonts w:ascii="Courier New" w:hAnsi="Courier New" w:cs="Courier New" w:hint="default"/>
      </w:rPr>
    </w:lvl>
    <w:lvl w:ilvl="8" w:tplc="04090005">
      <w:start w:val="1"/>
      <w:numFmt w:val="bullet"/>
      <w:lvlText w:val=""/>
      <w:lvlJc w:val="left"/>
      <w:pPr>
        <w:ind w:left="6827" w:hanging="360"/>
      </w:pPr>
      <w:rPr>
        <w:rFonts w:ascii="Wingdings" w:hAnsi="Wingdings" w:hint="default"/>
      </w:rPr>
    </w:lvl>
  </w:abstractNum>
  <w:abstractNum w:abstractNumId="12" w15:restartNumberingAfterBreak="0">
    <w:nsid w:val="276B5EAB"/>
    <w:multiLevelType w:val="hybridMultilevel"/>
    <w:tmpl w:val="27B47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677D30"/>
    <w:multiLevelType w:val="hybridMultilevel"/>
    <w:tmpl w:val="B97AEDA8"/>
    <w:lvl w:ilvl="0" w:tplc="F5543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27640"/>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EA77605"/>
    <w:multiLevelType w:val="hybridMultilevel"/>
    <w:tmpl w:val="CCA45432"/>
    <w:lvl w:ilvl="0" w:tplc="C436E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E69CB"/>
    <w:multiLevelType w:val="hybridMultilevel"/>
    <w:tmpl w:val="405215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177549"/>
    <w:multiLevelType w:val="hybridMultilevel"/>
    <w:tmpl w:val="658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96AAD"/>
    <w:multiLevelType w:val="hybridMultilevel"/>
    <w:tmpl w:val="195422E0"/>
    <w:lvl w:ilvl="0" w:tplc="04090001">
      <w:start w:val="1"/>
      <w:numFmt w:val="bullet"/>
      <w:lvlText w:val=""/>
      <w:lvlJc w:val="left"/>
      <w:pPr>
        <w:ind w:left="720" w:hanging="360"/>
      </w:pPr>
      <w:rPr>
        <w:rFonts w:ascii="Symbol" w:hAnsi="Symbol" w:hint="default"/>
      </w:rPr>
    </w:lvl>
    <w:lvl w:ilvl="1" w:tplc="4636E5B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13ED8"/>
    <w:multiLevelType w:val="hybridMultilevel"/>
    <w:tmpl w:val="44422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FE0E45"/>
    <w:multiLevelType w:val="hybridMultilevel"/>
    <w:tmpl w:val="38B2705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1" w15:restartNumberingAfterBreak="0">
    <w:nsid w:val="44FF3F7D"/>
    <w:multiLevelType w:val="hybridMultilevel"/>
    <w:tmpl w:val="1908A334"/>
    <w:lvl w:ilvl="0" w:tplc="8602A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DE14D0"/>
    <w:multiLevelType w:val="hybridMultilevel"/>
    <w:tmpl w:val="264A4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5198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591A13"/>
    <w:multiLevelType w:val="hybridMultilevel"/>
    <w:tmpl w:val="327A01AA"/>
    <w:lvl w:ilvl="0" w:tplc="8B560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DE554F"/>
    <w:multiLevelType w:val="hybridMultilevel"/>
    <w:tmpl w:val="75A80F42"/>
    <w:lvl w:ilvl="0" w:tplc="B8CAA618">
      <w:start w:val="1"/>
      <w:numFmt w:val="decimal"/>
      <w:lvlText w:val="(%1)"/>
      <w:lvlJc w:val="left"/>
      <w:pPr>
        <w:ind w:left="1080" w:hanging="360"/>
      </w:pPr>
      <w:rPr>
        <w:rFonts w:ascii="Calibri" w:hAnsi="Calibri" w:cs="Times New Roman"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1459B"/>
    <w:multiLevelType w:val="hybridMultilevel"/>
    <w:tmpl w:val="6E542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84A49"/>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EF5201E"/>
    <w:multiLevelType w:val="hybridMultilevel"/>
    <w:tmpl w:val="AB1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A6AFD"/>
    <w:multiLevelType w:val="hybridMultilevel"/>
    <w:tmpl w:val="77927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1" w15:restartNumberingAfterBreak="0">
    <w:nsid w:val="67F02671"/>
    <w:multiLevelType w:val="hybridMultilevel"/>
    <w:tmpl w:val="06928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D67A3C"/>
    <w:multiLevelType w:val="hybridMultilevel"/>
    <w:tmpl w:val="440CCB1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4" w15:restartNumberingAfterBreak="0">
    <w:nsid w:val="71651204"/>
    <w:multiLevelType w:val="hybridMultilevel"/>
    <w:tmpl w:val="386CF90E"/>
    <w:lvl w:ilvl="0" w:tplc="D4B6C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6901D3"/>
    <w:multiLevelType w:val="multilevel"/>
    <w:tmpl w:val="3D068E8A"/>
    <w:lvl w:ilvl="0">
      <w:start w:val="3"/>
      <w:numFmt w:val="decimal"/>
      <w:lvlText w:val="%1"/>
      <w:lvlJc w:val="left"/>
      <w:pPr>
        <w:ind w:left="360" w:hanging="360"/>
      </w:pPr>
      <w:rPr>
        <w:rFonts w:ascii="Calibri" w:eastAsia="Calibri" w:hAnsi="Calibri" w:cs="Times New Roman" w:hint="default"/>
        <w:color w:val="0000FF"/>
        <w:sz w:val="20"/>
        <w:u w:val="single"/>
      </w:rPr>
    </w:lvl>
    <w:lvl w:ilvl="1">
      <w:start w:val="2"/>
      <w:numFmt w:val="decimal"/>
      <w:lvlText w:val="%1.%2"/>
      <w:lvlJc w:val="left"/>
      <w:pPr>
        <w:ind w:left="940" w:hanging="720"/>
      </w:pPr>
      <w:rPr>
        <w:rFonts w:ascii="Calibri" w:eastAsia="Calibri" w:hAnsi="Calibri" w:cs="Times New Roman" w:hint="default"/>
        <w:color w:val="0000FF"/>
        <w:sz w:val="20"/>
        <w:u w:val="single"/>
      </w:rPr>
    </w:lvl>
    <w:lvl w:ilvl="2">
      <w:start w:val="1"/>
      <w:numFmt w:val="decimal"/>
      <w:lvlText w:val="%1.%2.%3"/>
      <w:lvlJc w:val="left"/>
      <w:pPr>
        <w:ind w:left="1160" w:hanging="720"/>
      </w:pPr>
      <w:rPr>
        <w:rFonts w:ascii="Calibri" w:eastAsia="Calibri" w:hAnsi="Calibri" w:cs="Times New Roman" w:hint="default"/>
        <w:color w:val="0000FF"/>
        <w:sz w:val="20"/>
        <w:u w:val="single"/>
      </w:rPr>
    </w:lvl>
    <w:lvl w:ilvl="3">
      <w:start w:val="1"/>
      <w:numFmt w:val="decimal"/>
      <w:lvlText w:val="%1.%2.%3.%4"/>
      <w:lvlJc w:val="left"/>
      <w:pPr>
        <w:ind w:left="1740" w:hanging="1080"/>
      </w:pPr>
      <w:rPr>
        <w:rFonts w:ascii="Calibri" w:eastAsia="Calibri" w:hAnsi="Calibri" w:cs="Times New Roman" w:hint="default"/>
        <w:color w:val="0000FF"/>
        <w:sz w:val="20"/>
        <w:u w:val="single"/>
      </w:rPr>
    </w:lvl>
    <w:lvl w:ilvl="4">
      <w:start w:val="1"/>
      <w:numFmt w:val="decimal"/>
      <w:lvlText w:val="%1.%2.%3.%4.%5"/>
      <w:lvlJc w:val="left"/>
      <w:pPr>
        <w:ind w:left="2320" w:hanging="1440"/>
      </w:pPr>
      <w:rPr>
        <w:rFonts w:ascii="Calibri" w:eastAsia="Calibri" w:hAnsi="Calibri" w:cs="Times New Roman" w:hint="default"/>
        <w:color w:val="0000FF"/>
        <w:sz w:val="20"/>
        <w:u w:val="single"/>
      </w:rPr>
    </w:lvl>
    <w:lvl w:ilvl="5">
      <w:start w:val="1"/>
      <w:numFmt w:val="decimal"/>
      <w:lvlText w:val="%1.%2.%3.%4.%5.%6"/>
      <w:lvlJc w:val="left"/>
      <w:pPr>
        <w:ind w:left="2540" w:hanging="1440"/>
      </w:pPr>
      <w:rPr>
        <w:rFonts w:ascii="Calibri" w:eastAsia="Calibri" w:hAnsi="Calibri" w:cs="Times New Roman" w:hint="default"/>
        <w:color w:val="0000FF"/>
        <w:sz w:val="20"/>
        <w:u w:val="single"/>
      </w:rPr>
    </w:lvl>
    <w:lvl w:ilvl="6">
      <w:start w:val="1"/>
      <w:numFmt w:val="decimal"/>
      <w:lvlText w:val="%1.%2.%3.%4.%5.%6.%7"/>
      <w:lvlJc w:val="left"/>
      <w:pPr>
        <w:ind w:left="3120" w:hanging="1800"/>
      </w:pPr>
      <w:rPr>
        <w:rFonts w:ascii="Calibri" w:eastAsia="Calibri" w:hAnsi="Calibri" w:cs="Times New Roman" w:hint="default"/>
        <w:color w:val="0000FF"/>
        <w:sz w:val="20"/>
        <w:u w:val="single"/>
      </w:rPr>
    </w:lvl>
    <w:lvl w:ilvl="7">
      <w:start w:val="1"/>
      <w:numFmt w:val="decimal"/>
      <w:lvlText w:val="%1.%2.%3.%4.%5.%6.%7.%8"/>
      <w:lvlJc w:val="left"/>
      <w:pPr>
        <w:ind w:left="3700" w:hanging="2160"/>
      </w:pPr>
      <w:rPr>
        <w:rFonts w:ascii="Calibri" w:eastAsia="Calibri" w:hAnsi="Calibri" w:cs="Times New Roman" w:hint="default"/>
        <w:color w:val="0000FF"/>
        <w:sz w:val="20"/>
        <w:u w:val="single"/>
      </w:rPr>
    </w:lvl>
    <w:lvl w:ilvl="8">
      <w:start w:val="1"/>
      <w:numFmt w:val="decimal"/>
      <w:lvlText w:val="%1.%2.%3.%4.%5.%6.%7.%8.%9"/>
      <w:lvlJc w:val="left"/>
      <w:pPr>
        <w:ind w:left="3920" w:hanging="2160"/>
      </w:pPr>
      <w:rPr>
        <w:rFonts w:ascii="Calibri" w:eastAsia="Calibri" w:hAnsi="Calibri" w:cs="Times New Roman" w:hint="default"/>
        <w:color w:val="0000FF"/>
        <w:sz w:val="20"/>
        <w:u w:val="single"/>
      </w:rPr>
    </w:lvl>
  </w:abstractNum>
  <w:abstractNum w:abstractNumId="36" w15:restartNumberingAfterBreak="0">
    <w:nsid w:val="786924FF"/>
    <w:multiLevelType w:val="multilevel"/>
    <w:tmpl w:val="5CF6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D6730D4"/>
    <w:multiLevelType w:val="hybridMultilevel"/>
    <w:tmpl w:val="F26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22"/>
  </w:num>
  <w:num w:numId="5">
    <w:abstractNumId w:val="14"/>
  </w:num>
  <w:num w:numId="6">
    <w:abstractNumId w:val="2"/>
  </w:num>
  <w:num w:numId="7">
    <w:abstractNumId w:val="9"/>
  </w:num>
  <w:num w:numId="8">
    <w:abstractNumId w:val="23"/>
  </w:num>
  <w:num w:numId="9">
    <w:abstractNumId w:val="25"/>
  </w:num>
  <w:num w:numId="10">
    <w:abstractNumId w:val="17"/>
  </w:num>
  <w:num w:numId="11">
    <w:abstractNumId w:val="33"/>
  </w:num>
  <w:num w:numId="12">
    <w:abstractNumId w:val="5"/>
  </w:num>
  <w:num w:numId="13">
    <w:abstractNumId w:val="26"/>
  </w:num>
  <w:num w:numId="14">
    <w:abstractNumId w:val="6"/>
  </w:num>
  <w:num w:numId="15">
    <w:abstractNumId w:val="27"/>
  </w:num>
  <w:num w:numId="16">
    <w:abstractNumId w:val="30"/>
  </w:num>
  <w:num w:numId="17">
    <w:abstractNumId w:val="24"/>
  </w:num>
  <w:num w:numId="18">
    <w:abstractNumId w:val="21"/>
  </w:num>
  <w:num w:numId="19">
    <w:abstractNumId w:val="1"/>
  </w:num>
  <w:num w:numId="20">
    <w:abstractNumId w:val="37"/>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8"/>
  </w:num>
  <w:num w:numId="24">
    <w:abstractNumId w:val="13"/>
  </w:num>
  <w:num w:numId="25">
    <w:abstractNumId w:val="7"/>
  </w:num>
  <w:num w:numId="26">
    <w:abstractNumId w:val="4"/>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22"/>
    <w:lvlOverride w:ilvl="0"/>
    <w:lvlOverride w:ilvl="1">
      <w:startOverride w:val="1"/>
    </w:lvlOverride>
    <w:lvlOverride w:ilvl="2"/>
    <w:lvlOverride w:ilvl="3"/>
    <w:lvlOverride w:ilvl="4"/>
    <w:lvlOverride w:ilvl="5"/>
    <w:lvlOverride w:ilvl="6"/>
    <w:lvlOverride w:ilvl="7"/>
    <w:lvlOverride w:ilvl="8"/>
  </w:num>
  <w:num w:numId="29">
    <w:abstractNumId w:val="27"/>
    <w:lvlOverride w:ilvl="0"/>
    <w:lvlOverride w:ilvl="1"/>
    <w:lvlOverride w:ilvl="2"/>
    <w:lvlOverride w:ilvl="3">
      <w:startOverride w:val="1"/>
    </w:lvlOverride>
    <w:lvlOverride w:ilvl="4">
      <w:startOverride w:val="1"/>
    </w:lvlOverride>
    <w:lvlOverride w:ilvl="5">
      <w:startOverride w:val="1"/>
    </w:lvlOverride>
    <w:lvlOverride w:ilvl="6"/>
    <w:lvlOverride w:ilvl="7"/>
    <w:lvlOverride w:ilvl="8"/>
  </w:num>
  <w:num w:numId="30">
    <w:abstractNumId w:val="36"/>
  </w:num>
  <w:num w:numId="31">
    <w:abstractNumId w:val="32"/>
  </w:num>
  <w:num w:numId="32">
    <w:abstractNumId w:val="16"/>
  </w:num>
  <w:num w:numId="33">
    <w:abstractNumId w:val="28"/>
  </w:num>
  <w:num w:numId="34">
    <w:abstractNumId w:val="34"/>
  </w:num>
  <w:num w:numId="35">
    <w:abstractNumId w:val="15"/>
  </w:num>
  <w:num w:numId="36">
    <w:abstractNumId w:val="0"/>
  </w:num>
  <w:num w:numId="37">
    <w:abstractNumId w:val="20"/>
  </w:num>
  <w:num w:numId="38">
    <w:abstractNumId w:val="10"/>
  </w:num>
  <w:num w:numId="39">
    <w:abstractNumId w:val="35"/>
  </w:num>
  <w:num w:numId="40">
    <w:abstractNumId w:val="3"/>
  </w:num>
  <w:num w:numId="41">
    <w:abstractNumId w:val="31"/>
  </w:num>
  <w:num w:numId="42">
    <w:abstractNumId w:val="29"/>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Margaret [JRDUS]">
    <w15:presenceInfo w15:providerId="AD" w15:userId="S-1-5-21-1614895754-2146847981-1606980848-1317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1"/>
    <w:rsid w:val="00000012"/>
    <w:rsid w:val="0000112C"/>
    <w:rsid w:val="00002023"/>
    <w:rsid w:val="000027C8"/>
    <w:rsid w:val="00002E8F"/>
    <w:rsid w:val="00004649"/>
    <w:rsid w:val="00004B01"/>
    <w:rsid w:val="000067EF"/>
    <w:rsid w:val="00007EA4"/>
    <w:rsid w:val="000115F4"/>
    <w:rsid w:val="0001180C"/>
    <w:rsid w:val="000139DA"/>
    <w:rsid w:val="00014434"/>
    <w:rsid w:val="000149BE"/>
    <w:rsid w:val="00015206"/>
    <w:rsid w:val="00017232"/>
    <w:rsid w:val="000201AA"/>
    <w:rsid w:val="00020A1F"/>
    <w:rsid w:val="000211EF"/>
    <w:rsid w:val="0002194E"/>
    <w:rsid w:val="00022148"/>
    <w:rsid w:val="00023602"/>
    <w:rsid w:val="00024536"/>
    <w:rsid w:val="00025309"/>
    <w:rsid w:val="00025B29"/>
    <w:rsid w:val="00025C9D"/>
    <w:rsid w:val="00026068"/>
    <w:rsid w:val="00026519"/>
    <w:rsid w:val="00026824"/>
    <w:rsid w:val="00026B52"/>
    <w:rsid w:val="00026E2A"/>
    <w:rsid w:val="00030E79"/>
    <w:rsid w:val="00031A2D"/>
    <w:rsid w:val="00032A10"/>
    <w:rsid w:val="00032C91"/>
    <w:rsid w:val="0003484E"/>
    <w:rsid w:val="00034B62"/>
    <w:rsid w:val="00035C76"/>
    <w:rsid w:val="000361CB"/>
    <w:rsid w:val="00036BDF"/>
    <w:rsid w:val="00036E99"/>
    <w:rsid w:val="00037D1C"/>
    <w:rsid w:val="00037F69"/>
    <w:rsid w:val="00040888"/>
    <w:rsid w:val="0004089C"/>
    <w:rsid w:val="00040921"/>
    <w:rsid w:val="0004124D"/>
    <w:rsid w:val="000417E1"/>
    <w:rsid w:val="000421CB"/>
    <w:rsid w:val="00042F07"/>
    <w:rsid w:val="00044454"/>
    <w:rsid w:val="00044AF1"/>
    <w:rsid w:val="000459CC"/>
    <w:rsid w:val="00047DBB"/>
    <w:rsid w:val="000503B2"/>
    <w:rsid w:val="00053945"/>
    <w:rsid w:val="00055DAC"/>
    <w:rsid w:val="00061390"/>
    <w:rsid w:val="00061923"/>
    <w:rsid w:val="00061B07"/>
    <w:rsid w:val="0006301A"/>
    <w:rsid w:val="00064D9B"/>
    <w:rsid w:val="00066FDE"/>
    <w:rsid w:val="0007115B"/>
    <w:rsid w:val="00071291"/>
    <w:rsid w:val="00071A83"/>
    <w:rsid w:val="00071B00"/>
    <w:rsid w:val="0007226B"/>
    <w:rsid w:val="0007231C"/>
    <w:rsid w:val="00072FB2"/>
    <w:rsid w:val="00073194"/>
    <w:rsid w:val="00073A78"/>
    <w:rsid w:val="000751F4"/>
    <w:rsid w:val="000756A3"/>
    <w:rsid w:val="00075D2F"/>
    <w:rsid w:val="00075EF6"/>
    <w:rsid w:val="00076BF4"/>
    <w:rsid w:val="00076C17"/>
    <w:rsid w:val="00077791"/>
    <w:rsid w:val="00080A3E"/>
    <w:rsid w:val="00080A8C"/>
    <w:rsid w:val="0008159F"/>
    <w:rsid w:val="00084998"/>
    <w:rsid w:val="00084C85"/>
    <w:rsid w:val="0008573C"/>
    <w:rsid w:val="00087E5E"/>
    <w:rsid w:val="000900FC"/>
    <w:rsid w:val="00090BB0"/>
    <w:rsid w:val="000913BB"/>
    <w:rsid w:val="000917AB"/>
    <w:rsid w:val="00091EBD"/>
    <w:rsid w:val="00092826"/>
    <w:rsid w:val="0009298C"/>
    <w:rsid w:val="00092A8B"/>
    <w:rsid w:val="00092ACA"/>
    <w:rsid w:val="00093199"/>
    <w:rsid w:val="00093813"/>
    <w:rsid w:val="00095F43"/>
    <w:rsid w:val="000A07A9"/>
    <w:rsid w:val="000A260C"/>
    <w:rsid w:val="000A2B8D"/>
    <w:rsid w:val="000A445C"/>
    <w:rsid w:val="000A583A"/>
    <w:rsid w:val="000A6E63"/>
    <w:rsid w:val="000A735D"/>
    <w:rsid w:val="000A7FE6"/>
    <w:rsid w:val="000B0631"/>
    <w:rsid w:val="000B1435"/>
    <w:rsid w:val="000B161D"/>
    <w:rsid w:val="000B1947"/>
    <w:rsid w:val="000B1CAC"/>
    <w:rsid w:val="000B23F3"/>
    <w:rsid w:val="000B5310"/>
    <w:rsid w:val="000B5A02"/>
    <w:rsid w:val="000B5DD2"/>
    <w:rsid w:val="000B6288"/>
    <w:rsid w:val="000B7694"/>
    <w:rsid w:val="000B7763"/>
    <w:rsid w:val="000C0ADD"/>
    <w:rsid w:val="000C1324"/>
    <w:rsid w:val="000C170B"/>
    <w:rsid w:val="000C1B80"/>
    <w:rsid w:val="000C240F"/>
    <w:rsid w:val="000C296A"/>
    <w:rsid w:val="000C34E5"/>
    <w:rsid w:val="000C360F"/>
    <w:rsid w:val="000C58C2"/>
    <w:rsid w:val="000C6767"/>
    <w:rsid w:val="000C7B2A"/>
    <w:rsid w:val="000C7BCF"/>
    <w:rsid w:val="000D2543"/>
    <w:rsid w:val="000D2567"/>
    <w:rsid w:val="000D26BC"/>
    <w:rsid w:val="000D38A3"/>
    <w:rsid w:val="000D4249"/>
    <w:rsid w:val="000D458A"/>
    <w:rsid w:val="000D4CA2"/>
    <w:rsid w:val="000D4E21"/>
    <w:rsid w:val="000D6850"/>
    <w:rsid w:val="000D6C14"/>
    <w:rsid w:val="000D7319"/>
    <w:rsid w:val="000D79A9"/>
    <w:rsid w:val="000D7A78"/>
    <w:rsid w:val="000E0155"/>
    <w:rsid w:val="000E0957"/>
    <w:rsid w:val="000E10D2"/>
    <w:rsid w:val="000E3462"/>
    <w:rsid w:val="000E38E4"/>
    <w:rsid w:val="000E40E6"/>
    <w:rsid w:val="000E5607"/>
    <w:rsid w:val="000E5C4D"/>
    <w:rsid w:val="000E5EDF"/>
    <w:rsid w:val="000E646C"/>
    <w:rsid w:val="000F0599"/>
    <w:rsid w:val="000F3440"/>
    <w:rsid w:val="000F349D"/>
    <w:rsid w:val="000F38E6"/>
    <w:rsid w:val="000F39C4"/>
    <w:rsid w:val="000F47ED"/>
    <w:rsid w:val="000F5AB7"/>
    <w:rsid w:val="00100420"/>
    <w:rsid w:val="00100748"/>
    <w:rsid w:val="001016D5"/>
    <w:rsid w:val="001029B0"/>
    <w:rsid w:val="00102FD8"/>
    <w:rsid w:val="00103137"/>
    <w:rsid w:val="00103D98"/>
    <w:rsid w:val="00103F30"/>
    <w:rsid w:val="00104315"/>
    <w:rsid w:val="0010469C"/>
    <w:rsid w:val="00107AE2"/>
    <w:rsid w:val="00107E06"/>
    <w:rsid w:val="00107FE9"/>
    <w:rsid w:val="00112FC0"/>
    <w:rsid w:val="001137EB"/>
    <w:rsid w:val="0011437D"/>
    <w:rsid w:val="001171A2"/>
    <w:rsid w:val="00117285"/>
    <w:rsid w:val="00120C7F"/>
    <w:rsid w:val="001213F9"/>
    <w:rsid w:val="001218DD"/>
    <w:rsid w:val="00121BA4"/>
    <w:rsid w:val="00122576"/>
    <w:rsid w:val="00124903"/>
    <w:rsid w:val="00124AA4"/>
    <w:rsid w:val="00125AB7"/>
    <w:rsid w:val="00125D3A"/>
    <w:rsid w:val="00125F6D"/>
    <w:rsid w:val="00126E66"/>
    <w:rsid w:val="00126EFA"/>
    <w:rsid w:val="00127916"/>
    <w:rsid w:val="001305AC"/>
    <w:rsid w:val="001309ED"/>
    <w:rsid w:val="00131068"/>
    <w:rsid w:val="001352FA"/>
    <w:rsid w:val="00135693"/>
    <w:rsid w:val="00136948"/>
    <w:rsid w:val="001375E5"/>
    <w:rsid w:val="00140060"/>
    <w:rsid w:val="00141C9C"/>
    <w:rsid w:val="00141FEA"/>
    <w:rsid w:val="001429DE"/>
    <w:rsid w:val="00143576"/>
    <w:rsid w:val="001444AC"/>
    <w:rsid w:val="001445E3"/>
    <w:rsid w:val="00144AAD"/>
    <w:rsid w:val="00145FD2"/>
    <w:rsid w:val="00146A24"/>
    <w:rsid w:val="001472CF"/>
    <w:rsid w:val="00147B15"/>
    <w:rsid w:val="0015050A"/>
    <w:rsid w:val="00150F54"/>
    <w:rsid w:val="00152927"/>
    <w:rsid w:val="00153310"/>
    <w:rsid w:val="0015337D"/>
    <w:rsid w:val="00153604"/>
    <w:rsid w:val="001536DA"/>
    <w:rsid w:val="00153A3D"/>
    <w:rsid w:val="00153EA3"/>
    <w:rsid w:val="00154F9A"/>
    <w:rsid w:val="001560F2"/>
    <w:rsid w:val="00156223"/>
    <w:rsid w:val="00156E61"/>
    <w:rsid w:val="001612D9"/>
    <w:rsid w:val="00163F3B"/>
    <w:rsid w:val="00165DA8"/>
    <w:rsid w:val="00166A08"/>
    <w:rsid w:val="001702BF"/>
    <w:rsid w:val="001716F2"/>
    <w:rsid w:val="00171CB0"/>
    <w:rsid w:val="001729CA"/>
    <w:rsid w:val="00173224"/>
    <w:rsid w:val="0017481B"/>
    <w:rsid w:val="00174CC9"/>
    <w:rsid w:val="001753EB"/>
    <w:rsid w:val="001754F4"/>
    <w:rsid w:val="0017627C"/>
    <w:rsid w:val="00176C94"/>
    <w:rsid w:val="00177BA5"/>
    <w:rsid w:val="00177E0A"/>
    <w:rsid w:val="00180240"/>
    <w:rsid w:val="001806EB"/>
    <w:rsid w:val="0018243B"/>
    <w:rsid w:val="0018315C"/>
    <w:rsid w:val="001847CC"/>
    <w:rsid w:val="0018563A"/>
    <w:rsid w:val="00185A5B"/>
    <w:rsid w:val="0018634E"/>
    <w:rsid w:val="00186415"/>
    <w:rsid w:val="001877B7"/>
    <w:rsid w:val="001879C3"/>
    <w:rsid w:val="00191249"/>
    <w:rsid w:val="001968FC"/>
    <w:rsid w:val="00196FFA"/>
    <w:rsid w:val="001A07E1"/>
    <w:rsid w:val="001A0D02"/>
    <w:rsid w:val="001A14FA"/>
    <w:rsid w:val="001A1B10"/>
    <w:rsid w:val="001A39CF"/>
    <w:rsid w:val="001A3BE9"/>
    <w:rsid w:val="001A3CE2"/>
    <w:rsid w:val="001A424E"/>
    <w:rsid w:val="001A533D"/>
    <w:rsid w:val="001A53CA"/>
    <w:rsid w:val="001A62F0"/>
    <w:rsid w:val="001A7070"/>
    <w:rsid w:val="001A7BB3"/>
    <w:rsid w:val="001B014B"/>
    <w:rsid w:val="001B0487"/>
    <w:rsid w:val="001B1128"/>
    <w:rsid w:val="001B1EED"/>
    <w:rsid w:val="001B2C42"/>
    <w:rsid w:val="001B3541"/>
    <w:rsid w:val="001B49EE"/>
    <w:rsid w:val="001B62D7"/>
    <w:rsid w:val="001B6476"/>
    <w:rsid w:val="001B65FC"/>
    <w:rsid w:val="001B6638"/>
    <w:rsid w:val="001B7B1A"/>
    <w:rsid w:val="001B7E92"/>
    <w:rsid w:val="001C0ADB"/>
    <w:rsid w:val="001C0B8E"/>
    <w:rsid w:val="001C1BBD"/>
    <w:rsid w:val="001C3F33"/>
    <w:rsid w:val="001C482E"/>
    <w:rsid w:val="001C4FAC"/>
    <w:rsid w:val="001C5E2F"/>
    <w:rsid w:val="001C610D"/>
    <w:rsid w:val="001C6352"/>
    <w:rsid w:val="001C7201"/>
    <w:rsid w:val="001C7465"/>
    <w:rsid w:val="001D1422"/>
    <w:rsid w:val="001D1FED"/>
    <w:rsid w:val="001D27E2"/>
    <w:rsid w:val="001D2DE8"/>
    <w:rsid w:val="001D2F85"/>
    <w:rsid w:val="001D3060"/>
    <w:rsid w:val="001D35E1"/>
    <w:rsid w:val="001D3915"/>
    <w:rsid w:val="001D3D12"/>
    <w:rsid w:val="001D4D49"/>
    <w:rsid w:val="001D5905"/>
    <w:rsid w:val="001D625F"/>
    <w:rsid w:val="001D6443"/>
    <w:rsid w:val="001D71AA"/>
    <w:rsid w:val="001D73FF"/>
    <w:rsid w:val="001E0319"/>
    <w:rsid w:val="001E0A7D"/>
    <w:rsid w:val="001E2B59"/>
    <w:rsid w:val="001E343F"/>
    <w:rsid w:val="001E4000"/>
    <w:rsid w:val="001E503C"/>
    <w:rsid w:val="001E61AB"/>
    <w:rsid w:val="001E667E"/>
    <w:rsid w:val="001F1225"/>
    <w:rsid w:val="001F24DD"/>
    <w:rsid w:val="001F2AB9"/>
    <w:rsid w:val="001F2E06"/>
    <w:rsid w:val="001F31EF"/>
    <w:rsid w:val="001F58D5"/>
    <w:rsid w:val="001F6EEE"/>
    <w:rsid w:val="002001B0"/>
    <w:rsid w:val="00200611"/>
    <w:rsid w:val="002015F5"/>
    <w:rsid w:val="0020247A"/>
    <w:rsid w:val="00203386"/>
    <w:rsid w:val="00203635"/>
    <w:rsid w:val="00203C05"/>
    <w:rsid w:val="00204572"/>
    <w:rsid w:val="00204B3E"/>
    <w:rsid w:val="00205CCF"/>
    <w:rsid w:val="00205F27"/>
    <w:rsid w:val="002076FC"/>
    <w:rsid w:val="00207E82"/>
    <w:rsid w:val="002114F6"/>
    <w:rsid w:val="00211DEC"/>
    <w:rsid w:val="00213136"/>
    <w:rsid w:val="00213CE5"/>
    <w:rsid w:val="0021434D"/>
    <w:rsid w:val="00215F57"/>
    <w:rsid w:val="00216AF9"/>
    <w:rsid w:val="00216DF3"/>
    <w:rsid w:val="00217511"/>
    <w:rsid w:val="00220867"/>
    <w:rsid w:val="00221876"/>
    <w:rsid w:val="002219D8"/>
    <w:rsid w:val="0022288A"/>
    <w:rsid w:val="00224F13"/>
    <w:rsid w:val="002261E7"/>
    <w:rsid w:val="002264C1"/>
    <w:rsid w:val="002274F3"/>
    <w:rsid w:val="00227553"/>
    <w:rsid w:val="00227933"/>
    <w:rsid w:val="002300D8"/>
    <w:rsid w:val="00230685"/>
    <w:rsid w:val="00230ADD"/>
    <w:rsid w:val="002315A6"/>
    <w:rsid w:val="00231D25"/>
    <w:rsid w:val="002321E7"/>
    <w:rsid w:val="002324A8"/>
    <w:rsid w:val="00232997"/>
    <w:rsid w:val="00232B7C"/>
    <w:rsid w:val="00232C06"/>
    <w:rsid w:val="00234047"/>
    <w:rsid w:val="00235219"/>
    <w:rsid w:val="0023565C"/>
    <w:rsid w:val="002360A0"/>
    <w:rsid w:val="00236165"/>
    <w:rsid w:val="00236863"/>
    <w:rsid w:val="00243EA6"/>
    <w:rsid w:val="00244372"/>
    <w:rsid w:val="00244634"/>
    <w:rsid w:val="00245367"/>
    <w:rsid w:val="00246249"/>
    <w:rsid w:val="00247325"/>
    <w:rsid w:val="002477A3"/>
    <w:rsid w:val="00251E89"/>
    <w:rsid w:val="00252342"/>
    <w:rsid w:val="002545C6"/>
    <w:rsid w:val="00254A0D"/>
    <w:rsid w:val="0025516B"/>
    <w:rsid w:val="00256751"/>
    <w:rsid w:val="002568BE"/>
    <w:rsid w:val="00257078"/>
    <w:rsid w:val="002571F6"/>
    <w:rsid w:val="00257A94"/>
    <w:rsid w:val="00260898"/>
    <w:rsid w:val="00261179"/>
    <w:rsid w:val="00261653"/>
    <w:rsid w:val="00261C1A"/>
    <w:rsid w:val="00263803"/>
    <w:rsid w:val="002645DF"/>
    <w:rsid w:val="0026470A"/>
    <w:rsid w:val="0026529D"/>
    <w:rsid w:val="00265667"/>
    <w:rsid w:val="00266E1F"/>
    <w:rsid w:val="00267128"/>
    <w:rsid w:val="002671EE"/>
    <w:rsid w:val="0026788A"/>
    <w:rsid w:val="00267B25"/>
    <w:rsid w:val="00272992"/>
    <w:rsid w:val="00273D98"/>
    <w:rsid w:val="00274153"/>
    <w:rsid w:val="00275315"/>
    <w:rsid w:val="00275437"/>
    <w:rsid w:val="002758D3"/>
    <w:rsid w:val="00275D43"/>
    <w:rsid w:val="0027629E"/>
    <w:rsid w:val="00276708"/>
    <w:rsid w:val="002775ED"/>
    <w:rsid w:val="002803D2"/>
    <w:rsid w:val="00281247"/>
    <w:rsid w:val="00281E40"/>
    <w:rsid w:val="00282581"/>
    <w:rsid w:val="00283EF8"/>
    <w:rsid w:val="00284315"/>
    <w:rsid w:val="002850EA"/>
    <w:rsid w:val="002851C0"/>
    <w:rsid w:val="00285270"/>
    <w:rsid w:val="00285F6B"/>
    <w:rsid w:val="00286A5A"/>
    <w:rsid w:val="00286AE5"/>
    <w:rsid w:val="00286F2D"/>
    <w:rsid w:val="00287499"/>
    <w:rsid w:val="00290555"/>
    <w:rsid w:val="00290762"/>
    <w:rsid w:val="00290B3B"/>
    <w:rsid w:val="00291140"/>
    <w:rsid w:val="0029171E"/>
    <w:rsid w:val="00291E06"/>
    <w:rsid w:val="00291FC4"/>
    <w:rsid w:val="00292240"/>
    <w:rsid w:val="00292DA3"/>
    <w:rsid w:val="00293F6F"/>
    <w:rsid w:val="00294826"/>
    <w:rsid w:val="00295166"/>
    <w:rsid w:val="00295348"/>
    <w:rsid w:val="002965B9"/>
    <w:rsid w:val="002A08F5"/>
    <w:rsid w:val="002A0FF0"/>
    <w:rsid w:val="002A1847"/>
    <w:rsid w:val="002A1AE7"/>
    <w:rsid w:val="002A284B"/>
    <w:rsid w:val="002A45BB"/>
    <w:rsid w:val="002A4F8F"/>
    <w:rsid w:val="002A5096"/>
    <w:rsid w:val="002A5661"/>
    <w:rsid w:val="002A580C"/>
    <w:rsid w:val="002A5D9D"/>
    <w:rsid w:val="002A6D05"/>
    <w:rsid w:val="002A714A"/>
    <w:rsid w:val="002A7EB5"/>
    <w:rsid w:val="002B055A"/>
    <w:rsid w:val="002B06D9"/>
    <w:rsid w:val="002B2414"/>
    <w:rsid w:val="002B2499"/>
    <w:rsid w:val="002B3407"/>
    <w:rsid w:val="002B4131"/>
    <w:rsid w:val="002B4EF8"/>
    <w:rsid w:val="002B5A7A"/>
    <w:rsid w:val="002B796A"/>
    <w:rsid w:val="002B7A14"/>
    <w:rsid w:val="002C1ABD"/>
    <w:rsid w:val="002C2FD6"/>
    <w:rsid w:val="002C3A29"/>
    <w:rsid w:val="002C520D"/>
    <w:rsid w:val="002C546F"/>
    <w:rsid w:val="002C5533"/>
    <w:rsid w:val="002C56F3"/>
    <w:rsid w:val="002C6000"/>
    <w:rsid w:val="002C6E30"/>
    <w:rsid w:val="002C7E42"/>
    <w:rsid w:val="002D0582"/>
    <w:rsid w:val="002D0F19"/>
    <w:rsid w:val="002D1631"/>
    <w:rsid w:val="002D2426"/>
    <w:rsid w:val="002D2958"/>
    <w:rsid w:val="002D33DA"/>
    <w:rsid w:val="002D44A2"/>
    <w:rsid w:val="002D531F"/>
    <w:rsid w:val="002D6A4B"/>
    <w:rsid w:val="002D796C"/>
    <w:rsid w:val="002E0E35"/>
    <w:rsid w:val="002E2A4D"/>
    <w:rsid w:val="002E2CFE"/>
    <w:rsid w:val="002E5DAD"/>
    <w:rsid w:val="002E639E"/>
    <w:rsid w:val="002E6441"/>
    <w:rsid w:val="002E6BC9"/>
    <w:rsid w:val="002E6D35"/>
    <w:rsid w:val="002E7732"/>
    <w:rsid w:val="002E7A04"/>
    <w:rsid w:val="002E7F63"/>
    <w:rsid w:val="002F09C3"/>
    <w:rsid w:val="002F1DE7"/>
    <w:rsid w:val="002F3BFD"/>
    <w:rsid w:val="002F4937"/>
    <w:rsid w:val="002F5101"/>
    <w:rsid w:val="002F56E7"/>
    <w:rsid w:val="002F5B83"/>
    <w:rsid w:val="002F6054"/>
    <w:rsid w:val="00300FD4"/>
    <w:rsid w:val="00302189"/>
    <w:rsid w:val="003028FE"/>
    <w:rsid w:val="00302929"/>
    <w:rsid w:val="00302B81"/>
    <w:rsid w:val="00302C8C"/>
    <w:rsid w:val="00303CA1"/>
    <w:rsid w:val="00303D58"/>
    <w:rsid w:val="00304320"/>
    <w:rsid w:val="00305217"/>
    <w:rsid w:val="003062FF"/>
    <w:rsid w:val="00306420"/>
    <w:rsid w:val="00306779"/>
    <w:rsid w:val="00310454"/>
    <w:rsid w:val="00310781"/>
    <w:rsid w:val="0031190D"/>
    <w:rsid w:val="00313831"/>
    <w:rsid w:val="003150B5"/>
    <w:rsid w:val="003155EC"/>
    <w:rsid w:val="00315725"/>
    <w:rsid w:val="00315F43"/>
    <w:rsid w:val="00316DA0"/>
    <w:rsid w:val="00317F9C"/>
    <w:rsid w:val="00320E81"/>
    <w:rsid w:val="00322D3C"/>
    <w:rsid w:val="00324130"/>
    <w:rsid w:val="00326B9C"/>
    <w:rsid w:val="00327800"/>
    <w:rsid w:val="003301EE"/>
    <w:rsid w:val="00330384"/>
    <w:rsid w:val="003307A6"/>
    <w:rsid w:val="0033123F"/>
    <w:rsid w:val="00331C1D"/>
    <w:rsid w:val="00332CCE"/>
    <w:rsid w:val="00334A14"/>
    <w:rsid w:val="003354D3"/>
    <w:rsid w:val="0033574B"/>
    <w:rsid w:val="00335FBA"/>
    <w:rsid w:val="003375C3"/>
    <w:rsid w:val="003408D8"/>
    <w:rsid w:val="0034268F"/>
    <w:rsid w:val="00342F23"/>
    <w:rsid w:val="00343297"/>
    <w:rsid w:val="0034465D"/>
    <w:rsid w:val="003451D4"/>
    <w:rsid w:val="00345FCC"/>
    <w:rsid w:val="00347448"/>
    <w:rsid w:val="00351254"/>
    <w:rsid w:val="00351B38"/>
    <w:rsid w:val="003520BE"/>
    <w:rsid w:val="003522FB"/>
    <w:rsid w:val="003524E1"/>
    <w:rsid w:val="00352B24"/>
    <w:rsid w:val="0035363E"/>
    <w:rsid w:val="00353F37"/>
    <w:rsid w:val="003566DC"/>
    <w:rsid w:val="00357170"/>
    <w:rsid w:val="00357F40"/>
    <w:rsid w:val="00360605"/>
    <w:rsid w:val="00360901"/>
    <w:rsid w:val="00361B1C"/>
    <w:rsid w:val="00362A5D"/>
    <w:rsid w:val="00363026"/>
    <w:rsid w:val="00363900"/>
    <w:rsid w:val="00364708"/>
    <w:rsid w:val="003647CD"/>
    <w:rsid w:val="003653CD"/>
    <w:rsid w:val="00366647"/>
    <w:rsid w:val="00367337"/>
    <w:rsid w:val="00370115"/>
    <w:rsid w:val="00370D94"/>
    <w:rsid w:val="00372577"/>
    <w:rsid w:val="00372EBD"/>
    <w:rsid w:val="003730FD"/>
    <w:rsid w:val="00375837"/>
    <w:rsid w:val="00375991"/>
    <w:rsid w:val="003764FF"/>
    <w:rsid w:val="00380905"/>
    <w:rsid w:val="0038188E"/>
    <w:rsid w:val="00381FCF"/>
    <w:rsid w:val="00384B86"/>
    <w:rsid w:val="00387EBC"/>
    <w:rsid w:val="003907E9"/>
    <w:rsid w:val="00390AC5"/>
    <w:rsid w:val="00393334"/>
    <w:rsid w:val="0039548B"/>
    <w:rsid w:val="00395EDE"/>
    <w:rsid w:val="0039736C"/>
    <w:rsid w:val="00397514"/>
    <w:rsid w:val="00397821"/>
    <w:rsid w:val="003979F6"/>
    <w:rsid w:val="00397B2B"/>
    <w:rsid w:val="003A0071"/>
    <w:rsid w:val="003A1D93"/>
    <w:rsid w:val="003A20D2"/>
    <w:rsid w:val="003A26F9"/>
    <w:rsid w:val="003A27BE"/>
    <w:rsid w:val="003A2F67"/>
    <w:rsid w:val="003A3DB2"/>
    <w:rsid w:val="003A41F3"/>
    <w:rsid w:val="003A4204"/>
    <w:rsid w:val="003A6246"/>
    <w:rsid w:val="003A6509"/>
    <w:rsid w:val="003A65D1"/>
    <w:rsid w:val="003A68C7"/>
    <w:rsid w:val="003A7001"/>
    <w:rsid w:val="003A7D05"/>
    <w:rsid w:val="003B0B70"/>
    <w:rsid w:val="003B0C34"/>
    <w:rsid w:val="003B0C39"/>
    <w:rsid w:val="003B2326"/>
    <w:rsid w:val="003B245B"/>
    <w:rsid w:val="003B30EE"/>
    <w:rsid w:val="003B3DBD"/>
    <w:rsid w:val="003B46F0"/>
    <w:rsid w:val="003C01EB"/>
    <w:rsid w:val="003C075C"/>
    <w:rsid w:val="003C0F09"/>
    <w:rsid w:val="003C6592"/>
    <w:rsid w:val="003C70A9"/>
    <w:rsid w:val="003D01B6"/>
    <w:rsid w:val="003D0AB4"/>
    <w:rsid w:val="003D1484"/>
    <w:rsid w:val="003D1BB3"/>
    <w:rsid w:val="003D2148"/>
    <w:rsid w:val="003D369F"/>
    <w:rsid w:val="003D436E"/>
    <w:rsid w:val="003D4869"/>
    <w:rsid w:val="003D570F"/>
    <w:rsid w:val="003D5B45"/>
    <w:rsid w:val="003D7E12"/>
    <w:rsid w:val="003E124B"/>
    <w:rsid w:val="003E1C4C"/>
    <w:rsid w:val="003E232C"/>
    <w:rsid w:val="003E433E"/>
    <w:rsid w:val="003E46B5"/>
    <w:rsid w:val="003E4DE4"/>
    <w:rsid w:val="003E5ABB"/>
    <w:rsid w:val="003E79E8"/>
    <w:rsid w:val="003E7BA9"/>
    <w:rsid w:val="003E7C38"/>
    <w:rsid w:val="003E7E61"/>
    <w:rsid w:val="003F018B"/>
    <w:rsid w:val="003F13C5"/>
    <w:rsid w:val="003F1B3A"/>
    <w:rsid w:val="003F3A71"/>
    <w:rsid w:val="003F5D49"/>
    <w:rsid w:val="003F6433"/>
    <w:rsid w:val="003F6DBA"/>
    <w:rsid w:val="0040032A"/>
    <w:rsid w:val="00400EB5"/>
    <w:rsid w:val="004028A2"/>
    <w:rsid w:val="00402D40"/>
    <w:rsid w:val="004030C7"/>
    <w:rsid w:val="004067EB"/>
    <w:rsid w:val="00407B9D"/>
    <w:rsid w:val="004103EC"/>
    <w:rsid w:val="00410502"/>
    <w:rsid w:val="00410701"/>
    <w:rsid w:val="00411181"/>
    <w:rsid w:val="00412F2E"/>
    <w:rsid w:val="00412F33"/>
    <w:rsid w:val="00413CD6"/>
    <w:rsid w:val="00414068"/>
    <w:rsid w:val="004145C3"/>
    <w:rsid w:val="00414710"/>
    <w:rsid w:val="00415967"/>
    <w:rsid w:val="004166C0"/>
    <w:rsid w:val="00420969"/>
    <w:rsid w:val="00420EE4"/>
    <w:rsid w:val="004213D2"/>
    <w:rsid w:val="0042166D"/>
    <w:rsid w:val="00422711"/>
    <w:rsid w:val="004227C2"/>
    <w:rsid w:val="0042332D"/>
    <w:rsid w:val="00425B30"/>
    <w:rsid w:val="00425B52"/>
    <w:rsid w:val="00426C7A"/>
    <w:rsid w:val="00427436"/>
    <w:rsid w:val="00431C72"/>
    <w:rsid w:val="004323CD"/>
    <w:rsid w:val="004342F4"/>
    <w:rsid w:val="00434BEA"/>
    <w:rsid w:val="00434E24"/>
    <w:rsid w:val="00436A79"/>
    <w:rsid w:val="00437BFA"/>
    <w:rsid w:val="004400EB"/>
    <w:rsid w:val="004401CB"/>
    <w:rsid w:val="004409EF"/>
    <w:rsid w:val="00440A64"/>
    <w:rsid w:val="00440F85"/>
    <w:rsid w:val="00441DAC"/>
    <w:rsid w:val="004421A5"/>
    <w:rsid w:val="00443595"/>
    <w:rsid w:val="00444799"/>
    <w:rsid w:val="00444DFC"/>
    <w:rsid w:val="00446573"/>
    <w:rsid w:val="00446B1A"/>
    <w:rsid w:val="00447227"/>
    <w:rsid w:val="00447285"/>
    <w:rsid w:val="00447423"/>
    <w:rsid w:val="004500E6"/>
    <w:rsid w:val="0045156F"/>
    <w:rsid w:val="00451BFC"/>
    <w:rsid w:val="00451D68"/>
    <w:rsid w:val="00452302"/>
    <w:rsid w:val="00452D38"/>
    <w:rsid w:val="0045370E"/>
    <w:rsid w:val="00453FC6"/>
    <w:rsid w:val="00455FAA"/>
    <w:rsid w:val="00456738"/>
    <w:rsid w:val="0045788F"/>
    <w:rsid w:val="00460549"/>
    <w:rsid w:val="00460814"/>
    <w:rsid w:val="0046267D"/>
    <w:rsid w:val="0046461D"/>
    <w:rsid w:val="004651EB"/>
    <w:rsid w:val="004664B8"/>
    <w:rsid w:val="004677C4"/>
    <w:rsid w:val="00467CC2"/>
    <w:rsid w:val="00470F03"/>
    <w:rsid w:val="00471492"/>
    <w:rsid w:val="00472611"/>
    <w:rsid w:val="00473814"/>
    <w:rsid w:val="0047385F"/>
    <w:rsid w:val="0047414A"/>
    <w:rsid w:val="00474301"/>
    <w:rsid w:val="004745AA"/>
    <w:rsid w:val="004746EC"/>
    <w:rsid w:val="00474C85"/>
    <w:rsid w:val="00474E9D"/>
    <w:rsid w:val="004766AF"/>
    <w:rsid w:val="00476931"/>
    <w:rsid w:val="004769ED"/>
    <w:rsid w:val="00476FFB"/>
    <w:rsid w:val="0047779A"/>
    <w:rsid w:val="00480E46"/>
    <w:rsid w:val="00481892"/>
    <w:rsid w:val="00482544"/>
    <w:rsid w:val="0048256C"/>
    <w:rsid w:val="0048355A"/>
    <w:rsid w:val="004846BF"/>
    <w:rsid w:val="00486D7F"/>
    <w:rsid w:val="00490B4A"/>
    <w:rsid w:val="00491D71"/>
    <w:rsid w:val="004923AE"/>
    <w:rsid w:val="0049255E"/>
    <w:rsid w:val="004926D5"/>
    <w:rsid w:val="00494322"/>
    <w:rsid w:val="004948F6"/>
    <w:rsid w:val="00494905"/>
    <w:rsid w:val="00495A04"/>
    <w:rsid w:val="00495B43"/>
    <w:rsid w:val="00496659"/>
    <w:rsid w:val="004966A5"/>
    <w:rsid w:val="00496ECC"/>
    <w:rsid w:val="00497F37"/>
    <w:rsid w:val="004A1C5A"/>
    <w:rsid w:val="004A22D7"/>
    <w:rsid w:val="004A51C4"/>
    <w:rsid w:val="004A5476"/>
    <w:rsid w:val="004A595E"/>
    <w:rsid w:val="004A6BF9"/>
    <w:rsid w:val="004A7234"/>
    <w:rsid w:val="004B1871"/>
    <w:rsid w:val="004B26DD"/>
    <w:rsid w:val="004B2888"/>
    <w:rsid w:val="004B324E"/>
    <w:rsid w:val="004B3C7F"/>
    <w:rsid w:val="004B3DE4"/>
    <w:rsid w:val="004B4DCE"/>
    <w:rsid w:val="004B5656"/>
    <w:rsid w:val="004B5F33"/>
    <w:rsid w:val="004B61D8"/>
    <w:rsid w:val="004B628C"/>
    <w:rsid w:val="004B62DF"/>
    <w:rsid w:val="004B6E3A"/>
    <w:rsid w:val="004B7B3D"/>
    <w:rsid w:val="004C0CEB"/>
    <w:rsid w:val="004C3369"/>
    <w:rsid w:val="004C4EBE"/>
    <w:rsid w:val="004C5812"/>
    <w:rsid w:val="004C5E90"/>
    <w:rsid w:val="004C6A37"/>
    <w:rsid w:val="004C7946"/>
    <w:rsid w:val="004D13BF"/>
    <w:rsid w:val="004D1B93"/>
    <w:rsid w:val="004D315A"/>
    <w:rsid w:val="004D3A8B"/>
    <w:rsid w:val="004D518E"/>
    <w:rsid w:val="004D5E32"/>
    <w:rsid w:val="004D69AD"/>
    <w:rsid w:val="004D7DCA"/>
    <w:rsid w:val="004E13DE"/>
    <w:rsid w:val="004E332F"/>
    <w:rsid w:val="004E45BB"/>
    <w:rsid w:val="004E64DD"/>
    <w:rsid w:val="004E65E1"/>
    <w:rsid w:val="004E7F49"/>
    <w:rsid w:val="004F083A"/>
    <w:rsid w:val="004F0B24"/>
    <w:rsid w:val="004F123F"/>
    <w:rsid w:val="004F1767"/>
    <w:rsid w:val="004F185C"/>
    <w:rsid w:val="004F187C"/>
    <w:rsid w:val="004F2645"/>
    <w:rsid w:val="004F2D0F"/>
    <w:rsid w:val="004F2DDA"/>
    <w:rsid w:val="004F33D0"/>
    <w:rsid w:val="004F3DFD"/>
    <w:rsid w:val="004F415A"/>
    <w:rsid w:val="004F517E"/>
    <w:rsid w:val="004F70CC"/>
    <w:rsid w:val="004F77C5"/>
    <w:rsid w:val="004F798C"/>
    <w:rsid w:val="004F79E0"/>
    <w:rsid w:val="004F7CE5"/>
    <w:rsid w:val="00500861"/>
    <w:rsid w:val="005012DF"/>
    <w:rsid w:val="0050332D"/>
    <w:rsid w:val="005034B9"/>
    <w:rsid w:val="00503532"/>
    <w:rsid w:val="00503FC4"/>
    <w:rsid w:val="00504009"/>
    <w:rsid w:val="0050427F"/>
    <w:rsid w:val="00504B99"/>
    <w:rsid w:val="00506472"/>
    <w:rsid w:val="005074CD"/>
    <w:rsid w:val="00510176"/>
    <w:rsid w:val="005105A0"/>
    <w:rsid w:val="005105E7"/>
    <w:rsid w:val="00511117"/>
    <w:rsid w:val="0051164E"/>
    <w:rsid w:val="00512773"/>
    <w:rsid w:val="00512B77"/>
    <w:rsid w:val="00513DCD"/>
    <w:rsid w:val="005150DE"/>
    <w:rsid w:val="00515633"/>
    <w:rsid w:val="00515825"/>
    <w:rsid w:val="005160F5"/>
    <w:rsid w:val="005203F2"/>
    <w:rsid w:val="005235A7"/>
    <w:rsid w:val="00523A91"/>
    <w:rsid w:val="0052496A"/>
    <w:rsid w:val="00525295"/>
    <w:rsid w:val="00525852"/>
    <w:rsid w:val="00526543"/>
    <w:rsid w:val="0052764C"/>
    <w:rsid w:val="00527B11"/>
    <w:rsid w:val="00530BDB"/>
    <w:rsid w:val="00530D9F"/>
    <w:rsid w:val="0053139C"/>
    <w:rsid w:val="00531B3D"/>
    <w:rsid w:val="00531D9C"/>
    <w:rsid w:val="005321E0"/>
    <w:rsid w:val="00532DCF"/>
    <w:rsid w:val="0053354A"/>
    <w:rsid w:val="00533826"/>
    <w:rsid w:val="00534069"/>
    <w:rsid w:val="00534C4E"/>
    <w:rsid w:val="00535555"/>
    <w:rsid w:val="005359A2"/>
    <w:rsid w:val="00537789"/>
    <w:rsid w:val="00540AD2"/>
    <w:rsid w:val="00540B7E"/>
    <w:rsid w:val="00541F2F"/>
    <w:rsid w:val="00542FC4"/>
    <w:rsid w:val="0054301B"/>
    <w:rsid w:val="00544502"/>
    <w:rsid w:val="00544573"/>
    <w:rsid w:val="00544CB9"/>
    <w:rsid w:val="00544E81"/>
    <w:rsid w:val="00545B77"/>
    <w:rsid w:val="00546737"/>
    <w:rsid w:val="00547C58"/>
    <w:rsid w:val="00550D04"/>
    <w:rsid w:val="005522FD"/>
    <w:rsid w:val="0055258F"/>
    <w:rsid w:val="0055261B"/>
    <w:rsid w:val="005533E6"/>
    <w:rsid w:val="005537E5"/>
    <w:rsid w:val="00554014"/>
    <w:rsid w:val="00555C08"/>
    <w:rsid w:val="00556B06"/>
    <w:rsid w:val="005601D3"/>
    <w:rsid w:val="00560FCC"/>
    <w:rsid w:val="0056195B"/>
    <w:rsid w:val="00562904"/>
    <w:rsid w:val="00563094"/>
    <w:rsid w:val="0056332C"/>
    <w:rsid w:val="0056377F"/>
    <w:rsid w:val="005650CD"/>
    <w:rsid w:val="005653C6"/>
    <w:rsid w:val="005709E0"/>
    <w:rsid w:val="00571E8D"/>
    <w:rsid w:val="00573546"/>
    <w:rsid w:val="005759C0"/>
    <w:rsid w:val="00577F12"/>
    <w:rsid w:val="00580A00"/>
    <w:rsid w:val="00581C8C"/>
    <w:rsid w:val="0058207D"/>
    <w:rsid w:val="005830A1"/>
    <w:rsid w:val="0058380D"/>
    <w:rsid w:val="00584063"/>
    <w:rsid w:val="005914C1"/>
    <w:rsid w:val="00593773"/>
    <w:rsid w:val="005938D3"/>
    <w:rsid w:val="0059481F"/>
    <w:rsid w:val="0059507E"/>
    <w:rsid w:val="0059535B"/>
    <w:rsid w:val="005979E3"/>
    <w:rsid w:val="00597BA7"/>
    <w:rsid w:val="005A1C26"/>
    <w:rsid w:val="005A1D99"/>
    <w:rsid w:val="005A1E3C"/>
    <w:rsid w:val="005A2E49"/>
    <w:rsid w:val="005A2FC6"/>
    <w:rsid w:val="005A3E3B"/>
    <w:rsid w:val="005A3EDF"/>
    <w:rsid w:val="005A4666"/>
    <w:rsid w:val="005A5308"/>
    <w:rsid w:val="005A53EF"/>
    <w:rsid w:val="005A69A1"/>
    <w:rsid w:val="005A77DF"/>
    <w:rsid w:val="005B1F99"/>
    <w:rsid w:val="005B20BD"/>
    <w:rsid w:val="005B2BC7"/>
    <w:rsid w:val="005B34E5"/>
    <w:rsid w:val="005B434B"/>
    <w:rsid w:val="005B5182"/>
    <w:rsid w:val="005B5D27"/>
    <w:rsid w:val="005B5D7B"/>
    <w:rsid w:val="005B782B"/>
    <w:rsid w:val="005B7911"/>
    <w:rsid w:val="005B7E46"/>
    <w:rsid w:val="005C041C"/>
    <w:rsid w:val="005C08ED"/>
    <w:rsid w:val="005C1325"/>
    <w:rsid w:val="005C1940"/>
    <w:rsid w:val="005C231C"/>
    <w:rsid w:val="005C2517"/>
    <w:rsid w:val="005C2965"/>
    <w:rsid w:val="005C4B91"/>
    <w:rsid w:val="005C5AFC"/>
    <w:rsid w:val="005C5B98"/>
    <w:rsid w:val="005D01C2"/>
    <w:rsid w:val="005D055F"/>
    <w:rsid w:val="005D0DE3"/>
    <w:rsid w:val="005D1025"/>
    <w:rsid w:val="005D1555"/>
    <w:rsid w:val="005D1C8D"/>
    <w:rsid w:val="005D27D6"/>
    <w:rsid w:val="005D2C10"/>
    <w:rsid w:val="005D3842"/>
    <w:rsid w:val="005D43ED"/>
    <w:rsid w:val="005D5DB4"/>
    <w:rsid w:val="005D5ED2"/>
    <w:rsid w:val="005D6B86"/>
    <w:rsid w:val="005D73AC"/>
    <w:rsid w:val="005D7491"/>
    <w:rsid w:val="005D796B"/>
    <w:rsid w:val="005E0220"/>
    <w:rsid w:val="005E05B1"/>
    <w:rsid w:val="005E0D82"/>
    <w:rsid w:val="005E0E79"/>
    <w:rsid w:val="005E1A2F"/>
    <w:rsid w:val="005E20D4"/>
    <w:rsid w:val="005E291F"/>
    <w:rsid w:val="005E37B6"/>
    <w:rsid w:val="005E539F"/>
    <w:rsid w:val="005E5CC9"/>
    <w:rsid w:val="005E7E65"/>
    <w:rsid w:val="005F11B0"/>
    <w:rsid w:val="005F1789"/>
    <w:rsid w:val="005F212F"/>
    <w:rsid w:val="005F342D"/>
    <w:rsid w:val="005F34B4"/>
    <w:rsid w:val="005F4224"/>
    <w:rsid w:val="005F42E6"/>
    <w:rsid w:val="005F47C6"/>
    <w:rsid w:val="005F4A33"/>
    <w:rsid w:val="005F4BED"/>
    <w:rsid w:val="005F596E"/>
    <w:rsid w:val="005F5C8E"/>
    <w:rsid w:val="005F63D2"/>
    <w:rsid w:val="005F786F"/>
    <w:rsid w:val="005F7E28"/>
    <w:rsid w:val="006010D0"/>
    <w:rsid w:val="0060227C"/>
    <w:rsid w:val="00604012"/>
    <w:rsid w:val="00604036"/>
    <w:rsid w:val="00606D85"/>
    <w:rsid w:val="00607099"/>
    <w:rsid w:val="00607856"/>
    <w:rsid w:val="00610762"/>
    <w:rsid w:val="0061157D"/>
    <w:rsid w:val="00611D04"/>
    <w:rsid w:val="006141D1"/>
    <w:rsid w:val="00614604"/>
    <w:rsid w:val="006149AB"/>
    <w:rsid w:val="00614A0A"/>
    <w:rsid w:val="0061539C"/>
    <w:rsid w:val="0061542A"/>
    <w:rsid w:val="00615FD0"/>
    <w:rsid w:val="00617E1F"/>
    <w:rsid w:val="00620701"/>
    <w:rsid w:val="006207EC"/>
    <w:rsid w:val="00622E4A"/>
    <w:rsid w:val="00624173"/>
    <w:rsid w:val="00624817"/>
    <w:rsid w:val="00626B19"/>
    <w:rsid w:val="00627F06"/>
    <w:rsid w:val="00630D5E"/>
    <w:rsid w:val="00630E22"/>
    <w:rsid w:val="006318EE"/>
    <w:rsid w:val="00632743"/>
    <w:rsid w:val="0063319D"/>
    <w:rsid w:val="006337F3"/>
    <w:rsid w:val="00633F94"/>
    <w:rsid w:val="00635D29"/>
    <w:rsid w:val="00635D42"/>
    <w:rsid w:val="00636066"/>
    <w:rsid w:val="00636319"/>
    <w:rsid w:val="00636560"/>
    <w:rsid w:val="00636B2D"/>
    <w:rsid w:val="006371C9"/>
    <w:rsid w:val="0064173C"/>
    <w:rsid w:val="0064206A"/>
    <w:rsid w:val="00642873"/>
    <w:rsid w:val="00642C51"/>
    <w:rsid w:val="00642EE0"/>
    <w:rsid w:val="006437A8"/>
    <w:rsid w:val="00644844"/>
    <w:rsid w:val="00644CE3"/>
    <w:rsid w:val="00644D4D"/>
    <w:rsid w:val="00646BBA"/>
    <w:rsid w:val="0064708E"/>
    <w:rsid w:val="00647A30"/>
    <w:rsid w:val="00650431"/>
    <w:rsid w:val="00651EF8"/>
    <w:rsid w:val="006539A8"/>
    <w:rsid w:val="00653ED6"/>
    <w:rsid w:val="00654DE8"/>
    <w:rsid w:val="006569A5"/>
    <w:rsid w:val="00657AF1"/>
    <w:rsid w:val="006607F0"/>
    <w:rsid w:val="0066168C"/>
    <w:rsid w:val="00662735"/>
    <w:rsid w:val="00663738"/>
    <w:rsid w:val="00663CD3"/>
    <w:rsid w:val="00663FEB"/>
    <w:rsid w:val="0066437A"/>
    <w:rsid w:val="006648D3"/>
    <w:rsid w:val="00664CDA"/>
    <w:rsid w:val="006650BE"/>
    <w:rsid w:val="006654EB"/>
    <w:rsid w:val="00667903"/>
    <w:rsid w:val="00667D33"/>
    <w:rsid w:val="00670056"/>
    <w:rsid w:val="00670EBF"/>
    <w:rsid w:val="0067149B"/>
    <w:rsid w:val="00671AA9"/>
    <w:rsid w:val="0067238B"/>
    <w:rsid w:val="006728A6"/>
    <w:rsid w:val="00673D61"/>
    <w:rsid w:val="0067415C"/>
    <w:rsid w:val="00675C28"/>
    <w:rsid w:val="00677D01"/>
    <w:rsid w:val="00677DB0"/>
    <w:rsid w:val="006812AD"/>
    <w:rsid w:val="00681860"/>
    <w:rsid w:val="006829A8"/>
    <w:rsid w:val="00682DB5"/>
    <w:rsid w:val="00683E7D"/>
    <w:rsid w:val="00685439"/>
    <w:rsid w:val="00685DAF"/>
    <w:rsid w:val="00686DED"/>
    <w:rsid w:val="00687AD5"/>
    <w:rsid w:val="00691243"/>
    <w:rsid w:val="006920CE"/>
    <w:rsid w:val="00692B01"/>
    <w:rsid w:val="006931BD"/>
    <w:rsid w:val="006944F9"/>
    <w:rsid w:val="00694730"/>
    <w:rsid w:val="00694983"/>
    <w:rsid w:val="00695877"/>
    <w:rsid w:val="006975BE"/>
    <w:rsid w:val="006976BE"/>
    <w:rsid w:val="00697B17"/>
    <w:rsid w:val="006A180E"/>
    <w:rsid w:val="006A1904"/>
    <w:rsid w:val="006A3576"/>
    <w:rsid w:val="006A46BF"/>
    <w:rsid w:val="006A528D"/>
    <w:rsid w:val="006A5D72"/>
    <w:rsid w:val="006A7895"/>
    <w:rsid w:val="006A7A7E"/>
    <w:rsid w:val="006A7BC0"/>
    <w:rsid w:val="006B0287"/>
    <w:rsid w:val="006B096E"/>
    <w:rsid w:val="006B16DC"/>
    <w:rsid w:val="006B2244"/>
    <w:rsid w:val="006B2CB9"/>
    <w:rsid w:val="006B4600"/>
    <w:rsid w:val="006B4963"/>
    <w:rsid w:val="006B4AB9"/>
    <w:rsid w:val="006C0C56"/>
    <w:rsid w:val="006C162E"/>
    <w:rsid w:val="006C27D8"/>
    <w:rsid w:val="006C4538"/>
    <w:rsid w:val="006C4AF0"/>
    <w:rsid w:val="006C5B3E"/>
    <w:rsid w:val="006C6940"/>
    <w:rsid w:val="006C74C9"/>
    <w:rsid w:val="006C77D3"/>
    <w:rsid w:val="006C7EAB"/>
    <w:rsid w:val="006D17B9"/>
    <w:rsid w:val="006D1DA0"/>
    <w:rsid w:val="006D267A"/>
    <w:rsid w:val="006D32D4"/>
    <w:rsid w:val="006D512C"/>
    <w:rsid w:val="006D591A"/>
    <w:rsid w:val="006D70E3"/>
    <w:rsid w:val="006D74CF"/>
    <w:rsid w:val="006E0248"/>
    <w:rsid w:val="006E1E50"/>
    <w:rsid w:val="006E2446"/>
    <w:rsid w:val="006E2452"/>
    <w:rsid w:val="006E2683"/>
    <w:rsid w:val="006E3502"/>
    <w:rsid w:val="006E4289"/>
    <w:rsid w:val="006E57DE"/>
    <w:rsid w:val="006E5DE4"/>
    <w:rsid w:val="006E6DB0"/>
    <w:rsid w:val="006E747A"/>
    <w:rsid w:val="006E7C8C"/>
    <w:rsid w:val="006F3082"/>
    <w:rsid w:val="006F366C"/>
    <w:rsid w:val="006F3C6E"/>
    <w:rsid w:val="006F3DBB"/>
    <w:rsid w:val="006F5346"/>
    <w:rsid w:val="006F5A1F"/>
    <w:rsid w:val="006F689B"/>
    <w:rsid w:val="006F6EAA"/>
    <w:rsid w:val="006F78A6"/>
    <w:rsid w:val="00700137"/>
    <w:rsid w:val="00700F28"/>
    <w:rsid w:val="00702AA7"/>
    <w:rsid w:val="007042C6"/>
    <w:rsid w:val="0070467A"/>
    <w:rsid w:val="00705E28"/>
    <w:rsid w:val="007066E9"/>
    <w:rsid w:val="007067B1"/>
    <w:rsid w:val="00706E4A"/>
    <w:rsid w:val="00706E4E"/>
    <w:rsid w:val="00706EE3"/>
    <w:rsid w:val="007075A4"/>
    <w:rsid w:val="007075BA"/>
    <w:rsid w:val="00707702"/>
    <w:rsid w:val="0071112A"/>
    <w:rsid w:val="00711250"/>
    <w:rsid w:val="007125FE"/>
    <w:rsid w:val="0071290E"/>
    <w:rsid w:val="0071344A"/>
    <w:rsid w:val="0071352B"/>
    <w:rsid w:val="007148FF"/>
    <w:rsid w:val="00714F86"/>
    <w:rsid w:val="00717295"/>
    <w:rsid w:val="00720518"/>
    <w:rsid w:val="0072195F"/>
    <w:rsid w:val="00724EB7"/>
    <w:rsid w:val="00724EE5"/>
    <w:rsid w:val="00725D53"/>
    <w:rsid w:val="00726182"/>
    <w:rsid w:val="00726CCD"/>
    <w:rsid w:val="0072796A"/>
    <w:rsid w:val="00727E6C"/>
    <w:rsid w:val="00731191"/>
    <w:rsid w:val="007317EB"/>
    <w:rsid w:val="00732917"/>
    <w:rsid w:val="00733A63"/>
    <w:rsid w:val="00733BFC"/>
    <w:rsid w:val="00736E08"/>
    <w:rsid w:val="0074196F"/>
    <w:rsid w:val="00742BC3"/>
    <w:rsid w:val="00743554"/>
    <w:rsid w:val="00743818"/>
    <w:rsid w:val="00743BB6"/>
    <w:rsid w:val="00743E26"/>
    <w:rsid w:val="007440EB"/>
    <w:rsid w:val="007457A4"/>
    <w:rsid w:val="00746A42"/>
    <w:rsid w:val="00747168"/>
    <w:rsid w:val="00750C53"/>
    <w:rsid w:val="00751CBE"/>
    <w:rsid w:val="00752449"/>
    <w:rsid w:val="0075324C"/>
    <w:rsid w:val="0075371E"/>
    <w:rsid w:val="007543C7"/>
    <w:rsid w:val="00755137"/>
    <w:rsid w:val="00755AC7"/>
    <w:rsid w:val="00755B2B"/>
    <w:rsid w:val="00756944"/>
    <w:rsid w:val="00756B3B"/>
    <w:rsid w:val="00757DA8"/>
    <w:rsid w:val="0076057D"/>
    <w:rsid w:val="00760E77"/>
    <w:rsid w:val="007611CF"/>
    <w:rsid w:val="007624D8"/>
    <w:rsid w:val="007627E2"/>
    <w:rsid w:val="00762A35"/>
    <w:rsid w:val="00763305"/>
    <w:rsid w:val="0076360D"/>
    <w:rsid w:val="00763B48"/>
    <w:rsid w:val="00763CFA"/>
    <w:rsid w:val="00764095"/>
    <w:rsid w:val="00765390"/>
    <w:rsid w:val="007676DE"/>
    <w:rsid w:val="00767CEA"/>
    <w:rsid w:val="007701B5"/>
    <w:rsid w:val="007744B9"/>
    <w:rsid w:val="00774A80"/>
    <w:rsid w:val="00775572"/>
    <w:rsid w:val="00775EA3"/>
    <w:rsid w:val="00776990"/>
    <w:rsid w:val="00776AA5"/>
    <w:rsid w:val="00777F60"/>
    <w:rsid w:val="00780352"/>
    <w:rsid w:val="00780E6D"/>
    <w:rsid w:val="00780F05"/>
    <w:rsid w:val="007810E5"/>
    <w:rsid w:val="00781158"/>
    <w:rsid w:val="00781754"/>
    <w:rsid w:val="007828A6"/>
    <w:rsid w:val="00783401"/>
    <w:rsid w:val="00783907"/>
    <w:rsid w:val="007842C1"/>
    <w:rsid w:val="00785CDB"/>
    <w:rsid w:val="00786572"/>
    <w:rsid w:val="00786850"/>
    <w:rsid w:val="007908B5"/>
    <w:rsid w:val="00790C09"/>
    <w:rsid w:val="007911DF"/>
    <w:rsid w:val="0079141D"/>
    <w:rsid w:val="007919B9"/>
    <w:rsid w:val="00791ADE"/>
    <w:rsid w:val="0079257A"/>
    <w:rsid w:val="0079278A"/>
    <w:rsid w:val="00793593"/>
    <w:rsid w:val="00794C33"/>
    <w:rsid w:val="007959E0"/>
    <w:rsid w:val="00795B2F"/>
    <w:rsid w:val="00797654"/>
    <w:rsid w:val="007A0A7D"/>
    <w:rsid w:val="007A13A7"/>
    <w:rsid w:val="007A1CF6"/>
    <w:rsid w:val="007A1E6C"/>
    <w:rsid w:val="007A1FD8"/>
    <w:rsid w:val="007A32B0"/>
    <w:rsid w:val="007A3969"/>
    <w:rsid w:val="007A4D4D"/>
    <w:rsid w:val="007A7209"/>
    <w:rsid w:val="007A7F2A"/>
    <w:rsid w:val="007B02CB"/>
    <w:rsid w:val="007B02ED"/>
    <w:rsid w:val="007B07D0"/>
    <w:rsid w:val="007B0C23"/>
    <w:rsid w:val="007B12C0"/>
    <w:rsid w:val="007B142B"/>
    <w:rsid w:val="007B2550"/>
    <w:rsid w:val="007B4C69"/>
    <w:rsid w:val="007B6994"/>
    <w:rsid w:val="007B76E3"/>
    <w:rsid w:val="007B7B87"/>
    <w:rsid w:val="007B7F09"/>
    <w:rsid w:val="007B7FD8"/>
    <w:rsid w:val="007C0410"/>
    <w:rsid w:val="007C156E"/>
    <w:rsid w:val="007C1C04"/>
    <w:rsid w:val="007C1F1B"/>
    <w:rsid w:val="007C1FE3"/>
    <w:rsid w:val="007C24BC"/>
    <w:rsid w:val="007C45C6"/>
    <w:rsid w:val="007C59AD"/>
    <w:rsid w:val="007D0956"/>
    <w:rsid w:val="007D0C4A"/>
    <w:rsid w:val="007D193C"/>
    <w:rsid w:val="007D26FF"/>
    <w:rsid w:val="007D2C5B"/>
    <w:rsid w:val="007D474B"/>
    <w:rsid w:val="007D7CE7"/>
    <w:rsid w:val="007E04A7"/>
    <w:rsid w:val="007E0CC4"/>
    <w:rsid w:val="007E1009"/>
    <w:rsid w:val="007E2091"/>
    <w:rsid w:val="007E2D9C"/>
    <w:rsid w:val="007E3926"/>
    <w:rsid w:val="007E3C01"/>
    <w:rsid w:val="007E4641"/>
    <w:rsid w:val="007E536E"/>
    <w:rsid w:val="007E5AA7"/>
    <w:rsid w:val="007E6839"/>
    <w:rsid w:val="007E696A"/>
    <w:rsid w:val="007E705C"/>
    <w:rsid w:val="007E7106"/>
    <w:rsid w:val="007F2709"/>
    <w:rsid w:val="007F42BE"/>
    <w:rsid w:val="007F5559"/>
    <w:rsid w:val="007F5C79"/>
    <w:rsid w:val="007F6794"/>
    <w:rsid w:val="007F71F7"/>
    <w:rsid w:val="00800123"/>
    <w:rsid w:val="00800972"/>
    <w:rsid w:val="00801599"/>
    <w:rsid w:val="00802454"/>
    <w:rsid w:val="00803AF6"/>
    <w:rsid w:val="008045B9"/>
    <w:rsid w:val="008050FE"/>
    <w:rsid w:val="00805E4E"/>
    <w:rsid w:val="00806510"/>
    <w:rsid w:val="008071BB"/>
    <w:rsid w:val="00810E12"/>
    <w:rsid w:val="00811258"/>
    <w:rsid w:val="00812B2E"/>
    <w:rsid w:val="00812C6E"/>
    <w:rsid w:val="00813A4A"/>
    <w:rsid w:val="00814BF8"/>
    <w:rsid w:val="008151BD"/>
    <w:rsid w:val="0081530B"/>
    <w:rsid w:val="008153C3"/>
    <w:rsid w:val="008159E5"/>
    <w:rsid w:val="00815FB0"/>
    <w:rsid w:val="00816006"/>
    <w:rsid w:val="00816C98"/>
    <w:rsid w:val="00817A44"/>
    <w:rsid w:val="00820665"/>
    <w:rsid w:val="00820677"/>
    <w:rsid w:val="0082116C"/>
    <w:rsid w:val="00821790"/>
    <w:rsid w:val="00821827"/>
    <w:rsid w:val="0082216C"/>
    <w:rsid w:val="008229CE"/>
    <w:rsid w:val="00822FA7"/>
    <w:rsid w:val="00823E68"/>
    <w:rsid w:val="008248BA"/>
    <w:rsid w:val="00824E40"/>
    <w:rsid w:val="00824F2D"/>
    <w:rsid w:val="00826849"/>
    <w:rsid w:val="00827BE4"/>
    <w:rsid w:val="0083081A"/>
    <w:rsid w:val="00832233"/>
    <w:rsid w:val="00832793"/>
    <w:rsid w:val="00833249"/>
    <w:rsid w:val="00833CFC"/>
    <w:rsid w:val="00833F07"/>
    <w:rsid w:val="008341A0"/>
    <w:rsid w:val="00834F1E"/>
    <w:rsid w:val="0083547D"/>
    <w:rsid w:val="00835D8E"/>
    <w:rsid w:val="008362FE"/>
    <w:rsid w:val="00836830"/>
    <w:rsid w:val="00837BE9"/>
    <w:rsid w:val="00837F86"/>
    <w:rsid w:val="00840C3A"/>
    <w:rsid w:val="00841523"/>
    <w:rsid w:val="008436A5"/>
    <w:rsid w:val="00843A39"/>
    <w:rsid w:val="00843D27"/>
    <w:rsid w:val="00844668"/>
    <w:rsid w:val="0084530E"/>
    <w:rsid w:val="00845E41"/>
    <w:rsid w:val="00846EBC"/>
    <w:rsid w:val="0084770A"/>
    <w:rsid w:val="00847BA4"/>
    <w:rsid w:val="0085145F"/>
    <w:rsid w:val="00851943"/>
    <w:rsid w:val="008521DB"/>
    <w:rsid w:val="008538EC"/>
    <w:rsid w:val="00853EDD"/>
    <w:rsid w:val="00854311"/>
    <w:rsid w:val="00854A20"/>
    <w:rsid w:val="00854ACF"/>
    <w:rsid w:val="008557D7"/>
    <w:rsid w:val="00855A62"/>
    <w:rsid w:val="00856830"/>
    <w:rsid w:val="00856D13"/>
    <w:rsid w:val="00857094"/>
    <w:rsid w:val="00860470"/>
    <w:rsid w:val="008613EA"/>
    <w:rsid w:val="008614DD"/>
    <w:rsid w:val="0086173C"/>
    <w:rsid w:val="00861C3A"/>
    <w:rsid w:val="00861C7A"/>
    <w:rsid w:val="008631BD"/>
    <w:rsid w:val="0086524F"/>
    <w:rsid w:val="00865BB6"/>
    <w:rsid w:val="00865CF6"/>
    <w:rsid w:val="00866742"/>
    <w:rsid w:val="00867021"/>
    <w:rsid w:val="008679E7"/>
    <w:rsid w:val="00870DCE"/>
    <w:rsid w:val="008710B8"/>
    <w:rsid w:val="00871107"/>
    <w:rsid w:val="008717C9"/>
    <w:rsid w:val="00874DE7"/>
    <w:rsid w:val="00875FA6"/>
    <w:rsid w:val="00876004"/>
    <w:rsid w:val="00877D4F"/>
    <w:rsid w:val="00880F79"/>
    <w:rsid w:val="0088168D"/>
    <w:rsid w:val="00881A8E"/>
    <w:rsid w:val="00882A53"/>
    <w:rsid w:val="00883662"/>
    <w:rsid w:val="0088459F"/>
    <w:rsid w:val="008856B6"/>
    <w:rsid w:val="00885DC3"/>
    <w:rsid w:val="00886719"/>
    <w:rsid w:val="008877DA"/>
    <w:rsid w:val="00887989"/>
    <w:rsid w:val="00887F30"/>
    <w:rsid w:val="00890301"/>
    <w:rsid w:val="00892A8F"/>
    <w:rsid w:val="00893CD2"/>
    <w:rsid w:val="00894822"/>
    <w:rsid w:val="00894C26"/>
    <w:rsid w:val="008960D2"/>
    <w:rsid w:val="0089643D"/>
    <w:rsid w:val="00896570"/>
    <w:rsid w:val="008A1094"/>
    <w:rsid w:val="008A14AD"/>
    <w:rsid w:val="008A2624"/>
    <w:rsid w:val="008A3727"/>
    <w:rsid w:val="008A445F"/>
    <w:rsid w:val="008A4897"/>
    <w:rsid w:val="008A4CEF"/>
    <w:rsid w:val="008A4F5B"/>
    <w:rsid w:val="008A546A"/>
    <w:rsid w:val="008A5618"/>
    <w:rsid w:val="008A5CB5"/>
    <w:rsid w:val="008A5E8A"/>
    <w:rsid w:val="008A6755"/>
    <w:rsid w:val="008A6BBC"/>
    <w:rsid w:val="008A7ADF"/>
    <w:rsid w:val="008B057E"/>
    <w:rsid w:val="008B100A"/>
    <w:rsid w:val="008B270B"/>
    <w:rsid w:val="008B2937"/>
    <w:rsid w:val="008B426A"/>
    <w:rsid w:val="008B5D5F"/>
    <w:rsid w:val="008B6312"/>
    <w:rsid w:val="008B7AFB"/>
    <w:rsid w:val="008B7BED"/>
    <w:rsid w:val="008C0BE3"/>
    <w:rsid w:val="008C1632"/>
    <w:rsid w:val="008C1E85"/>
    <w:rsid w:val="008C2580"/>
    <w:rsid w:val="008C3C60"/>
    <w:rsid w:val="008C40E5"/>
    <w:rsid w:val="008C4700"/>
    <w:rsid w:val="008C7104"/>
    <w:rsid w:val="008C715C"/>
    <w:rsid w:val="008D0A07"/>
    <w:rsid w:val="008D0C06"/>
    <w:rsid w:val="008D0D66"/>
    <w:rsid w:val="008D1320"/>
    <w:rsid w:val="008D1E89"/>
    <w:rsid w:val="008D2895"/>
    <w:rsid w:val="008D2AC5"/>
    <w:rsid w:val="008D2C27"/>
    <w:rsid w:val="008D4A3A"/>
    <w:rsid w:val="008D69BF"/>
    <w:rsid w:val="008D6F2C"/>
    <w:rsid w:val="008D6FD7"/>
    <w:rsid w:val="008D7D8C"/>
    <w:rsid w:val="008D7EB7"/>
    <w:rsid w:val="008E07E4"/>
    <w:rsid w:val="008E18B4"/>
    <w:rsid w:val="008E2439"/>
    <w:rsid w:val="008E5B4A"/>
    <w:rsid w:val="008E5C69"/>
    <w:rsid w:val="008E639A"/>
    <w:rsid w:val="008F1078"/>
    <w:rsid w:val="008F1A8C"/>
    <w:rsid w:val="008F1BE2"/>
    <w:rsid w:val="008F21D2"/>
    <w:rsid w:val="008F480A"/>
    <w:rsid w:val="008F4A91"/>
    <w:rsid w:val="008F542B"/>
    <w:rsid w:val="008F5EB0"/>
    <w:rsid w:val="008F6BEA"/>
    <w:rsid w:val="008F759F"/>
    <w:rsid w:val="008F79A1"/>
    <w:rsid w:val="00900C18"/>
    <w:rsid w:val="00901628"/>
    <w:rsid w:val="009023B0"/>
    <w:rsid w:val="009024F3"/>
    <w:rsid w:val="00902E72"/>
    <w:rsid w:val="00904917"/>
    <w:rsid w:val="00904ADE"/>
    <w:rsid w:val="00905945"/>
    <w:rsid w:val="00906F65"/>
    <w:rsid w:val="009075DE"/>
    <w:rsid w:val="00910F45"/>
    <w:rsid w:val="00910F6C"/>
    <w:rsid w:val="00911359"/>
    <w:rsid w:val="00911783"/>
    <w:rsid w:val="00911A9E"/>
    <w:rsid w:val="009128CD"/>
    <w:rsid w:val="00913FE7"/>
    <w:rsid w:val="00914801"/>
    <w:rsid w:val="009153CE"/>
    <w:rsid w:val="009201CD"/>
    <w:rsid w:val="00922732"/>
    <w:rsid w:val="00922FE5"/>
    <w:rsid w:val="00923817"/>
    <w:rsid w:val="0092462F"/>
    <w:rsid w:val="00924677"/>
    <w:rsid w:val="00924C35"/>
    <w:rsid w:val="00924D89"/>
    <w:rsid w:val="00926452"/>
    <w:rsid w:val="00926736"/>
    <w:rsid w:val="00927FF7"/>
    <w:rsid w:val="00930D42"/>
    <w:rsid w:val="009335CA"/>
    <w:rsid w:val="009338C2"/>
    <w:rsid w:val="00934754"/>
    <w:rsid w:val="00935126"/>
    <w:rsid w:val="0093583A"/>
    <w:rsid w:val="0093631B"/>
    <w:rsid w:val="00941A7A"/>
    <w:rsid w:val="00942126"/>
    <w:rsid w:val="00942246"/>
    <w:rsid w:val="009433EE"/>
    <w:rsid w:val="00943C1F"/>
    <w:rsid w:val="00944942"/>
    <w:rsid w:val="00944D0A"/>
    <w:rsid w:val="009459E8"/>
    <w:rsid w:val="00946D47"/>
    <w:rsid w:val="00946F33"/>
    <w:rsid w:val="00947335"/>
    <w:rsid w:val="009502F4"/>
    <w:rsid w:val="00950582"/>
    <w:rsid w:val="00952DBB"/>
    <w:rsid w:val="009536CF"/>
    <w:rsid w:val="00953B49"/>
    <w:rsid w:val="00954B19"/>
    <w:rsid w:val="009550CD"/>
    <w:rsid w:val="009557C5"/>
    <w:rsid w:val="009562E5"/>
    <w:rsid w:val="00957199"/>
    <w:rsid w:val="00957D0B"/>
    <w:rsid w:val="00957F10"/>
    <w:rsid w:val="00960C2B"/>
    <w:rsid w:val="00963BF6"/>
    <w:rsid w:val="009642A3"/>
    <w:rsid w:val="009642D7"/>
    <w:rsid w:val="00964462"/>
    <w:rsid w:val="00964713"/>
    <w:rsid w:val="00966FD4"/>
    <w:rsid w:val="00967673"/>
    <w:rsid w:val="00967A9B"/>
    <w:rsid w:val="00971845"/>
    <w:rsid w:val="00971C74"/>
    <w:rsid w:val="00972441"/>
    <w:rsid w:val="00973F9E"/>
    <w:rsid w:val="00974656"/>
    <w:rsid w:val="00974CF0"/>
    <w:rsid w:val="00974E3F"/>
    <w:rsid w:val="00975002"/>
    <w:rsid w:val="0097577E"/>
    <w:rsid w:val="009757B6"/>
    <w:rsid w:val="009778AC"/>
    <w:rsid w:val="009800E8"/>
    <w:rsid w:val="00980CA9"/>
    <w:rsid w:val="00981CC2"/>
    <w:rsid w:val="0098252B"/>
    <w:rsid w:val="00982814"/>
    <w:rsid w:val="00982912"/>
    <w:rsid w:val="009833CE"/>
    <w:rsid w:val="009839D7"/>
    <w:rsid w:val="0098491E"/>
    <w:rsid w:val="00984E2E"/>
    <w:rsid w:val="009859E7"/>
    <w:rsid w:val="00985A72"/>
    <w:rsid w:val="00985F06"/>
    <w:rsid w:val="00987BA7"/>
    <w:rsid w:val="00987DA1"/>
    <w:rsid w:val="0099035C"/>
    <w:rsid w:val="00990B03"/>
    <w:rsid w:val="00991366"/>
    <w:rsid w:val="00993BD9"/>
    <w:rsid w:val="00994851"/>
    <w:rsid w:val="009959A9"/>
    <w:rsid w:val="00996B42"/>
    <w:rsid w:val="00997034"/>
    <w:rsid w:val="00997523"/>
    <w:rsid w:val="009A04F0"/>
    <w:rsid w:val="009A055B"/>
    <w:rsid w:val="009A069A"/>
    <w:rsid w:val="009A1C8F"/>
    <w:rsid w:val="009A2624"/>
    <w:rsid w:val="009A34CE"/>
    <w:rsid w:val="009A42A3"/>
    <w:rsid w:val="009A46A7"/>
    <w:rsid w:val="009A49CF"/>
    <w:rsid w:val="009A4A84"/>
    <w:rsid w:val="009A7361"/>
    <w:rsid w:val="009A73EE"/>
    <w:rsid w:val="009A77C6"/>
    <w:rsid w:val="009B0190"/>
    <w:rsid w:val="009B105F"/>
    <w:rsid w:val="009B1C9E"/>
    <w:rsid w:val="009B1E95"/>
    <w:rsid w:val="009B29D2"/>
    <w:rsid w:val="009B3677"/>
    <w:rsid w:val="009B36DA"/>
    <w:rsid w:val="009B37A8"/>
    <w:rsid w:val="009B517F"/>
    <w:rsid w:val="009B54B3"/>
    <w:rsid w:val="009B7E83"/>
    <w:rsid w:val="009C05B0"/>
    <w:rsid w:val="009C0626"/>
    <w:rsid w:val="009C0B33"/>
    <w:rsid w:val="009C1275"/>
    <w:rsid w:val="009C156A"/>
    <w:rsid w:val="009C2206"/>
    <w:rsid w:val="009C2868"/>
    <w:rsid w:val="009C3880"/>
    <w:rsid w:val="009C3AED"/>
    <w:rsid w:val="009C4DF0"/>
    <w:rsid w:val="009C5C34"/>
    <w:rsid w:val="009C605A"/>
    <w:rsid w:val="009C63C5"/>
    <w:rsid w:val="009C643D"/>
    <w:rsid w:val="009C6F6D"/>
    <w:rsid w:val="009C7077"/>
    <w:rsid w:val="009C75B2"/>
    <w:rsid w:val="009C7693"/>
    <w:rsid w:val="009D201E"/>
    <w:rsid w:val="009D28B3"/>
    <w:rsid w:val="009D36D2"/>
    <w:rsid w:val="009D43C6"/>
    <w:rsid w:val="009D648C"/>
    <w:rsid w:val="009D66F0"/>
    <w:rsid w:val="009D679B"/>
    <w:rsid w:val="009D7B5E"/>
    <w:rsid w:val="009D7F46"/>
    <w:rsid w:val="009E059E"/>
    <w:rsid w:val="009E181A"/>
    <w:rsid w:val="009E2055"/>
    <w:rsid w:val="009E2849"/>
    <w:rsid w:val="009E2D56"/>
    <w:rsid w:val="009E4ED2"/>
    <w:rsid w:val="009E53C9"/>
    <w:rsid w:val="009E7B76"/>
    <w:rsid w:val="009F0440"/>
    <w:rsid w:val="009F0994"/>
    <w:rsid w:val="009F0A30"/>
    <w:rsid w:val="009F0F5A"/>
    <w:rsid w:val="009F1071"/>
    <w:rsid w:val="009F14A5"/>
    <w:rsid w:val="009F18A0"/>
    <w:rsid w:val="009F1EFF"/>
    <w:rsid w:val="009F24FF"/>
    <w:rsid w:val="009F25FA"/>
    <w:rsid w:val="009F2974"/>
    <w:rsid w:val="009F2FA1"/>
    <w:rsid w:val="009F300A"/>
    <w:rsid w:val="009F3243"/>
    <w:rsid w:val="009F46C7"/>
    <w:rsid w:val="009F532E"/>
    <w:rsid w:val="009F592E"/>
    <w:rsid w:val="009F5E5A"/>
    <w:rsid w:val="009F6AF0"/>
    <w:rsid w:val="009F7760"/>
    <w:rsid w:val="00A00151"/>
    <w:rsid w:val="00A00DD1"/>
    <w:rsid w:val="00A012C0"/>
    <w:rsid w:val="00A015C9"/>
    <w:rsid w:val="00A0290C"/>
    <w:rsid w:val="00A03134"/>
    <w:rsid w:val="00A03416"/>
    <w:rsid w:val="00A037E5"/>
    <w:rsid w:val="00A039B7"/>
    <w:rsid w:val="00A0406F"/>
    <w:rsid w:val="00A05404"/>
    <w:rsid w:val="00A06612"/>
    <w:rsid w:val="00A109B0"/>
    <w:rsid w:val="00A10CDD"/>
    <w:rsid w:val="00A1154F"/>
    <w:rsid w:val="00A11F22"/>
    <w:rsid w:val="00A12502"/>
    <w:rsid w:val="00A12E4A"/>
    <w:rsid w:val="00A12EFC"/>
    <w:rsid w:val="00A13306"/>
    <w:rsid w:val="00A14678"/>
    <w:rsid w:val="00A15DA2"/>
    <w:rsid w:val="00A16CDF"/>
    <w:rsid w:val="00A21CAB"/>
    <w:rsid w:val="00A229D4"/>
    <w:rsid w:val="00A22B50"/>
    <w:rsid w:val="00A22D7C"/>
    <w:rsid w:val="00A234FF"/>
    <w:rsid w:val="00A24EFD"/>
    <w:rsid w:val="00A253AC"/>
    <w:rsid w:val="00A25B24"/>
    <w:rsid w:val="00A27805"/>
    <w:rsid w:val="00A3007E"/>
    <w:rsid w:val="00A304BE"/>
    <w:rsid w:val="00A3065C"/>
    <w:rsid w:val="00A30DB2"/>
    <w:rsid w:val="00A34519"/>
    <w:rsid w:val="00A34592"/>
    <w:rsid w:val="00A34BD7"/>
    <w:rsid w:val="00A354B9"/>
    <w:rsid w:val="00A35858"/>
    <w:rsid w:val="00A37BAF"/>
    <w:rsid w:val="00A37EE7"/>
    <w:rsid w:val="00A402F2"/>
    <w:rsid w:val="00A4084B"/>
    <w:rsid w:val="00A41250"/>
    <w:rsid w:val="00A41E27"/>
    <w:rsid w:val="00A455F5"/>
    <w:rsid w:val="00A461E7"/>
    <w:rsid w:val="00A46E22"/>
    <w:rsid w:val="00A475F7"/>
    <w:rsid w:val="00A478B7"/>
    <w:rsid w:val="00A51F76"/>
    <w:rsid w:val="00A545DD"/>
    <w:rsid w:val="00A54C66"/>
    <w:rsid w:val="00A54FF3"/>
    <w:rsid w:val="00A5767A"/>
    <w:rsid w:val="00A60374"/>
    <w:rsid w:val="00A60CE1"/>
    <w:rsid w:val="00A6146B"/>
    <w:rsid w:val="00A62B86"/>
    <w:rsid w:val="00A659C7"/>
    <w:rsid w:val="00A65BCE"/>
    <w:rsid w:val="00A65D87"/>
    <w:rsid w:val="00A65FEC"/>
    <w:rsid w:val="00A663A4"/>
    <w:rsid w:val="00A70207"/>
    <w:rsid w:val="00A702EF"/>
    <w:rsid w:val="00A70FBD"/>
    <w:rsid w:val="00A711C2"/>
    <w:rsid w:val="00A727B5"/>
    <w:rsid w:val="00A72CA5"/>
    <w:rsid w:val="00A73B36"/>
    <w:rsid w:val="00A73FE7"/>
    <w:rsid w:val="00A74492"/>
    <w:rsid w:val="00A7574C"/>
    <w:rsid w:val="00A75BE9"/>
    <w:rsid w:val="00A760C6"/>
    <w:rsid w:val="00A76F0B"/>
    <w:rsid w:val="00A808A7"/>
    <w:rsid w:val="00A81016"/>
    <w:rsid w:val="00A813B6"/>
    <w:rsid w:val="00A82026"/>
    <w:rsid w:val="00A82856"/>
    <w:rsid w:val="00A83A01"/>
    <w:rsid w:val="00A8414E"/>
    <w:rsid w:val="00A84751"/>
    <w:rsid w:val="00A847F1"/>
    <w:rsid w:val="00A848E1"/>
    <w:rsid w:val="00A8554A"/>
    <w:rsid w:val="00A85BF0"/>
    <w:rsid w:val="00A85CB5"/>
    <w:rsid w:val="00A863F5"/>
    <w:rsid w:val="00A90EF1"/>
    <w:rsid w:val="00A918CF"/>
    <w:rsid w:val="00A91DA1"/>
    <w:rsid w:val="00A91FE7"/>
    <w:rsid w:val="00A929B2"/>
    <w:rsid w:val="00A92A85"/>
    <w:rsid w:val="00A933E0"/>
    <w:rsid w:val="00A93933"/>
    <w:rsid w:val="00A94B43"/>
    <w:rsid w:val="00A951FA"/>
    <w:rsid w:val="00A977B2"/>
    <w:rsid w:val="00A9789C"/>
    <w:rsid w:val="00A97B9F"/>
    <w:rsid w:val="00AA2810"/>
    <w:rsid w:val="00AA3F4C"/>
    <w:rsid w:val="00AA4139"/>
    <w:rsid w:val="00AA5E54"/>
    <w:rsid w:val="00AA6353"/>
    <w:rsid w:val="00AA657D"/>
    <w:rsid w:val="00AA67AD"/>
    <w:rsid w:val="00AA6EFE"/>
    <w:rsid w:val="00AA6F25"/>
    <w:rsid w:val="00AB14EF"/>
    <w:rsid w:val="00AB273E"/>
    <w:rsid w:val="00AB33B8"/>
    <w:rsid w:val="00AB343D"/>
    <w:rsid w:val="00AB369C"/>
    <w:rsid w:val="00AB3711"/>
    <w:rsid w:val="00AB38EB"/>
    <w:rsid w:val="00AB3D10"/>
    <w:rsid w:val="00AB45F4"/>
    <w:rsid w:val="00AB4F6C"/>
    <w:rsid w:val="00AB7553"/>
    <w:rsid w:val="00AC06F9"/>
    <w:rsid w:val="00AC0CFF"/>
    <w:rsid w:val="00AC0D50"/>
    <w:rsid w:val="00AC1A57"/>
    <w:rsid w:val="00AC1F22"/>
    <w:rsid w:val="00AC217F"/>
    <w:rsid w:val="00AC2274"/>
    <w:rsid w:val="00AC363D"/>
    <w:rsid w:val="00AC3F8C"/>
    <w:rsid w:val="00AC4EB8"/>
    <w:rsid w:val="00AC501A"/>
    <w:rsid w:val="00AC51C9"/>
    <w:rsid w:val="00AC55D9"/>
    <w:rsid w:val="00AC5779"/>
    <w:rsid w:val="00AC5941"/>
    <w:rsid w:val="00AC70C0"/>
    <w:rsid w:val="00AC741B"/>
    <w:rsid w:val="00AC7431"/>
    <w:rsid w:val="00AC7BFC"/>
    <w:rsid w:val="00AD0801"/>
    <w:rsid w:val="00AD1B77"/>
    <w:rsid w:val="00AD222F"/>
    <w:rsid w:val="00AD26D1"/>
    <w:rsid w:val="00AD4B86"/>
    <w:rsid w:val="00AD4F8F"/>
    <w:rsid w:val="00AD64A1"/>
    <w:rsid w:val="00AD687B"/>
    <w:rsid w:val="00AD6CDC"/>
    <w:rsid w:val="00AD6FCD"/>
    <w:rsid w:val="00AD704C"/>
    <w:rsid w:val="00AD7321"/>
    <w:rsid w:val="00AD7795"/>
    <w:rsid w:val="00AE048D"/>
    <w:rsid w:val="00AE2BD9"/>
    <w:rsid w:val="00AE473A"/>
    <w:rsid w:val="00AE6490"/>
    <w:rsid w:val="00AE76F6"/>
    <w:rsid w:val="00AE783B"/>
    <w:rsid w:val="00AE7A50"/>
    <w:rsid w:val="00AE7FE0"/>
    <w:rsid w:val="00AF06BB"/>
    <w:rsid w:val="00AF1928"/>
    <w:rsid w:val="00AF2463"/>
    <w:rsid w:val="00AF272E"/>
    <w:rsid w:val="00AF274F"/>
    <w:rsid w:val="00AF31AF"/>
    <w:rsid w:val="00AF42F9"/>
    <w:rsid w:val="00AF46B7"/>
    <w:rsid w:val="00AF5BB6"/>
    <w:rsid w:val="00AF7CCF"/>
    <w:rsid w:val="00B001E4"/>
    <w:rsid w:val="00B00AD4"/>
    <w:rsid w:val="00B00AE7"/>
    <w:rsid w:val="00B00AF4"/>
    <w:rsid w:val="00B00CDC"/>
    <w:rsid w:val="00B01E4C"/>
    <w:rsid w:val="00B026A9"/>
    <w:rsid w:val="00B02FBE"/>
    <w:rsid w:val="00B05286"/>
    <w:rsid w:val="00B05298"/>
    <w:rsid w:val="00B05A00"/>
    <w:rsid w:val="00B05DF9"/>
    <w:rsid w:val="00B061D2"/>
    <w:rsid w:val="00B0626B"/>
    <w:rsid w:val="00B07A26"/>
    <w:rsid w:val="00B10090"/>
    <w:rsid w:val="00B109DE"/>
    <w:rsid w:val="00B10F48"/>
    <w:rsid w:val="00B11676"/>
    <w:rsid w:val="00B124AA"/>
    <w:rsid w:val="00B124C1"/>
    <w:rsid w:val="00B13A2F"/>
    <w:rsid w:val="00B13C29"/>
    <w:rsid w:val="00B1448A"/>
    <w:rsid w:val="00B16104"/>
    <w:rsid w:val="00B16561"/>
    <w:rsid w:val="00B16729"/>
    <w:rsid w:val="00B16744"/>
    <w:rsid w:val="00B16D34"/>
    <w:rsid w:val="00B17868"/>
    <w:rsid w:val="00B202A9"/>
    <w:rsid w:val="00B20715"/>
    <w:rsid w:val="00B21573"/>
    <w:rsid w:val="00B238DD"/>
    <w:rsid w:val="00B24114"/>
    <w:rsid w:val="00B24D20"/>
    <w:rsid w:val="00B25FF4"/>
    <w:rsid w:val="00B2618B"/>
    <w:rsid w:val="00B262E4"/>
    <w:rsid w:val="00B30E7B"/>
    <w:rsid w:val="00B315E2"/>
    <w:rsid w:val="00B3315D"/>
    <w:rsid w:val="00B33F6F"/>
    <w:rsid w:val="00B342AE"/>
    <w:rsid w:val="00B34D4C"/>
    <w:rsid w:val="00B36E3C"/>
    <w:rsid w:val="00B374F2"/>
    <w:rsid w:val="00B37945"/>
    <w:rsid w:val="00B40976"/>
    <w:rsid w:val="00B40B50"/>
    <w:rsid w:val="00B42711"/>
    <w:rsid w:val="00B43027"/>
    <w:rsid w:val="00B44142"/>
    <w:rsid w:val="00B452DC"/>
    <w:rsid w:val="00B455CC"/>
    <w:rsid w:val="00B46921"/>
    <w:rsid w:val="00B50560"/>
    <w:rsid w:val="00B5063F"/>
    <w:rsid w:val="00B5118C"/>
    <w:rsid w:val="00B51383"/>
    <w:rsid w:val="00B51612"/>
    <w:rsid w:val="00B5388A"/>
    <w:rsid w:val="00B55410"/>
    <w:rsid w:val="00B55B04"/>
    <w:rsid w:val="00B560F1"/>
    <w:rsid w:val="00B56484"/>
    <w:rsid w:val="00B56B58"/>
    <w:rsid w:val="00B611D0"/>
    <w:rsid w:val="00B62A65"/>
    <w:rsid w:val="00B646BC"/>
    <w:rsid w:val="00B651F5"/>
    <w:rsid w:val="00B653AC"/>
    <w:rsid w:val="00B65421"/>
    <w:rsid w:val="00B67434"/>
    <w:rsid w:val="00B67A75"/>
    <w:rsid w:val="00B67E39"/>
    <w:rsid w:val="00B71406"/>
    <w:rsid w:val="00B71BC7"/>
    <w:rsid w:val="00B724DD"/>
    <w:rsid w:val="00B727FA"/>
    <w:rsid w:val="00B73754"/>
    <w:rsid w:val="00B750B6"/>
    <w:rsid w:val="00B75143"/>
    <w:rsid w:val="00B7536E"/>
    <w:rsid w:val="00B755CA"/>
    <w:rsid w:val="00B80C06"/>
    <w:rsid w:val="00B80C5F"/>
    <w:rsid w:val="00B818F8"/>
    <w:rsid w:val="00B81C18"/>
    <w:rsid w:val="00B825F9"/>
    <w:rsid w:val="00B82F90"/>
    <w:rsid w:val="00B84EBC"/>
    <w:rsid w:val="00B8569E"/>
    <w:rsid w:val="00B85904"/>
    <w:rsid w:val="00B85E9F"/>
    <w:rsid w:val="00B862F5"/>
    <w:rsid w:val="00B8744F"/>
    <w:rsid w:val="00B8745D"/>
    <w:rsid w:val="00B87A4E"/>
    <w:rsid w:val="00B87B15"/>
    <w:rsid w:val="00B90069"/>
    <w:rsid w:val="00B909D1"/>
    <w:rsid w:val="00B91E16"/>
    <w:rsid w:val="00B9259A"/>
    <w:rsid w:val="00B92876"/>
    <w:rsid w:val="00B92CCB"/>
    <w:rsid w:val="00B92E33"/>
    <w:rsid w:val="00B94567"/>
    <w:rsid w:val="00B95241"/>
    <w:rsid w:val="00B95CC9"/>
    <w:rsid w:val="00B9678E"/>
    <w:rsid w:val="00B9716C"/>
    <w:rsid w:val="00B97212"/>
    <w:rsid w:val="00B97627"/>
    <w:rsid w:val="00BA06E2"/>
    <w:rsid w:val="00BA0D4B"/>
    <w:rsid w:val="00BA0E6F"/>
    <w:rsid w:val="00BA242A"/>
    <w:rsid w:val="00BA3D06"/>
    <w:rsid w:val="00BA460C"/>
    <w:rsid w:val="00BA655E"/>
    <w:rsid w:val="00BA701E"/>
    <w:rsid w:val="00BA77C8"/>
    <w:rsid w:val="00BA7801"/>
    <w:rsid w:val="00BA79FB"/>
    <w:rsid w:val="00BB07E1"/>
    <w:rsid w:val="00BB0D40"/>
    <w:rsid w:val="00BB0FF4"/>
    <w:rsid w:val="00BB1F75"/>
    <w:rsid w:val="00BB2601"/>
    <w:rsid w:val="00BB4214"/>
    <w:rsid w:val="00BB48EA"/>
    <w:rsid w:val="00BB5E2F"/>
    <w:rsid w:val="00BB6624"/>
    <w:rsid w:val="00BB693D"/>
    <w:rsid w:val="00BB6A9B"/>
    <w:rsid w:val="00BB6CA1"/>
    <w:rsid w:val="00BB7293"/>
    <w:rsid w:val="00BB7A7E"/>
    <w:rsid w:val="00BB7DEA"/>
    <w:rsid w:val="00BC025C"/>
    <w:rsid w:val="00BC109D"/>
    <w:rsid w:val="00BC1A12"/>
    <w:rsid w:val="00BC1B1D"/>
    <w:rsid w:val="00BC1E73"/>
    <w:rsid w:val="00BC28C7"/>
    <w:rsid w:val="00BC2A18"/>
    <w:rsid w:val="00BC3B81"/>
    <w:rsid w:val="00BC3BA1"/>
    <w:rsid w:val="00BC4739"/>
    <w:rsid w:val="00BC5759"/>
    <w:rsid w:val="00BC75CB"/>
    <w:rsid w:val="00BC7970"/>
    <w:rsid w:val="00BD0CD7"/>
    <w:rsid w:val="00BD0DDC"/>
    <w:rsid w:val="00BD2660"/>
    <w:rsid w:val="00BD3EBF"/>
    <w:rsid w:val="00BD4592"/>
    <w:rsid w:val="00BD704C"/>
    <w:rsid w:val="00BD7C78"/>
    <w:rsid w:val="00BE1744"/>
    <w:rsid w:val="00BE20D9"/>
    <w:rsid w:val="00BE2999"/>
    <w:rsid w:val="00BE2DFE"/>
    <w:rsid w:val="00BE3813"/>
    <w:rsid w:val="00BE38B9"/>
    <w:rsid w:val="00BE58EC"/>
    <w:rsid w:val="00BE603A"/>
    <w:rsid w:val="00BE6F3A"/>
    <w:rsid w:val="00BF01EA"/>
    <w:rsid w:val="00BF173C"/>
    <w:rsid w:val="00BF1CD8"/>
    <w:rsid w:val="00BF346B"/>
    <w:rsid w:val="00BF35FC"/>
    <w:rsid w:val="00BF3908"/>
    <w:rsid w:val="00BF5411"/>
    <w:rsid w:val="00BF64D5"/>
    <w:rsid w:val="00BF7A87"/>
    <w:rsid w:val="00C003F9"/>
    <w:rsid w:val="00C009AC"/>
    <w:rsid w:val="00C011C5"/>
    <w:rsid w:val="00C02C98"/>
    <w:rsid w:val="00C035A2"/>
    <w:rsid w:val="00C03E16"/>
    <w:rsid w:val="00C03FD2"/>
    <w:rsid w:val="00C04829"/>
    <w:rsid w:val="00C059D7"/>
    <w:rsid w:val="00C0625C"/>
    <w:rsid w:val="00C076A4"/>
    <w:rsid w:val="00C10229"/>
    <w:rsid w:val="00C122D7"/>
    <w:rsid w:val="00C12508"/>
    <w:rsid w:val="00C12C53"/>
    <w:rsid w:val="00C13131"/>
    <w:rsid w:val="00C141FE"/>
    <w:rsid w:val="00C1439F"/>
    <w:rsid w:val="00C16822"/>
    <w:rsid w:val="00C16BDB"/>
    <w:rsid w:val="00C2092A"/>
    <w:rsid w:val="00C22275"/>
    <w:rsid w:val="00C225DF"/>
    <w:rsid w:val="00C229FF"/>
    <w:rsid w:val="00C231C2"/>
    <w:rsid w:val="00C246AA"/>
    <w:rsid w:val="00C26639"/>
    <w:rsid w:val="00C27154"/>
    <w:rsid w:val="00C27AA6"/>
    <w:rsid w:val="00C302EF"/>
    <w:rsid w:val="00C325B7"/>
    <w:rsid w:val="00C327CE"/>
    <w:rsid w:val="00C32D60"/>
    <w:rsid w:val="00C334AF"/>
    <w:rsid w:val="00C347CF"/>
    <w:rsid w:val="00C35392"/>
    <w:rsid w:val="00C3539C"/>
    <w:rsid w:val="00C3613E"/>
    <w:rsid w:val="00C370C2"/>
    <w:rsid w:val="00C3752D"/>
    <w:rsid w:val="00C40558"/>
    <w:rsid w:val="00C425FC"/>
    <w:rsid w:val="00C45F2A"/>
    <w:rsid w:val="00C4755D"/>
    <w:rsid w:val="00C47DFD"/>
    <w:rsid w:val="00C50250"/>
    <w:rsid w:val="00C50296"/>
    <w:rsid w:val="00C50417"/>
    <w:rsid w:val="00C50575"/>
    <w:rsid w:val="00C5149C"/>
    <w:rsid w:val="00C5176C"/>
    <w:rsid w:val="00C52F9E"/>
    <w:rsid w:val="00C54541"/>
    <w:rsid w:val="00C54809"/>
    <w:rsid w:val="00C55027"/>
    <w:rsid w:val="00C5505F"/>
    <w:rsid w:val="00C55AC3"/>
    <w:rsid w:val="00C55CF4"/>
    <w:rsid w:val="00C56C80"/>
    <w:rsid w:val="00C56DBC"/>
    <w:rsid w:val="00C60382"/>
    <w:rsid w:val="00C60834"/>
    <w:rsid w:val="00C612A1"/>
    <w:rsid w:val="00C637A4"/>
    <w:rsid w:val="00C640B8"/>
    <w:rsid w:val="00C64A2B"/>
    <w:rsid w:val="00C64D0F"/>
    <w:rsid w:val="00C651C9"/>
    <w:rsid w:val="00C661DE"/>
    <w:rsid w:val="00C667E4"/>
    <w:rsid w:val="00C66C2E"/>
    <w:rsid w:val="00C67881"/>
    <w:rsid w:val="00C71DBB"/>
    <w:rsid w:val="00C7233E"/>
    <w:rsid w:val="00C729EB"/>
    <w:rsid w:val="00C7592B"/>
    <w:rsid w:val="00C75F0E"/>
    <w:rsid w:val="00C760F3"/>
    <w:rsid w:val="00C7619E"/>
    <w:rsid w:val="00C76CAA"/>
    <w:rsid w:val="00C76FAB"/>
    <w:rsid w:val="00C80564"/>
    <w:rsid w:val="00C81A5E"/>
    <w:rsid w:val="00C81EF1"/>
    <w:rsid w:val="00C84132"/>
    <w:rsid w:val="00C86BBD"/>
    <w:rsid w:val="00C876A7"/>
    <w:rsid w:val="00C87A8B"/>
    <w:rsid w:val="00C90641"/>
    <w:rsid w:val="00C91B38"/>
    <w:rsid w:val="00C92159"/>
    <w:rsid w:val="00C92530"/>
    <w:rsid w:val="00C9311A"/>
    <w:rsid w:val="00C939E4"/>
    <w:rsid w:val="00C946B3"/>
    <w:rsid w:val="00C956B1"/>
    <w:rsid w:val="00C957F0"/>
    <w:rsid w:val="00C95BD9"/>
    <w:rsid w:val="00C9630C"/>
    <w:rsid w:val="00C96A80"/>
    <w:rsid w:val="00C96B4C"/>
    <w:rsid w:val="00C97202"/>
    <w:rsid w:val="00C9774C"/>
    <w:rsid w:val="00C9782D"/>
    <w:rsid w:val="00C97E29"/>
    <w:rsid w:val="00CA0291"/>
    <w:rsid w:val="00CA1079"/>
    <w:rsid w:val="00CA11C9"/>
    <w:rsid w:val="00CA2F15"/>
    <w:rsid w:val="00CA3CCC"/>
    <w:rsid w:val="00CA4547"/>
    <w:rsid w:val="00CA46A2"/>
    <w:rsid w:val="00CB0912"/>
    <w:rsid w:val="00CB11C9"/>
    <w:rsid w:val="00CB3118"/>
    <w:rsid w:val="00CB33A8"/>
    <w:rsid w:val="00CB4E9C"/>
    <w:rsid w:val="00CB54ED"/>
    <w:rsid w:val="00CB5EFE"/>
    <w:rsid w:val="00CB614F"/>
    <w:rsid w:val="00CB6D4F"/>
    <w:rsid w:val="00CC0356"/>
    <w:rsid w:val="00CC09D8"/>
    <w:rsid w:val="00CC2076"/>
    <w:rsid w:val="00CC4350"/>
    <w:rsid w:val="00CC4962"/>
    <w:rsid w:val="00CC5797"/>
    <w:rsid w:val="00CC5B15"/>
    <w:rsid w:val="00CC5E9C"/>
    <w:rsid w:val="00CC6032"/>
    <w:rsid w:val="00CC6441"/>
    <w:rsid w:val="00CC6647"/>
    <w:rsid w:val="00CC6FA6"/>
    <w:rsid w:val="00CC784A"/>
    <w:rsid w:val="00CD0A48"/>
    <w:rsid w:val="00CD2F59"/>
    <w:rsid w:val="00CD560E"/>
    <w:rsid w:val="00CD5BC9"/>
    <w:rsid w:val="00CD5FE6"/>
    <w:rsid w:val="00CD66CF"/>
    <w:rsid w:val="00CD6D5F"/>
    <w:rsid w:val="00CD7278"/>
    <w:rsid w:val="00CD7279"/>
    <w:rsid w:val="00CE0773"/>
    <w:rsid w:val="00CE0B7B"/>
    <w:rsid w:val="00CE2923"/>
    <w:rsid w:val="00CE3362"/>
    <w:rsid w:val="00CE38A4"/>
    <w:rsid w:val="00CE38AE"/>
    <w:rsid w:val="00CE565D"/>
    <w:rsid w:val="00CE66AB"/>
    <w:rsid w:val="00CE6EE0"/>
    <w:rsid w:val="00CE78F0"/>
    <w:rsid w:val="00CE7950"/>
    <w:rsid w:val="00CF05BA"/>
    <w:rsid w:val="00CF0CDF"/>
    <w:rsid w:val="00CF1F60"/>
    <w:rsid w:val="00CF27E2"/>
    <w:rsid w:val="00CF299C"/>
    <w:rsid w:val="00CF39EC"/>
    <w:rsid w:val="00CF6B13"/>
    <w:rsid w:val="00CF73F6"/>
    <w:rsid w:val="00D0055B"/>
    <w:rsid w:val="00D00C52"/>
    <w:rsid w:val="00D014B3"/>
    <w:rsid w:val="00D0160F"/>
    <w:rsid w:val="00D04B8F"/>
    <w:rsid w:val="00D06244"/>
    <w:rsid w:val="00D062BC"/>
    <w:rsid w:val="00D0718E"/>
    <w:rsid w:val="00D0719F"/>
    <w:rsid w:val="00D07A82"/>
    <w:rsid w:val="00D10155"/>
    <w:rsid w:val="00D11D29"/>
    <w:rsid w:val="00D11FCF"/>
    <w:rsid w:val="00D12119"/>
    <w:rsid w:val="00D13202"/>
    <w:rsid w:val="00D139F4"/>
    <w:rsid w:val="00D13A54"/>
    <w:rsid w:val="00D13B5E"/>
    <w:rsid w:val="00D14A4D"/>
    <w:rsid w:val="00D1521E"/>
    <w:rsid w:val="00D169BA"/>
    <w:rsid w:val="00D179F1"/>
    <w:rsid w:val="00D17CC6"/>
    <w:rsid w:val="00D20405"/>
    <w:rsid w:val="00D20D5C"/>
    <w:rsid w:val="00D21795"/>
    <w:rsid w:val="00D21D43"/>
    <w:rsid w:val="00D24547"/>
    <w:rsid w:val="00D25B13"/>
    <w:rsid w:val="00D26597"/>
    <w:rsid w:val="00D26F92"/>
    <w:rsid w:val="00D27F6B"/>
    <w:rsid w:val="00D31708"/>
    <w:rsid w:val="00D31785"/>
    <w:rsid w:val="00D32E51"/>
    <w:rsid w:val="00D332EB"/>
    <w:rsid w:val="00D33671"/>
    <w:rsid w:val="00D33E77"/>
    <w:rsid w:val="00D33F60"/>
    <w:rsid w:val="00D34649"/>
    <w:rsid w:val="00D361A7"/>
    <w:rsid w:val="00D3787D"/>
    <w:rsid w:val="00D416B0"/>
    <w:rsid w:val="00D42CC0"/>
    <w:rsid w:val="00D43050"/>
    <w:rsid w:val="00D43B75"/>
    <w:rsid w:val="00D44EC7"/>
    <w:rsid w:val="00D4551E"/>
    <w:rsid w:val="00D4592F"/>
    <w:rsid w:val="00D46338"/>
    <w:rsid w:val="00D466F8"/>
    <w:rsid w:val="00D47E68"/>
    <w:rsid w:val="00D51AE1"/>
    <w:rsid w:val="00D51BFF"/>
    <w:rsid w:val="00D53201"/>
    <w:rsid w:val="00D540E8"/>
    <w:rsid w:val="00D55103"/>
    <w:rsid w:val="00D55804"/>
    <w:rsid w:val="00D55B95"/>
    <w:rsid w:val="00D629BC"/>
    <w:rsid w:val="00D63D9F"/>
    <w:rsid w:val="00D64F39"/>
    <w:rsid w:val="00D65D55"/>
    <w:rsid w:val="00D66AA6"/>
    <w:rsid w:val="00D70239"/>
    <w:rsid w:val="00D7079B"/>
    <w:rsid w:val="00D70992"/>
    <w:rsid w:val="00D71C66"/>
    <w:rsid w:val="00D72062"/>
    <w:rsid w:val="00D72194"/>
    <w:rsid w:val="00D727D6"/>
    <w:rsid w:val="00D728E5"/>
    <w:rsid w:val="00D73B22"/>
    <w:rsid w:val="00D744A2"/>
    <w:rsid w:val="00D76354"/>
    <w:rsid w:val="00D76D41"/>
    <w:rsid w:val="00D82F6D"/>
    <w:rsid w:val="00D84511"/>
    <w:rsid w:val="00D8468E"/>
    <w:rsid w:val="00D84DB4"/>
    <w:rsid w:val="00D85056"/>
    <w:rsid w:val="00D85345"/>
    <w:rsid w:val="00D85F82"/>
    <w:rsid w:val="00D87302"/>
    <w:rsid w:val="00D87480"/>
    <w:rsid w:val="00D9040C"/>
    <w:rsid w:val="00D908A1"/>
    <w:rsid w:val="00D91D1B"/>
    <w:rsid w:val="00D92A95"/>
    <w:rsid w:val="00D92B3F"/>
    <w:rsid w:val="00D92B9D"/>
    <w:rsid w:val="00D93731"/>
    <w:rsid w:val="00D94AC1"/>
    <w:rsid w:val="00D94C88"/>
    <w:rsid w:val="00D95F87"/>
    <w:rsid w:val="00D9671E"/>
    <w:rsid w:val="00D97598"/>
    <w:rsid w:val="00DA08BC"/>
    <w:rsid w:val="00DA0F23"/>
    <w:rsid w:val="00DA1B80"/>
    <w:rsid w:val="00DA1D56"/>
    <w:rsid w:val="00DA1F19"/>
    <w:rsid w:val="00DA2282"/>
    <w:rsid w:val="00DA48FE"/>
    <w:rsid w:val="00DA5230"/>
    <w:rsid w:val="00DA5C3B"/>
    <w:rsid w:val="00DA5DF5"/>
    <w:rsid w:val="00DA5EA3"/>
    <w:rsid w:val="00DA676C"/>
    <w:rsid w:val="00DA709B"/>
    <w:rsid w:val="00DB0878"/>
    <w:rsid w:val="00DB27DF"/>
    <w:rsid w:val="00DB3EDB"/>
    <w:rsid w:val="00DB4BD0"/>
    <w:rsid w:val="00DC11F5"/>
    <w:rsid w:val="00DC19A1"/>
    <w:rsid w:val="00DC29AE"/>
    <w:rsid w:val="00DC3CAA"/>
    <w:rsid w:val="00DC3D7C"/>
    <w:rsid w:val="00DC4032"/>
    <w:rsid w:val="00DC4A7D"/>
    <w:rsid w:val="00DC550F"/>
    <w:rsid w:val="00DC56FB"/>
    <w:rsid w:val="00DC6187"/>
    <w:rsid w:val="00DC7C3D"/>
    <w:rsid w:val="00DC7E54"/>
    <w:rsid w:val="00DD0B93"/>
    <w:rsid w:val="00DD0EEC"/>
    <w:rsid w:val="00DD1923"/>
    <w:rsid w:val="00DD26B1"/>
    <w:rsid w:val="00DD2B84"/>
    <w:rsid w:val="00DD356F"/>
    <w:rsid w:val="00DD5AF4"/>
    <w:rsid w:val="00DD78D3"/>
    <w:rsid w:val="00DE037F"/>
    <w:rsid w:val="00DE0747"/>
    <w:rsid w:val="00DE0884"/>
    <w:rsid w:val="00DE09AA"/>
    <w:rsid w:val="00DE1768"/>
    <w:rsid w:val="00DE2A71"/>
    <w:rsid w:val="00DE2CA4"/>
    <w:rsid w:val="00DE3D2A"/>
    <w:rsid w:val="00DE4ED0"/>
    <w:rsid w:val="00DE5C3B"/>
    <w:rsid w:val="00DE622E"/>
    <w:rsid w:val="00DE64E1"/>
    <w:rsid w:val="00DE68A5"/>
    <w:rsid w:val="00DE7587"/>
    <w:rsid w:val="00DE7BAE"/>
    <w:rsid w:val="00DF05CD"/>
    <w:rsid w:val="00DF0617"/>
    <w:rsid w:val="00DF0933"/>
    <w:rsid w:val="00DF1063"/>
    <w:rsid w:val="00DF19FB"/>
    <w:rsid w:val="00DF1E5C"/>
    <w:rsid w:val="00DF2E58"/>
    <w:rsid w:val="00DF4082"/>
    <w:rsid w:val="00DF4FEB"/>
    <w:rsid w:val="00DF565E"/>
    <w:rsid w:val="00DF5E60"/>
    <w:rsid w:val="00DF7B9F"/>
    <w:rsid w:val="00E0000F"/>
    <w:rsid w:val="00E00733"/>
    <w:rsid w:val="00E008E3"/>
    <w:rsid w:val="00E03DC8"/>
    <w:rsid w:val="00E04580"/>
    <w:rsid w:val="00E04A1A"/>
    <w:rsid w:val="00E04CB1"/>
    <w:rsid w:val="00E050B5"/>
    <w:rsid w:val="00E05132"/>
    <w:rsid w:val="00E07134"/>
    <w:rsid w:val="00E0733E"/>
    <w:rsid w:val="00E079B0"/>
    <w:rsid w:val="00E10542"/>
    <w:rsid w:val="00E123BA"/>
    <w:rsid w:val="00E15389"/>
    <w:rsid w:val="00E16AEA"/>
    <w:rsid w:val="00E16FB9"/>
    <w:rsid w:val="00E175A4"/>
    <w:rsid w:val="00E178EF"/>
    <w:rsid w:val="00E17D29"/>
    <w:rsid w:val="00E20248"/>
    <w:rsid w:val="00E20BA8"/>
    <w:rsid w:val="00E20E02"/>
    <w:rsid w:val="00E22E85"/>
    <w:rsid w:val="00E22EC8"/>
    <w:rsid w:val="00E22F17"/>
    <w:rsid w:val="00E24133"/>
    <w:rsid w:val="00E24579"/>
    <w:rsid w:val="00E251D0"/>
    <w:rsid w:val="00E25FD1"/>
    <w:rsid w:val="00E26905"/>
    <w:rsid w:val="00E26A6F"/>
    <w:rsid w:val="00E27181"/>
    <w:rsid w:val="00E27600"/>
    <w:rsid w:val="00E279A8"/>
    <w:rsid w:val="00E27FAC"/>
    <w:rsid w:val="00E32A7C"/>
    <w:rsid w:val="00E32CB8"/>
    <w:rsid w:val="00E33B6C"/>
    <w:rsid w:val="00E3406C"/>
    <w:rsid w:val="00E345E3"/>
    <w:rsid w:val="00E34D7C"/>
    <w:rsid w:val="00E35550"/>
    <w:rsid w:val="00E3577E"/>
    <w:rsid w:val="00E367DA"/>
    <w:rsid w:val="00E37292"/>
    <w:rsid w:val="00E403B5"/>
    <w:rsid w:val="00E40A71"/>
    <w:rsid w:val="00E40D74"/>
    <w:rsid w:val="00E414D1"/>
    <w:rsid w:val="00E414EE"/>
    <w:rsid w:val="00E41753"/>
    <w:rsid w:val="00E4321F"/>
    <w:rsid w:val="00E43781"/>
    <w:rsid w:val="00E44278"/>
    <w:rsid w:val="00E45479"/>
    <w:rsid w:val="00E469B3"/>
    <w:rsid w:val="00E46E39"/>
    <w:rsid w:val="00E5053B"/>
    <w:rsid w:val="00E523CD"/>
    <w:rsid w:val="00E52D34"/>
    <w:rsid w:val="00E52E0F"/>
    <w:rsid w:val="00E5356E"/>
    <w:rsid w:val="00E55157"/>
    <w:rsid w:val="00E554DD"/>
    <w:rsid w:val="00E567BB"/>
    <w:rsid w:val="00E56890"/>
    <w:rsid w:val="00E56B24"/>
    <w:rsid w:val="00E57025"/>
    <w:rsid w:val="00E57208"/>
    <w:rsid w:val="00E60074"/>
    <w:rsid w:val="00E60120"/>
    <w:rsid w:val="00E6066D"/>
    <w:rsid w:val="00E615A4"/>
    <w:rsid w:val="00E6305A"/>
    <w:rsid w:val="00E63194"/>
    <w:rsid w:val="00E63CD6"/>
    <w:rsid w:val="00E63E37"/>
    <w:rsid w:val="00E6421D"/>
    <w:rsid w:val="00E644B9"/>
    <w:rsid w:val="00E646A5"/>
    <w:rsid w:val="00E64A06"/>
    <w:rsid w:val="00E67698"/>
    <w:rsid w:val="00E67EF3"/>
    <w:rsid w:val="00E70555"/>
    <w:rsid w:val="00E7107E"/>
    <w:rsid w:val="00E71647"/>
    <w:rsid w:val="00E73325"/>
    <w:rsid w:val="00E735EC"/>
    <w:rsid w:val="00E73AC6"/>
    <w:rsid w:val="00E742E6"/>
    <w:rsid w:val="00E7528C"/>
    <w:rsid w:val="00E80D27"/>
    <w:rsid w:val="00E80DDC"/>
    <w:rsid w:val="00E810E0"/>
    <w:rsid w:val="00E8142A"/>
    <w:rsid w:val="00E815CB"/>
    <w:rsid w:val="00E8187D"/>
    <w:rsid w:val="00E82617"/>
    <w:rsid w:val="00E82C32"/>
    <w:rsid w:val="00E8494C"/>
    <w:rsid w:val="00E84991"/>
    <w:rsid w:val="00E853EC"/>
    <w:rsid w:val="00E859A5"/>
    <w:rsid w:val="00E859B9"/>
    <w:rsid w:val="00E861C9"/>
    <w:rsid w:val="00E86E6C"/>
    <w:rsid w:val="00E900F6"/>
    <w:rsid w:val="00E90824"/>
    <w:rsid w:val="00E90919"/>
    <w:rsid w:val="00E920DE"/>
    <w:rsid w:val="00E9212A"/>
    <w:rsid w:val="00E92DAC"/>
    <w:rsid w:val="00E92F13"/>
    <w:rsid w:val="00E93578"/>
    <w:rsid w:val="00E93812"/>
    <w:rsid w:val="00E94C0D"/>
    <w:rsid w:val="00E94F55"/>
    <w:rsid w:val="00E953BD"/>
    <w:rsid w:val="00E95942"/>
    <w:rsid w:val="00E96245"/>
    <w:rsid w:val="00E97C56"/>
    <w:rsid w:val="00EA0FF7"/>
    <w:rsid w:val="00EA1086"/>
    <w:rsid w:val="00EA15F7"/>
    <w:rsid w:val="00EA353E"/>
    <w:rsid w:val="00EA3BA1"/>
    <w:rsid w:val="00EA46C6"/>
    <w:rsid w:val="00EA5844"/>
    <w:rsid w:val="00EA64E7"/>
    <w:rsid w:val="00EB0359"/>
    <w:rsid w:val="00EB19BB"/>
    <w:rsid w:val="00EB2C24"/>
    <w:rsid w:val="00EB4020"/>
    <w:rsid w:val="00EB5046"/>
    <w:rsid w:val="00EB5275"/>
    <w:rsid w:val="00EB579A"/>
    <w:rsid w:val="00EB6214"/>
    <w:rsid w:val="00EB69B1"/>
    <w:rsid w:val="00EB6B59"/>
    <w:rsid w:val="00EB722F"/>
    <w:rsid w:val="00EB79D3"/>
    <w:rsid w:val="00EC140F"/>
    <w:rsid w:val="00EC1423"/>
    <w:rsid w:val="00EC1864"/>
    <w:rsid w:val="00EC1B0F"/>
    <w:rsid w:val="00EC2236"/>
    <w:rsid w:val="00EC2934"/>
    <w:rsid w:val="00EC3401"/>
    <w:rsid w:val="00EC3902"/>
    <w:rsid w:val="00EC50FA"/>
    <w:rsid w:val="00EC681F"/>
    <w:rsid w:val="00EC7678"/>
    <w:rsid w:val="00ED0943"/>
    <w:rsid w:val="00ED115C"/>
    <w:rsid w:val="00ED14BE"/>
    <w:rsid w:val="00ED1D8A"/>
    <w:rsid w:val="00ED26D4"/>
    <w:rsid w:val="00ED26DA"/>
    <w:rsid w:val="00ED45B5"/>
    <w:rsid w:val="00ED48B1"/>
    <w:rsid w:val="00ED6C3B"/>
    <w:rsid w:val="00ED6D12"/>
    <w:rsid w:val="00ED75B3"/>
    <w:rsid w:val="00ED776F"/>
    <w:rsid w:val="00EE2CE0"/>
    <w:rsid w:val="00EE337C"/>
    <w:rsid w:val="00EE4BBD"/>
    <w:rsid w:val="00EE5253"/>
    <w:rsid w:val="00EE5647"/>
    <w:rsid w:val="00EE5B39"/>
    <w:rsid w:val="00EE5BD7"/>
    <w:rsid w:val="00EE6CCF"/>
    <w:rsid w:val="00EE78C0"/>
    <w:rsid w:val="00EF255B"/>
    <w:rsid w:val="00EF3A4B"/>
    <w:rsid w:val="00EF47F5"/>
    <w:rsid w:val="00EF4C81"/>
    <w:rsid w:val="00EF63D1"/>
    <w:rsid w:val="00EF6511"/>
    <w:rsid w:val="00EF6604"/>
    <w:rsid w:val="00F01385"/>
    <w:rsid w:val="00F01682"/>
    <w:rsid w:val="00F01DFB"/>
    <w:rsid w:val="00F0269D"/>
    <w:rsid w:val="00F0282A"/>
    <w:rsid w:val="00F041B4"/>
    <w:rsid w:val="00F061D7"/>
    <w:rsid w:val="00F07706"/>
    <w:rsid w:val="00F077DC"/>
    <w:rsid w:val="00F107CD"/>
    <w:rsid w:val="00F113FE"/>
    <w:rsid w:val="00F12B4F"/>
    <w:rsid w:val="00F13338"/>
    <w:rsid w:val="00F1485C"/>
    <w:rsid w:val="00F20913"/>
    <w:rsid w:val="00F212EB"/>
    <w:rsid w:val="00F21C95"/>
    <w:rsid w:val="00F2559A"/>
    <w:rsid w:val="00F25A31"/>
    <w:rsid w:val="00F262EF"/>
    <w:rsid w:val="00F26748"/>
    <w:rsid w:val="00F30418"/>
    <w:rsid w:val="00F30A37"/>
    <w:rsid w:val="00F31689"/>
    <w:rsid w:val="00F32880"/>
    <w:rsid w:val="00F32E20"/>
    <w:rsid w:val="00F3404C"/>
    <w:rsid w:val="00F36FB1"/>
    <w:rsid w:val="00F40DEE"/>
    <w:rsid w:val="00F42A02"/>
    <w:rsid w:val="00F43017"/>
    <w:rsid w:val="00F440DF"/>
    <w:rsid w:val="00F448F0"/>
    <w:rsid w:val="00F44E69"/>
    <w:rsid w:val="00F44E9F"/>
    <w:rsid w:val="00F4549B"/>
    <w:rsid w:val="00F46D83"/>
    <w:rsid w:val="00F47507"/>
    <w:rsid w:val="00F47B30"/>
    <w:rsid w:val="00F47DBC"/>
    <w:rsid w:val="00F5243E"/>
    <w:rsid w:val="00F56F01"/>
    <w:rsid w:val="00F57ABE"/>
    <w:rsid w:val="00F603AF"/>
    <w:rsid w:val="00F61047"/>
    <w:rsid w:val="00F61387"/>
    <w:rsid w:val="00F617FF"/>
    <w:rsid w:val="00F61A39"/>
    <w:rsid w:val="00F61D4A"/>
    <w:rsid w:val="00F629F0"/>
    <w:rsid w:val="00F632DF"/>
    <w:rsid w:val="00F6331E"/>
    <w:rsid w:val="00F63855"/>
    <w:rsid w:val="00F641E3"/>
    <w:rsid w:val="00F647C7"/>
    <w:rsid w:val="00F66D78"/>
    <w:rsid w:val="00F66EA0"/>
    <w:rsid w:val="00F67220"/>
    <w:rsid w:val="00F67DAC"/>
    <w:rsid w:val="00F67E51"/>
    <w:rsid w:val="00F67E7F"/>
    <w:rsid w:val="00F7007F"/>
    <w:rsid w:val="00F70DED"/>
    <w:rsid w:val="00F716DA"/>
    <w:rsid w:val="00F717C2"/>
    <w:rsid w:val="00F725E5"/>
    <w:rsid w:val="00F72970"/>
    <w:rsid w:val="00F73880"/>
    <w:rsid w:val="00F74275"/>
    <w:rsid w:val="00F74E14"/>
    <w:rsid w:val="00F7596E"/>
    <w:rsid w:val="00F7599D"/>
    <w:rsid w:val="00F76606"/>
    <w:rsid w:val="00F76CAA"/>
    <w:rsid w:val="00F77D0C"/>
    <w:rsid w:val="00F80E2C"/>
    <w:rsid w:val="00F82239"/>
    <w:rsid w:val="00F82B5E"/>
    <w:rsid w:val="00F83729"/>
    <w:rsid w:val="00F846D3"/>
    <w:rsid w:val="00F84CE6"/>
    <w:rsid w:val="00F85874"/>
    <w:rsid w:val="00F85DFC"/>
    <w:rsid w:val="00F86327"/>
    <w:rsid w:val="00F90814"/>
    <w:rsid w:val="00F90B9A"/>
    <w:rsid w:val="00F90C72"/>
    <w:rsid w:val="00F915BA"/>
    <w:rsid w:val="00F92967"/>
    <w:rsid w:val="00F95C7C"/>
    <w:rsid w:val="00F961FE"/>
    <w:rsid w:val="00FA02A5"/>
    <w:rsid w:val="00FA0633"/>
    <w:rsid w:val="00FA0ADA"/>
    <w:rsid w:val="00FA0C75"/>
    <w:rsid w:val="00FA174C"/>
    <w:rsid w:val="00FA276A"/>
    <w:rsid w:val="00FA3568"/>
    <w:rsid w:val="00FA3EBF"/>
    <w:rsid w:val="00FA427E"/>
    <w:rsid w:val="00FA46EC"/>
    <w:rsid w:val="00FA4ABA"/>
    <w:rsid w:val="00FA56B7"/>
    <w:rsid w:val="00FA5CE8"/>
    <w:rsid w:val="00FA6436"/>
    <w:rsid w:val="00FA6E90"/>
    <w:rsid w:val="00FA6FA0"/>
    <w:rsid w:val="00FA7759"/>
    <w:rsid w:val="00FA77BA"/>
    <w:rsid w:val="00FB0440"/>
    <w:rsid w:val="00FB061F"/>
    <w:rsid w:val="00FB0823"/>
    <w:rsid w:val="00FB268E"/>
    <w:rsid w:val="00FB2BC5"/>
    <w:rsid w:val="00FB41F8"/>
    <w:rsid w:val="00FB5774"/>
    <w:rsid w:val="00FB589A"/>
    <w:rsid w:val="00FB5982"/>
    <w:rsid w:val="00FB5B69"/>
    <w:rsid w:val="00FC1056"/>
    <w:rsid w:val="00FC155F"/>
    <w:rsid w:val="00FC204B"/>
    <w:rsid w:val="00FC26C0"/>
    <w:rsid w:val="00FC33AB"/>
    <w:rsid w:val="00FC37F4"/>
    <w:rsid w:val="00FC3CBE"/>
    <w:rsid w:val="00FC5D48"/>
    <w:rsid w:val="00FC6BAC"/>
    <w:rsid w:val="00FC6E88"/>
    <w:rsid w:val="00FC787C"/>
    <w:rsid w:val="00FD03E5"/>
    <w:rsid w:val="00FD05F9"/>
    <w:rsid w:val="00FD1691"/>
    <w:rsid w:val="00FD18B1"/>
    <w:rsid w:val="00FD30A1"/>
    <w:rsid w:val="00FD387B"/>
    <w:rsid w:val="00FD3B5A"/>
    <w:rsid w:val="00FD4EC7"/>
    <w:rsid w:val="00FD5099"/>
    <w:rsid w:val="00FD5476"/>
    <w:rsid w:val="00FD628D"/>
    <w:rsid w:val="00FD6675"/>
    <w:rsid w:val="00FD6B1D"/>
    <w:rsid w:val="00FD6CAE"/>
    <w:rsid w:val="00FD7507"/>
    <w:rsid w:val="00FD7605"/>
    <w:rsid w:val="00FD79A1"/>
    <w:rsid w:val="00FE04AB"/>
    <w:rsid w:val="00FE2494"/>
    <w:rsid w:val="00FE257F"/>
    <w:rsid w:val="00FE30B5"/>
    <w:rsid w:val="00FE3D23"/>
    <w:rsid w:val="00FE4960"/>
    <w:rsid w:val="00FE4B03"/>
    <w:rsid w:val="00FE4F5E"/>
    <w:rsid w:val="00FE5E91"/>
    <w:rsid w:val="00FE6316"/>
    <w:rsid w:val="00FE7B35"/>
    <w:rsid w:val="00FF02AB"/>
    <w:rsid w:val="00FF057F"/>
    <w:rsid w:val="00FF18B8"/>
    <w:rsid w:val="00FF4DAB"/>
    <w:rsid w:val="00FF5B65"/>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38913"/>
    <o:shapelayout v:ext="edit">
      <o:idmap v:ext="edit" data="1"/>
    </o:shapelayout>
  </w:shapeDefaults>
  <w:decimalSymbol w:val="."/>
  <w:listSeparator w:val=","/>
  <w14:docId w14:val="025DD898"/>
  <w15:docId w15:val="{849C61D1-B7DF-4E46-9012-AF1086EA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2E33"/>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eastAsia="en-US"/>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rPr>
  </w:style>
  <w:style w:type="character" w:customStyle="1" w:styleId="Heading3Char">
    <w:name w:val="Heading 3 Char"/>
    <w:link w:val="Heading3"/>
    <w:uiPriority w:val="9"/>
    <w:rsid w:val="004166C0"/>
    <w:rPr>
      <w:rFonts w:ascii="Cambria" w:eastAsia="Times New Roman" w:hAnsi="Cambria"/>
      <w:b/>
      <w:bCs/>
      <w:color w:val="4F81BD"/>
      <w:sz w:val="22"/>
      <w:szCs w:val="22"/>
      <w:lang w:eastAsia="en-US"/>
    </w:rPr>
  </w:style>
  <w:style w:type="character" w:customStyle="1" w:styleId="Heading4Char">
    <w:name w:val="Heading 4 Char"/>
    <w:link w:val="Heading4"/>
    <w:uiPriority w:val="9"/>
    <w:semiHidden/>
    <w:rsid w:val="004166C0"/>
    <w:rPr>
      <w:rFonts w:ascii="Cambria" w:eastAsia="Times New Roman" w:hAnsi="Cambria"/>
      <w:b/>
      <w:bCs/>
      <w:i/>
      <w:iCs/>
      <w:color w:val="4F81BD"/>
      <w:sz w:val="22"/>
      <w:szCs w:val="22"/>
      <w:lang w:eastAsia="en-US"/>
    </w:rPr>
  </w:style>
  <w:style w:type="character" w:customStyle="1" w:styleId="Heading5Char">
    <w:name w:val="Heading 5 Char"/>
    <w:link w:val="Heading5"/>
    <w:uiPriority w:val="9"/>
    <w:semiHidden/>
    <w:rsid w:val="004166C0"/>
    <w:rPr>
      <w:rFonts w:ascii="Cambria" w:eastAsia="Times New Roman" w:hAnsi="Cambria"/>
      <w:color w:val="243F60"/>
      <w:sz w:val="22"/>
      <w:szCs w:val="22"/>
      <w:lang w:eastAsia="en-US"/>
    </w:rPr>
  </w:style>
  <w:style w:type="character" w:customStyle="1" w:styleId="Heading6Char">
    <w:name w:val="Heading 6 Char"/>
    <w:link w:val="Heading6"/>
    <w:uiPriority w:val="9"/>
    <w:semiHidden/>
    <w:rsid w:val="004166C0"/>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4166C0"/>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4166C0"/>
    <w:rPr>
      <w:rFonts w:ascii="Cambria" w:eastAsia="Times New Roman" w:hAnsi="Cambria"/>
      <w:color w:val="404040"/>
      <w:lang w:eastAsia="en-US"/>
    </w:rPr>
  </w:style>
  <w:style w:type="character" w:customStyle="1" w:styleId="Heading9Char">
    <w:name w:val="Heading 9 Char"/>
    <w:link w:val="Heading9"/>
    <w:uiPriority w:val="9"/>
    <w:semiHidden/>
    <w:rsid w:val="004166C0"/>
    <w:rPr>
      <w:rFonts w:ascii="Cambria" w:eastAsia="Times New Roman" w:hAnsi="Cambria"/>
      <w:i/>
      <w:iCs/>
      <w:color w:val="404040"/>
      <w:lang w:eastAsia="en-US"/>
    </w:rPr>
  </w:style>
  <w:style w:type="paragraph" w:styleId="Header">
    <w:name w:val="header"/>
    <w:basedOn w:val="Normal"/>
    <w:link w:val="HeaderChar"/>
    <w:uiPriority w:val="99"/>
    <w:unhideWhenUsed/>
    <w:rsid w:val="00144AAD"/>
    <w:pPr>
      <w:tabs>
        <w:tab w:val="center" w:pos="4680"/>
        <w:tab w:val="right" w:pos="9360"/>
      </w:tabs>
    </w:p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semiHidden/>
    <w:unhideWhenUsed/>
    <w:rsid w:val="000B161D"/>
    <w:rPr>
      <w:sz w:val="20"/>
      <w:szCs w:val="20"/>
    </w:rPr>
  </w:style>
  <w:style w:type="character" w:customStyle="1" w:styleId="CommentTextChar">
    <w:name w:val="Comment Text Char"/>
    <w:basedOn w:val="DefaultParagraphFont"/>
    <w:link w:val="CommentText"/>
    <w:uiPriority w:val="99"/>
    <w:semiHidden/>
    <w:rsid w:val="000B161D"/>
  </w:style>
  <w:style w:type="paragraph" w:styleId="CommentSubject">
    <w:name w:val="annotation subject"/>
    <w:basedOn w:val="CommentText"/>
    <w:next w:val="CommentText"/>
    <w:link w:val="CommentSubjectChar"/>
    <w:uiPriority w:val="99"/>
    <w:semiHidden/>
    <w:unhideWhenUsed/>
    <w:rsid w:val="000B161D"/>
    <w:rPr>
      <w:b/>
      <w:bCs/>
    </w:rPr>
  </w:style>
  <w:style w:type="character" w:customStyle="1" w:styleId="CommentSubjectChar">
    <w:name w:val="Comment Subject Char"/>
    <w:link w:val="CommentSubject"/>
    <w:uiPriority w:val="99"/>
    <w:semiHidden/>
    <w:rsid w:val="000B161D"/>
    <w:rPr>
      <w:b/>
      <w:bCs/>
    </w:rPr>
  </w:style>
  <w:style w:type="paragraph" w:customStyle="1" w:styleId="Default">
    <w:name w:val="Default"/>
    <w:rsid w:val="001016D5"/>
    <w:pPr>
      <w:autoSpaceDE w:val="0"/>
      <w:autoSpaceDN w:val="0"/>
      <w:adjustRightInd w:val="0"/>
    </w:pPr>
    <w:rPr>
      <w:rFonts w:ascii="Arial" w:hAnsi="Arial" w:cs="Arial"/>
      <w:color w:val="000000"/>
      <w:sz w:val="24"/>
      <w:szCs w:val="24"/>
    </w:rPr>
  </w:style>
  <w:style w:type="character" w:customStyle="1" w:styleId="mw-headline">
    <w:name w:val="mw-headline"/>
    <w:basedOn w:val="DefaultParagraphFont"/>
    <w:rsid w:val="00DC4032"/>
  </w:style>
  <w:style w:type="paragraph" w:styleId="NormalWeb">
    <w:name w:val="Normal (Web)"/>
    <w:basedOn w:val="Normal"/>
    <w:uiPriority w:val="99"/>
    <w:semiHidden/>
    <w:unhideWhenUsed/>
    <w:rsid w:val="00BD2660"/>
    <w:pPr>
      <w:spacing w:before="100" w:beforeAutospacing="1" w:after="100" w:afterAutospacing="1" w:line="240" w:lineRule="auto"/>
    </w:pPr>
    <w:rPr>
      <w:rFonts w:ascii="Times New Roman" w:eastAsia="SimSun" w:hAnsi="Times New Roman"/>
      <w:sz w:val="24"/>
      <w:szCs w:val="24"/>
    </w:rPr>
  </w:style>
  <w:style w:type="paragraph" w:styleId="NoSpacing">
    <w:name w:val="No Spacing"/>
    <w:uiPriority w:val="1"/>
    <w:qFormat/>
    <w:rsid w:val="00420969"/>
    <w:rPr>
      <w:sz w:val="22"/>
      <w:szCs w:val="22"/>
    </w:rPr>
  </w:style>
  <w:style w:type="paragraph" w:styleId="Revision">
    <w:name w:val="Revision"/>
    <w:hidden/>
    <w:uiPriority w:val="99"/>
    <w:semiHidden/>
    <w:rsid w:val="00275D4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6827">
      <w:bodyDiv w:val="1"/>
      <w:marLeft w:val="0"/>
      <w:marRight w:val="0"/>
      <w:marTop w:val="0"/>
      <w:marBottom w:val="0"/>
      <w:divBdr>
        <w:top w:val="none" w:sz="0" w:space="0" w:color="auto"/>
        <w:left w:val="none" w:sz="0" w:space="0" w:color="auto"/>
        <w:bottom w:val="none" w:sz="0" w:space="0" w:color="auto"/>
        <w:right w:val="none" w:sz="0" w:space="0" w:color="auto"/>
      </w:divBdr>
    </w:div>
    <w:div w:id="88351497">
      <w:bodyDiv w:val="1"/>
      <w:marLeft w:val="0"/>
      <w:marRight w:val="0"/>
      <w:marTop w:val="0"/>
      <w:marBottom w:val="0"/>
      <w:divBdr>
        <w:top w:val="none" w:sz="0" w:space="0" w:color="auto"/>
        <w:left w:val="none" w:sz="0" w:space="0" w:color="auto"/>
        <w:bottom w:val="none" w:sz="0" w:space="0" w:color="auto"/>
        <w:right w:val="none" w:sz="0" w:space="0" w:color="auto"/>
      </w:divBdr>
    </w:div>
    <w:div w:id="114521922">
      <w:bodyDiv w:val="1"/>
      <w:marLeft w:val="0"/>
      <w:marRight w:val="0"/>
      <w:marTop w:val="0"/>
      <w:marBottom w:val="0"/>
      <w:divBdr>
        <w:top w:val="none" w:sz="0" w:space="0" w:color="auto"/>
        <w:left w:val="none" w:sz="0" w:space="0" w:color="auto"/>
        <w:bottom w:val="none" w:sz="0" w:space="0" w:color="auto"/>
        <w:right w:val="none" w:sz="0" w:space="0" w:color="auto"/>
      </w:divBdr>
    </w:div>
    <w:div w:id="228348458">
      <w:bodyDiv w:val="1"/>
      <w:marLeft w:val="0"/>
      <w:marRight w:val="0"/>
      <w:marTop w:val="0"/>
      <w:marBottom w:val="0"/>
      <w:divBdr>
        <w:top w:val="none" w:sz="0" w:space="0" w:color="auto"/>
        <w:left w:val="none" w:sz="0" w:space="0" w:color="auto"/>
        <w:bottom w:val="none" w:sz="0" w:space="0" w:color="auto"/>
        <w:right w:val="none" w:sz="0" w:space="0" w:color="auto"/>
      </w:divBdr>
    </w:div>
    <w:div w:id="230504804">
      <w:bodyDiv w:val="1"/>
      <w:marLeft w:val="0"/>
      <w:marRight w:val="0"/>
      <w:marTop w:val="0"/>
      <w:marBottom w:val="0"/>
      <w:divBdr>
        <w:top w:val="none" w:sz="0" w:space="0" w:color="auto"/>
        <w:left w:val="none" w:sz="0" w:space="0" w:color="auto"/>
        <w:bottom w:val="none" w:sz="0" w:space="0" w:color="auto"/>
        <w:right w:val="none" w:sz="0" w:space="0" w:color="auto"/>
      </w:divBdr>
    </w:div>
    <w:div w:id="281962385">
      <w:bodyDiv w:val="1"/>
      <w:marLeft w:val="0"/>
      <w:marRight w:val="0"/>
      <w:marTop w:val="0"/>
      <w:marBottom w:val="0"/>
      <w:divBdr>
        <w:top w:val="none" w:sz="0" w:space="0" w:color="auto"/>
        <w:left w:val="none" w:sz="0" w:space="0" w:color="auto"/>
        <w:bottom w:val="none" w:sz="0" w:space="0" w:color="auto"/>
        <w:right w:val="none" w:sz="0" w:space="0" w:color="auto"/>
      </w:divBdr>
    </w:div>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55932348">
      <w:bodyDiv w:val="1"/>
      <w:marLeft w:val="0"/>
      <w:marRight w:val="0"/>
      <w:marTop w:val="0"/>
      <w:marBottom w:val="0"/>
      <w:divBdr>
        <w:top w:val="none" w:sz="0" w:space="0" w:color="auto"/>
        <w:left w:val="none" w:sz="0" w:space="0" w:color="auto"/>
        <w:bottom w:val="none" w:sz="0" w:space="0" w:color="auto"/>
        <w:right w:val="none" w:sz="0" w:space="0" w:color="auto"/>
      </w:divBdr>
    </w:div>
    <w:div w:id="395277117">
      <w:bodyDiv w:val="1"/>
      <w:marLeft w:val="0"/>
      <w:marRight w:val="0"/>
      <w:marTop w:val="0"/>
      <w:marBottom w:val="0"/>
      <w:divBdr>
        <w:top w:val="none" w:sz="0" w:space="0" w:color="auto"/>
        <w:left w:val="none" w:sz="0" w:space="0" w:color="auto"/>
        <w:bottom w:val="none" w:sz="0" w:space="0" w:color="auto"/>
        <w:right w:val="none" w:sz="0" w:space="0" w:color="auto"/>
      </w:divBdr>
    </w:div>
    <w:div w:id="399526910">
      <w:bodyDiv w:val="1"/>
      <w:marLeft w:val="0"/>
      <w:marRight w:val="0"/>
      <w:marTop w:val="0"/>
      <w:marBottom w:val="0"/>
      <w:divBdr>
        <w:top w:val="none" w:sz="0" w:space="0" w:color="auto"/>
        <w:left w:val="none" w:sz="0" w:space="0" w:color="auto"/>
        <w:bottom w:val="none" w:sz="0" w:space="0" w:color="auto"/>
        <w:right w:val="none" w:sz="0" w:space="0" w:color="auto"/>
      </w:divBdr>
    </w:div>
    <w:div w:id="401758515">
      <w:bodyDiv w:val="1"/>
      <w:marLeft w:val="17"/>
      <w:marRight w:val="17"/>
      <w:marTop w:val="0"/>
      <w:marBottom w:val="0"/>
      <w:divBdr>
        <w:top w:val="none" w:sz="0" w:space="0" w:color="auto"/>
        <w:left w:val="none" w:sz="0" w:space="0" w:color="auto"/>
        <w:bottom w:val="none" w:sz="0" w:space="0" w:color="auto"/>
        <w:right w:val="none" w:sz="0" w:space="0" w:color="auto"/>
      </w:divBdr>
      <w:divsChild>
        <w:div w:id="653415517">
          <w:marLeft w:val="0"/>
          <w:marRight w:val="0"/>
          <w:marTop w:val="0"/>
          <w:marBottom w:val="0"/>
          <w:divBdr>
            <w:top w:val="none" w:sz="0" w:space="0" w:color="auto"/>
            <w:left w:val="none" w:sz="0" w:space="0" w:color="auto"/>
            <w:bottom w:val="none" w:sz="0" w:space="0" w:color="auto"/>
            <w:right w:val="none" w:sz="0" w:space="0" w:color="auto"/>
          </w:divBdr>
          <w:divsChild>
            <w:div w:id="433866341">
              <w:marLeft w:val="0"/>
              <w:marRight w:val="0"/>
              <w:marTop w:val="0"/>
              <w:marBottom w:val="0"/>
              <w:divBdr>
                <w:top w:val="none" w:sz="0" w:space="0" w:color="auto"/>
                <w:left w:val="none" w:sz="0" w:space="0" w:color="auto"/>
                <w:bottom w:val="none" w:sz="0" w:space="0" w:color="auto"/>
                <w:right w:val="none" w:sz="0" w:space="0" w:color="auto"/>
              </w:divBdr>
              <w:divsChild>
                <w:div w:id="908072635">
                  <w:marLeft w:val="10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3242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628509">
      <w:bodyDiv w:val="1"/>
      <w:marLeft w:val="0"/>
      <w:marRight w:val="0"/>
      <w:marTop w:val="0"/>
      <w:marBottom w:val="0"/>
      <w:divBdr>
        <w:top w:val="none" w:sz="0" w:space="0" w:color="auto"/>
        <w:left w:val="none" w:sz="0" w:space="0" w:color="auto"/>
        <w:bottom w:val="none" w:sz="0" w:space="0" w:color="auto"/>
        <w:right w:val="none" w:sz="0" w:space="0" w:color="auto"/>
      </w:divBdr>
    </w:div>
    <w:div w:id="485056223">
      <w:bodyDiv w:val="1"/>
      <w:marLeft w:val="0"/>
      <w:marRight w:val="0"/>
      <w:marTop w:val="0"/>
      <w:marBottom w:val="0"/>
      <w:divBdr>
        <w:top w:val="none" w:sz="0" w:space="0" w:color="auto"/>
        <w:left w:val="none" w:sz="0" w:space="0" w:color="auto"/>
        <w:bottom w:val="none" w:sz="0" w:space="0" w:color="auto"/>
        <w:right w:val="none" w:sz="0" w:space="0" w:color="auto"/>
      </w:divBdr>
    </w:div>
    <w:div w:id="519902208">
      <w:bodyDiv w:val="1"/>
      <w:marLeft w:val="0"/>
      <w:marRight w:val="0"/>
      <w:marTop w:val="0"/>
      <w:marBottom w:val="0"/>
      <w:divBdr>
        <w:top w:val="none" w:sz="0" w:space="0" w:color="auto"/>
        <w:left w:val="none" w:sz="0" w:space="0" w:color="auto"/>
        <w:bottom w:val="none" w:sz="0" w:space="0" w:color="auto"/>
        <w:right w:val="none" w:sz="0" w:space="0" w:color="auto"/>
      </w:divBdr>
    </w:div>
    <w:div w:id="626590642">
      <w:bodyDiv w:val="1"/>
      <w:marLeft w:val="0"/>
      <w:marRight w:val="0"/>
      <w:marTop w:val="0"/>
      <w:marBottom w:val="0"/>
      <w:divBdr>
        <w:top w:val="none" w:sz="0" w:space="0" w:color="auto"/>
        <w:left w:val="none" w:sz="0" w:space="0" w:color="auto"/>
        <w:bottom w:val="none" w:sz="0" w:space="0" w:color="auto"/>
        <w:right w:val="none" w:sz="0" w:space="0" w:color="auto"/>
      </w:divBdr>
    </w:div>
    <w:div w:id="628706915">
      <w:bodyDiv w:val="1"/>
      <w:marLeft w:val="0"/>
      <w:marRight w:val="0"/>
      <w:marTop w:val="0"/>
      <w:marBottom w:val="0"/>
      <w:divBdr>
        <w:top w:val="none" w:sz="0" w:space="0" w:color="auto"/>
        <w:left w:val="none" w:sz="0" w:space="0" w:color="auto"/>
        <w:bottom w:val="none" w:sz="0" w:space="0" w:color="auto"/>
        <w:right w:val="none" w:sz="0" w:space="0" w:color="auto"/>
      </w:divBdr>
    </w:div>
    <w:div w:id="656571917">
      <w:bodyDiv w:val="1"/>
      <w:marLeft w:val="0"/>
      <w:marRight w:val="0"/>
      <w:marTop w:val="0"/>
      <w:marBottom w:val="0"/>
      <w:divBdr>
        <w:top w:val="none" w:sz="0" w:space="0" w:color="auto"/>
        <w:left w:val="none" w:sz="0" w:space="0" w:color="auto"/>
        <w:bottom w:val="none" w:sz="0" w:space="0" w:color="auto"/>
        <w:right w:val="none" w:sz="0" w:space="0" w:color="auto"/>
      </w:divBdr>
    </w:div>
    <w:div w:id="809590118">
      <w:bodyDiv w:val="1"/>
      <w:marLeft w:val="0"/>
      <w:marRight w:val="0"/>
      <w:marTop w:val="0"/>
      <w:marBottom w:val="0"/>
      <w:divBdr>
        <w:top w:val="none" w:sz="0" w:space="0" w:color="auto"/>
        <w:left w:val="none" w:sz="0" w:space="0" w:color="auto"/>
        <w:bottom w:val="none" w:sz="0" w:space="0" w:color="auto"/>
        <w:right w:val="none" w:sz="0" w:space="0" w:color="auto"/>
      </w:divBdr>
    </w:div>
    <w:div w:id="829950938">
      <w:bodyDiv w:val="1"/>
      <w:marLeft w:val="0"/>
      <w:marRight w:val="0"/>
      <w:marTop w:val="0"/>
      <w:marBottom w:val="0"/>
      <w:divBdr>
        <w:top w:val="none" w:sz="0" w:space="0" w:color="auto"/>
        <w:left w:val="none" w:sz="0" w:space="0" w:color="auto"/>
        <w:bottom w:val="none" w:sz="0" w:space="0" w:color="auto"/>
        <w:right w:val="none" w:sz="0" w:space="0" w:color="auto"/>
      </w:divBdr>
    </w:div>
    <w:div w:id="831138816">
      <w:bodyDiv w:val="1"/>
      <w:marLeft w:val="0"/>
      <w:marRight w:val="0"/>
      <w:marTop w:val="0"/>
      <w:marBottom w:val="0"/>
      <w:divBdr>
        <w:top w:val="none" w:sz="0" w:space="0" w:color="auto"/>
        <w:left w:val="none" w:sz="0" w:space="0" w:color="auto"/>
        <w:bottom w:val="none" w:sz="0" w:space="0" w:color="auto"/>
        <w:right w:val="none" w:sz="0" w:space="0" w:color="auto"/>
      </w:divBdr>
    </w:div>
    <w:div w:id="837617413">
      <w:bodyDiv w:val="1"/>
      <w:marLeft w:val="0"/>
      <w:marRight w:val="0"/>
      <w:marTop w:val="0"/>
      <w:marBottom w:val="0"/>
      <w:divBdr>
        <w:top w:val="none" w:sz="0" w:space="0" w:color="auto"/>
        <w:left w:val="none" w:sz="0" w:space="0" w:color="auto"/>
        <w:bottom w:val="none" w:sz="0" w:space="0" w:color="auto"/>
        <w:right w:val="none" w:sz="0" w:space="0" w:color="auto"/>
      </w:divBdr>
    </w:div>
    <w:div w:id="877740862">
      <w:bodyDiv w:val="1"/>
      <w:marLeft w:val="0"/>
      <w:marRight w:val="0"/>
      <w:marTop w:val="0"/>
      <w:marBottom w:val="0"/>
      <w:divBdr>
        <w:top w:val="none" w:sz="0" w:space="0" w:color="auto"/>
        <w:left w:val="none" w:sz="0" w:space="0" w:color="auto"/>
        <w:bottom w:val="none" w:sz="0" w:space="0" w:color="auto"/>
        <w:right w:val="none" w:sz="0" w:space="0" w:color="auto"/>
      </w:divBdr>
    </w:div>
    <w:div w:id="913201040">
      <w:bodyDiv w:val="1"/>
      <w:marLeft w:val="0"/>
      <w:marRight w:val="0"/>
      <w:marTop w:val="0"/>
      <w:marBottom w:val="0"/>
      <w:divBdr>
        <w:top w:val="none" w:sz="0" w:space="0" w:color="auto"/>
        <w:left w:val="none" w:sz="0" w:space="0" w:color="auto"/>
        <w:bottom w:val="none" w:sz="0" w:space="0" w:color="auto"/>
        <w:right w:val="none" w:sz="0" w:space="0" w:color="auto"/>
      </w:divBdr>
    </w:div>
    <w:div w:id="914045464">
      <w:bodyDiv w:val="1"/>
      <w:marLeft w:val="0"/>
      <w:marRight w:val="0"/>
      <w:marTop w:val="0"/>
      <w:marBottom w:val="0"/>
      <w:divBdr>
        <w:top w:val="none" w:sz="0" w:space="0" w:color="auto"/>
        <w:left w:val="none" w:sz="0" w:space="0" w:color="auto"/>
        <w:bottom w:val="none" w:sz="0" w:space="0" w:color="auto"/>
        <w:right w:val="none" w:sz="0" w:space="0" w:color="auto"/>
      </w:divBdr>
    </w:div>
    <w:div w:id="935479684">
      <w:bodyDiv w:val="1"/>
      <w:marLeft w:val="0"/>
      <w:marRight w:val="0"/>
      <w:marTop w:val="0"/>
      <w:marBottom w:val="0"/>
      <w:divBdr>
        <w:top w:val="none" w:sz="0" w:space="0" w:color="auto"/>
        <w:left w:val="none" w:sz="0" w:space="0" w:color="auto"/>
        <w:bottom w:val="none" w:sz="0" w:space="0" w:color="auto"/>
        <w:right w:val="none" w:sz="0" w:space="0" w:color="auto"/>
      </w:divBdr>
    </w:div>
    <w:div w:id="996495864">
      <w:bodyDiv w:val="1"/>
      <w:marLeft w:val="0"/>
      <w:marRight w:val="0"/>
      <w:marTop w:val="0"/>
      <w:marBottom w:val="0"/>
      <w:divBdr>
        <w:top w:val="none" w:sz="0" w:space="0" w:color="auto"/>
        <w:left w:val="none" w:sz="0" w:space="0" w:color="auto"/>
        <w:bottom w:val="none" w:sz="0" w:space="0" w:color="auto"/>
        <w:right w:val="none" w:sz="0" w:space="0" w:color="auto"/>
      </w:divBdr>
    </w:div>
    <w:div w:id="1084259210">
      <w:bodyDiv w:val="1"/>
      <w:marLeft w:val="0"/>
      <w:marRight w:val="0"/>
      <w:marTop w:val="0"/>
      <w:marBottom w:val="0"/>
      <w:divBdr>
        <w:top w:val="none" w:sz="0" w:space="0" w:color="auto"/>
        <w:left w:val="none" w:sz="0" w:space="0" w:color="auto"/>
        <w:bottom w:val="none" w:sz="0" w:space="0" w:color="auto"/>
        <w:right w:val="none" w:sz="0" w:space="0" w:color="auto"/>
      </w:divBdr>
    </w:div>
    <w:div w:id="1091511668">
      <w:bodyDiv w:val="1"/>
      <w:marLeft w:val="0"/>
      <w:marRight w:val="0"/>
      <w:marTop w:val="0"/>
      <w:marBottom w:val="0"/>
      <w:divBdr>
        <w:top w:val="none" w:sz="0" w:space="0" w:color="auto"/>
        <w:left w:val="none" w:sz="0" w:space="0" w:color="auto"/>
        <w:bottom w:val="none" w:sz="0" w:space="0" w:color="auto"/>
        <w:right w:val="none" w:sz="0" w:space="0" w:color="auto"/>
      </w:divBdr>
    </w:div>
    <w:div w:id="1098718516">
      <w:bodyDiv w:val="1"/>
      <w:marLeft w:val="0"/>
      <w:marRight w:val="0"/>
      <w:marTop w:val="0"/>
      <w:marBottom w:val="0"/>
      <w:divBdr>
        <w:top w:val="none" w:sz="0" w:space="0" w:color="auto"/>
        <w:left w:val="none" w:sz="0" w:space="0" w:color="auto"/>
        <w:bottom w:val="none" w:sz="0" w:space="0" w:color="auto"/>
        <w:right w:val="none" w:sz="0" w:space="0" w:color="auto"/>
      </w:divBdr>
    </w:div>
    <w:div w:id="1141120800">
      <w:bodyDiv w:val="1"/>
      <w:marLeft w:val="0"/>
      <w:marRight w:val="0"/>
      <w:marTop w:val="0"/>
      <w:marBottom w:val="0"/>
      <w:divBdr>
        <w:top w:val="none" w:sz="0" w:space="0" w:color="auto"/>
        <w:left w:val="none" w:sz="0" w:space="0" w:color="auto"/>
        <w:bottom w:val="none" w:sz="0" w:space="0" w:color="auto"/>
        <w:right w:val="none" w:sz="0" w:space="0" w:color="auto"/>
      </w:divBdr>
    </w:div>
    <w:div w:id="1202522692">
      <w:bodyDiv w:val="1"/>
      <w:marLeft w:val="0"/>
      <w:marRight w:val="0"/>
      <w:marTop w:val="0"/>
      <w:marBottom w:val="0"/>
      <w:divBdr>
        <w:top w:val="none" w:sz="0" w:space="0" w:color="auto"/>
        <w:left w:val="none" w:sz="0" w:space="0" w:color="auto"/>
        <w:bottom w:val="none" w:sz="0" w:space="0" w:color="auto"/>
        <w:right w:val="none" w:sz="0" w:space="0" w:color="auto"/>
      </w:divBdr>
    </w:div>
    <w:div w:id="1238007391">
      <w:bodyDiv w:val="1"/>
      <w:marLeft w:val="0"/>
      <w:marRight w:val="0"/>
      <w:marTop w:val="0"/>
      <w:marBottom w:val="0"/>
      <w:divBdr>
        <w:top w:val="none" w:sz="0" w:space="0" w:color="auto"/>
        <w:left w:val="none" w:sz="0" w:space="0" w:color="auto"/>
        <w:bottom w:val="none" w:sz="0" w:space="0" w:color="auto"/>
        <w:right w:val="none" w:sz="0" w:space="0" w:color="auto"/>
      </w:divBdr>
    </w:div>
    <w:div w:id="1240558669">
      <w:bodyDiv w:val="1"/>
      <w:marLeft w:val="0"/>
      <w:marRight w:val="0"/>
      <w:marTop w:val="0"/>
      <w:marBottom w:val="0"/>
      <w:divBdr>
        <w:top w:val="none" w:sz="0" w:space="0" w:color="auto"/>
        <w:left w:val="none" w:sz="0" w:space="0" w:color="auto"/>
        <w:bottom w:val="none" w:sz="0" w:space="0" w:color="auto"/>
        <w:right w:val="none" w:sz="0" w:space="0" w:color="auto"/>
      </w:divBdr>
    </w:div>
    <w:div w:id="1269311547">
      <w:bodyDiv w:val="1"/>
      <w:marLeft w:val="0"/>
      <w:marRight w:val="0"/>
      <w:marTop w:val="0"/>
      <w:marBottom w:val="0"/>
      <w:divBdr>
        <w:top w:val="none" w:sz="0" w:space="0" w:color="auto"/>
        <w:left w:val="none" w:sz="0" w:space="0" w:color="auto"/>
        <w:bottom w:val="none" w:sz="0" w:space="0" w:color="auto"/>
        <w:right w:val="none" w:sz="0" w:space="0" w:color="auto"/>
      </w:divBdr>
    </w:div>
    <w:div w:id="1274365960">
      <w:bodyDiv w:val="1"/>
      <w:marLeft w:val="0"/>
      <w:marRight w:val="0"/>
      <w:marTop w:val="0"/>
      <w:marBottom w:val="0"/>
      <w:divBdr>
        <w:top w:val="none" w:sz="0" w:space="0" w:color="auto"/>
        <w:left w:val="none" w:sz="0" w:space="0" w:color="auto"/>
        <w:bottom w:val="none" w:sz="0" w:space="0" w:color="auto"/>
        <w:right w:val="none" w:sz="0" w:space="0" w:color="auto"/>
      </w:divBdr>
    </w:div>
    <w:div w:id="1298603096">
      <w:bodyDiv w:val="1"/>
      <w:marLeft w:val="0"/>
      <w:marRight w:val="0"/>
      <w:marTop w:val="0"/>
      <w:marBottom w:val="0"/>
      <w:divBdr>
        <w:top w:val="none" w:sz="0" w:space="0" w:color="auto"/>
        <w:left w:val="none" w:sz="0" w:space="0" w:color="auto"/>
        <w:bottom w:val="none" w:sz="0" w:space="0" w:color="auto"/>
        <w:right w:val="none" w:sz="0" w:space="0" w:color="auto"/>
      </w:divBdr>
    </w:div>
    <w:div w:id="1310943220">
      <w:bodyDiv w:val="1"/>
      <w:marLeft w:val="0"/>
      <w:marRight w:val="0"/>
      <w:marTop w:val="0"/>
      <w:marBottom w:val="0"/>
      <w:divBdr>
        <w:top w:val="none" w:sz="0" w:space="0" w:color="auto"/>
        <w:left w:val="none" w:sz="0" w:space="0" w:color="auto"/>
        <w:bottom w:val="none" w:sz="0" w:space="0" w:color="auto"/>
        <w:right w:val="none" w:sz="0" w:space="0" w:color="auto"/>
      </w:divBdr>
    </w:div>
    <w:div w:id="1312758404">
      <w:bodyDiv w:val="1"/>
      <w:marLeft w:val="0"/>
      <w:marRight w:val="0"/>
      <w:marTop w:val="0"/>
      <w:marBottom w:val="0"/>
      <w:divBdr>
        <w:top w:val="none" w:sz="0" w:space="0" w:color="auto"/>
        <w:left w:val="none" w:sz="0" w:space="0" w:color="auto"/>
        <w:bottom w:val="none" w:sz="0" w:space="0" w:color="auto"/>
        <w:right w:val="none" w:sz="0" w:space="0" w:color="auto"/>
      </w:divBdr>
    </w:div>
    <w:div w:id="1352102915">
      <w:bodyDiv w:val="1"/>
      <w:marLeft w:val="0"/>
      <w:marRight w:val="0"/>
      <w:marTop w:val="0"/>
      <w:marBottom w:val="0"/>
      <w:divBdr>
        <w:top w:val="none" w:sz="0" w:space="0" w:color="auto"/>
        <w:left w:val="none" w:sz="0" w:space="0" w:color="auto"/>
        <w:bottom w:val="none" w:sz="0" w:space="0" w:color="auto"/>
        <w:right w:val="none" w:sz="0" w:space="0" w:color="auto"/>
      </w:divBdr>
    </w:div>
    <w:div w:id="1410730019">
      <w:bodyDiv w:val="1"/>
      <w:marLeft w:val="0"/>
      <w:marRight w:val="0"/>
      <w:marTop w:val="0"/>
      <w:marBottom w:val="0"/>
      <w:divBdr>
        <w:top w:val="none" w:sz="0" w:space="0" w:color="auto"/>
        <w:left w:val="none" w:sz="0" w:space="0" w:color="auto"/>
        <w:bottom w:val="none" w:sz="0" w:space="0" w:color="auto"/>
        <w:right w:val="none" w:sz="0" w:space="0" w:color="auto"/>
      </w:divBdr>
    </w:div>
    <w:div w:id="1502308472">
      <w:bodyDiv w:val="1"/>
      <w:marLeft w:val="0"/>
      <w:marRight w:val="0"/>
      <w:marTop w:val="0"/>
      <w:marBottom w:val="0"/>
      <w:divBdr>
        <w:top w:val="none" w:sz="0" w:space="0" w:color="auto"/>
        <w:left w:val="none" w:sz="0" w:space="0" w:color="auto"/>
        <w:bottom w:val="none" w:sz="0" w:space="0" w:color="auto"/>
        <w:right w:val="none" w:sz="0" w:space="0" w:color="auto"/>
      </w:divBdr>
    </w:div>
    <w:div w:id="1510563355">
      <w:bodyDiv w:val="1"/>
      <w:marLeft w:val="0"/>
      <w:marRight w:val="0"/>
      <w:marTop w:val="0"/>
      <w:marBottom w:val="0"/>
      <w:divBdr>
        <w:top w:val="none" w:sz="0" w:space="0" w:color="auto"/>
        <w:left w:val="none" w:sz="0" w:space="0" w:color="auto"/>
        <w:bottom w:val="none" w:sz="0" w:space="0" w:color="auto"/>
        <w:right w:val="none" w:sz="0" w:space="0" w:color="auto"/>
      </w:divBdr>
    </w:div>
    <w:div w:id="1514302826">
      <w:bodyDiv w:val="1"/>
      <w:marLeft w:val="0"/>
      <w:marRight w:val="0"/>
      <w:marTop w:val="0"/>
      <w:marBottom w:val="0"/>
      <w:divBdr>
        <w:top w:val="none" w:sz="0" w:space="0" w:color="auto"/>
        <w:left w:val="none" w:sz="0" w:space="0" w:color="auto"/>
        <w:bottom w:val="none" w:sz="0" w:space="0" w:color="auto"/>
        <w:right w:val="none" w:sz="0" w:space="0" w:color="auto"/>
      </w:divBdr>
    </w:div>
    <w:div w:id="1529680852">
      <w:bodyDiv w:val="1"/>
      <w:marLeft w:val="0"/>
      <w:marRight w:val="0"/>
      <w:marTop w:val="0"/>
      <w:marBottom w:val="0"/>
      <w:divBdr>
        <w:top w:val="none" w:sz="0" w:space="0" w:color="auto"/>
        <w:left w:val="none" w:sz="0" w:space="0" w:color="auto"/>
        <w:bottom w:val="none" w:sz="0" w:space="0" w:color="auto"/>
        <w:right w:val="none" w:sz="0" w:space="0" w:color="auto"/>
      </w:divBdr>
    </w:div>
    <w:div w:id="1536969290">
      <w:bodyDiv w:val="1"/>
      <w:marLeft w:val="0"/>
      <w:marRight w:val="0"/>
      <w:marTop w:val="0"/>
      <w:marBottom w:val="0"/>
      <w:divBdr>
        <w:top w:val="none" w:sz="0" w:space="0" w:color="auto"/>
        <w:left w:val="none" w:sz="0" w:space="0" w:color="auto"/>
        <w:bottom w:val="none" w:sz="0" w:space="0" w:color="auto"/>
        <w:right w:val="none" w:sz="0" w:space="0" w:color="auto"/>
      </w:divBdr>
    </w:div>
    <w:div w:id="1566985375">
      <w:bodyDiv w:val="1"/>
      <w:marLeft w:val="0"/>
      <w:marRight w:val="0"/>
      <w:marTop w:val="0"/>
      <w:marBottom w:val="0"/>
      <w:divBdr>
        <w:top w:val="none" w:sz="0" w:space="0" w:color="auto"/>
        <w:left w:val="none" w:sz="0" w:space="0" w:color="auto"/>
        <w:bottom w:val="none" w:sz="0" w:space="0" w:color="auto"/>
        <w:right w:val="none" w:sz="0" w:space="0" w:color="auto"/>
      </w:divBdr>
    </w:div>
    <w:div w:id="1571695768">
      <w:bodyDiv w:val="1"/>
      <w:marLeft w:val="0"/>
      <w:marRight w:val="0"/>
      <w:marTop w:val="0"/>
      <w:marBottom w:val="0"/>
      <w:divBdr>
        <w:top w:val="none" w:sz="0" w:space="0" w:color="auto"/>
        <w:left w:val="none" w:sz="0" w:space="0" w:color="auto"/>
        <w:bottom w:val="none" w:sz="0" w:space="0" w:color="auto"/>
        <w:right w:val="none" w:sz="0" w:space="0" w:color="auto"/>
      </w:divBdr>
    </w:div>
    <w:div w:id="1595555422">
      <w:bodyDiv w:val="1"/>
      <w:marLeft w:val="0"/>
      <w:marRight w:val="0"/>
      <w:marTop w:val="0"/>
      <w:marBottom w:val="0"/>
      <w:divBdr>
        <w:top w:val="none" w:sz="0" w:space="0" w:color="auto"/>
        <w:left w:val="none" w:sz="0" w:space="0" w:color="auto"/>
        <w:bottom w:val="none" w:sz="0" w:space="0" w:color="auto"/>
        <w:right w:val="none" w:sz="0" w:space="0" w:color="auto"/>
      </w:divBdr>
    </w:div>
    <w:div w:id="1632203087">
      <w:bodyDiv w:val="1"/>
      <w:marLeft w:val="0"/>
      <w:marRight w:val="0"/>
      <w:marTop w:val="0"/>
      <w:marBottom w:val="0"/>
      <w:divBdr>
        <w:top w:val="none" w:sz="0" w:space="0" w:color="auto"/>
        <w:left w:val="none" w:sz="0" w:space="0" w:color="auto"/>
        <w:bottom w:val="none" w:sz="0" w:space="0" w:color="auto"/>
        <w:right w:val="none" w:sz="0" w:space="0" w:color="auto"/>
      </w:divBdr>
    </w:div>
    <w:div w:id="1762263667">
      <w:bodyDiv w:val="1"/>
      <w:marLeft w:val="0"/>
      <w:marRight w:val="0"/>
      <w:marTop w:val="0"/>
      <w:marBottom w:val="0"/>
      <w:divBdr>
        <w:top w:val="none" w:sz="0" w:space="0" w:color="auto"/>
        <w:left w:val="none" w:sz="0" w:space="0" w:color="auto"/>
        <w:bottom w:val="none" w:sz="0" w:space="0" w:color="auto"/>
        <w:right w:val="none" w:sz="0" w:space="0" w:color="auto"/>
      </w:divBdr>
    </w:div>
    <w:div w:id="1777434614">
      <w:bodyDiv w:val="1"/>
      <w:marLeft w:val="0"/>
      <w:marRight w:val="0"/>
      <w:marTop w:val="0"/>
      <w:marBottom w:val="0"/>
      <w:divBdr>
        <w:top w:val="none" w:sz="0" w:space="0" w:color="auto"/>
        <w:left w:val="none" w:sz="0" w:space="0" w:color="auto"/>
        <w:bottom w:val="none" w:sz="0" w:space="0" w:color="auto"/>
        <w:right w:val="none" w:sz="0" w:space="0" w:color="auto"/>
      </w:divBdr>
    </w:div>
    <w:div w:id="1939753930">
      <w:bodyDiv w:val="1"/>
      <w:marLeft w:val="0"/>
      <w:marRight w:val="0"/>
      <w:marTop w:val="0"/>
      <w:marBottom w:val="0"/>
      <w:divBdr>
        <w:top w:val="none" w:sz="0" w:space="0" w:color="auto"/>
        <w:left w:val="none" w:sz="0" w:space="0" w:color="auto"/>
        <w:bottom w:val="none" w:sz="0" w:space="0" w:color="auto"/>
        <w:right w:val="none" w:sz="0" w:space="0" w:color="auto"/>
      </w:divBdr>
    </w:div>
    <w:div w:id="1950771532">
      <w:bodyDiv w:val="1"/>
      <w:marLeft w:val="0"/>
      <w:marRight w:val="0"/>
      <w:marTop w:val="0"/>
      <w:marBottom w:val="0"/>
      <w:divBdr>
        <w:top w:val="none" w:sz="0" w:space="0" w:color="auto"/>
        <w:left w:val="none" w:sz="0" w:space="0" w:color="auto"/>
        <w:bottom w:val="none" w:sz="0" w:space="0" w:color="auto"/>
        <w:right w:val="none" w:sz="0" w:space="0" w:color="auto"/>
      </w:divBdr>
    </w:div>
    <w:div w:id="2021346894">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078287115">
      <w:bodyDiv w:val="1"/>
      <w:marLeft w:val="0"/>
      <w:marRight w:val="0"/>
      <w:marTop w:val="0"/>
      <w:marBottom w:val="0"/>
      <w:divBdr>
        <w:top w:val="none" w:sz="0" w:space="0" w:color="auto"/>
        <w:left w:val="none" w:sz="0" w:space="0" w:color="auto"/>
        <w:bottom w:val="none" w:sz="0" w:space="0" w:color="auto"/>
        <w:right w:val="none" w:sz="0" w:space="0" w:color="auto"/>
      </w:divBdr>
    </w:div>
    <w:div w:id="21389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forums.ohdsi.org/t/discrepancy-in-understanding-the-cost-type-concept-id/1805" TargetMode="External"/><Relationship Id="rId1" Type="http://schemas.openxmlformats.org/officeDocument/2006/relationships/hyperlink" Target="https://jnj.sharepoint.com/sites/PHM-GCSP-RND/RWE/DataSourceManagedDocument/2015MarketScanCCAE-MDCRDataDictionary.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E04F95-3954-4CCB-878C-56E6B800A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BA245D4-E380-495D-9BA0-3F0F3ADF628F}">
  <ds:schemaRefs>
    <ds:schemaRef ds:uri="http://schemas.microsoft.com/sharepoint/v3/contenttype/forms"/>
  </ds:schemaRefs>
</ds:datastoreItem>
</file>

<file path=customXml/itemProps3.xml><?xml version="1.0" encoding="utf-8"?>
<ds:datastoreItem xmlns:ds="http://schemas.openxmlformats.org/officeDocument/2006/customXml" ds:itemID="{BB9AE821-5D09-4F61-A9F0-4CEACA7193E5}">
  <ds:schemaRefs>
    <ds:schemaRef ds:uri="http://www.w3.org/XML/1998/namespace"/>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2006/metadata/properties"/>
  </ds:schemaRefs>
</ds:datastoreItem>
</file>

<file path=customXml/itemProps4.xml><?xml version="1.0" encoding="utf-8"?>
<ds:datastoreItem xmlns:ds="http://schemas.openxmlformats.org/officeDocument/2006/customXml" ds:itemID="{8E2DE65A-0A1A-43C0-9BE6-251797DA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66</Pages>
  <Words>12782</Words>
  <Characters>72862</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85474</CharactersWithSpaces>
  <SharedDoc>false</SharedDoc>
  <HLinks>
    <vt:vector size="258" baseType="variant">
      <vt:variant>
        <vt:i4>4849673</vt:i4>
      </vt:variant>
      <vt:variant>
        <vt:i4>240</vt:i4>
      </vt:variant>
      <vt:variant>
        <vt:i4>0</vt:i4>
      </vt:variant>
      <vt:variant>
        <vt:i4>5</vt:i4>
      </vt:variant>
      <vt:variant>
        <vt:lpwstr/>
      </vt:variant>
      <vt:variant>
        <vt:lpwstr>_Table_Name:_</vt:lpwstr>
      </vt:variant>
      <vt:variant>
        <vt:i4>1376342</vt:i4>
      </vt:variant>
      <vt:variant>
        <vt:i4>237</vt:i4>
      </vt:variant>
      <vt:variant>
        <vt:i4>0</vt:i4>
      </vt:variant>
      <vt:variant>
        <vt:i4>5</vt:i4>
      </vt:variant>
      <vt:variant>
        <vt:lpwstr/>
      </vt:variant>
      <vt:variant>
        <vt:lpwstr>_Table_Name:__1</vt:lpwstr>
      </vt:variant>
      <vt:variant>
        <vt:i4>4849673</vt:i4>
      </vt:variant>
      <vt:variant>
        <vt:i4>234</vt:i4>
      </vt:variant>
      <vt:variant>
        <vt:i4>0</vt:i4>
      </vt:variant>
      <vt:variant>
        <vt:i4>5</vt:i4>
      </vt:variant>
      <vt:variant>
        <vt:lpwstr/>
      </vt:variant>
      <vt:variant>
        <vt:lpwstr>_Table_Name:_</vt:lpwstr>
      </vt:variant>
      <vt:variant>
        <vt:i4>1376342</vt:i4>
      </vt:variant>
      <vt:variant>
        <vt:i4>231</vt:i4>
      </vt:variant>
      <vt:variant>
        <vt:i4>0</vt:i4>
      </vt:variant>
      <vt:variant>
        <vt:i4>5</vt:i4>
      </vt:variant>
      <vt:variant>
        <vt:lpwstr/>
      </vt:variant>
      <vt:variant>
        <vt:lpwstr>_Table_Name:__1</vt:lpwstr>
      </vt:variant>
      <vt:variant>
        <vt:i4>4849673</vt:i4>
      </vt:variant>
      <vt:variant>
        <vt:i4>228</vt:i4>
      </vt:variant>
      <vt:variant>
        <vt:i4>0</vt:i4>
      </vt:variant>
      <vt:variant>
        <vt:i4>5</vt:i4>
      </vt:variant>
      <vt:variant>
        <vt:lpwstr/>
      </vt:variant>
      <vt:variant>
        <vt:lpwstr>_Table_Name:_</vt:lpwstr>
      </vt:variant>
      <vt:variant>
        <vt:i4>4849673</vt:i4>
      </vt:variant>
      <vt:variant>
        <vt:i4>225</vt:i4>
      </vt:variant>
      <vt:variant>
        <vt:i4>0</vt:i4>
      </vt:variant>
      <vt:variant>
        <vt:i4>5</vt:i4>
      </vt:variant>
      <vt:variant>
        <vt:lpwstr/>
      </vt:variant>
      <vt:variant>
        <vt:lpwstr>_Table_Name:_</vt:lpwstr>
      </vt:variant>
      <vt:variant>
        <vt:i4>1376342</vt:i4>
      </vt:variant>
      <vt:variant>
        <vt:i4>222</vt:i4>
      </vt:variant>
      <vt:variant>
        <vt:i4>0</vt:i4>
      </vt:variant>
      <vt:variant>
        <vt:i4>5</vt:i4>
      </vt:variant>
      <vt:variant>
        <vt:lpwstr/>
      </vt:variant>
      <vt:variant>
        <vt:lpwstr>_Table_Name:__1</vt:lpwstr>
      </vt:variant>
      <vt:variant>
        <vt:i4>1703998</vt:i4>
      </vt:variant>
      <vt:variant>
        <vt:i4>212</vt:i4>
      </vt:variant>
      <vt:variant>
        <vt:i4>0</vt:i4>
      </vt:variant>
      <vt:variant>
        <vt:i4>5</vt:i4>
      </vt:variant>
      <vt:variant>
        <vt:lpwstr/>
      </vt:variant>
      <vt:variant>
        <vt:lpwstr>_Toc429860577</vt:lpwstr>
      </vt:variant>
      <vt:variant>
        <vt:i4>1703998</vt:i4>
      </vt:variant>
      <vt:variant>
        <vt:i4>206</vt:i4>
      </vt:variant>
      <vt:variant>
        <vt:i4>0</vt:i4>
      </vt:variant>
      <vt:variant>
        <vt:i4>5</vt:i4>
      </vt:variant>
      <vt:variant>
        <vt:lpwstr/>
      </vt:variant>
      <vt:variant>
        <vt:lpwstr>_Toc429860576</vt:lpwstr>
      </vt:variant>
      <vt:variant>
        <vt:i4>1703998</vt:i4>
      </vt:variant>
      <vt:variant>
        <vt:i4>200</vt:i4>
      </vt:variant>
      <vt:variant>
        <vt:i4>0</vt:i4>
      </vt:variant>
      <vt:variant>
        <vt:i4>5</vt:i4>
      </vt:variant>
      <vt:variant>
        <vt:lpwstr/>
      </vt:variant>
      <vt:variant>
        <vt:lpwstr>_Toc429860575</vt:lpwstr>
      </vt:variant>
      <vt:variant>
        <vt:i4>1703998</vt:i4>
      </vt:variant>
      <vt:variant>
        <vt:i4>194</vt:i4>
      </vt:variant>
      <vt:variant>
        <vt:i4>0</vt:i4>
      </vt:variant>
      <vt:variant>
        <vt:i4>5</vt:i4>
      </vt:variant>
      <vt:variant>
        <vt:lpwstr/>
      </vt:variant>
      <vt:variant>
        <vt:lpwstr>_Toc429860574</vt:lpwstr>
      </vt:variant>
      <vt:variant>
        <vt:i4>1703998</vt:i4>
      </vt:variant>
      <vt:variant>
        <vt:i4>188</vt:i4>
      </vt:variant>
      <vt:variant>
        <vt:i4>0</vt:i4>
      </vt:variant>
      <vt:variant>
        <vt:i4>5</vt:i4>
      </vt:variant>
      <vt:variant>
        <vt:lpwstr/>
      </vt:variant>
      <vt:variant>
        <vt:lpwstr>_Toc429860573</vt:lpwstr>
      </vt:variant>
      <vt:variant>
        <vt:i4>1703998</vt:i4>
      </vt:variant>
      <vt:variant>
        <vt:i4>182</vt:i4>
      </vt:variant>
      <vt:variant>
        <vt:i4>0</vt:i4>
      </vt:variant>
      <vt:variant>
        <vt:i4>5</vt:i4>
      </vt:variant>
      <vt:variant>
        <vt:lpwstr/>
      </vt:variant>
      <vt:variant>
        <vt:lpwstr>_Toc429860572</vt:lpwstr>
      </vt:variant>
      <vt:variant>
        <vt:i4>1703998</vt:i4>
      </vt:variant>
      <vt:variant>
        <vt:i4>176</vt:i4>
      </vt:variant>
      <vt:variant>
        <vt:i4>0</vt:i4>
      </vt:variant>
      <vt:variant>
        <vt:i4>5</vt:i4>
      </vt:variant>
      <vt:variant>
        <vt:lpwstr/>
      </vt:variant>
      <vt:variant>
        <vt:lpwstr>_Toc429860571</vt:lpwstr>
      </vt:variant>
      <vt:variant>
        <vt:i4>1703998</vt:i4>
      </vt:variant>
      <vt:variant>
        <vt:i4>170</vt:i4>
      </vt:variant>
      <vt:variant>
        <vt:i4>0</vt:i4>
      </vt:variant>
      <vt:variant>
        <vt:i4>5</vt:i4>
      </vt:variant>
      <vt:variant>
        <vt:lpwstr/>
      </vt:variant>
      <vt:variant>
        <vt:lpwstr>_Toc429860570</vt:lpwstr>
      </vt:variant>
      <vt:variant>
        <vt:i4>1769534</vt:i4>
      </vt:variant>
      <vt:variant>
        <vt:i4>164</vt:i4>
      </vt:variant>
      <vt:variant>
        <vt:i4>0</vt:i4>
      </vt:variant>
      <vt:variant>
        <vt:i4>5</vt:i4>
      </vt:variant>
      <vt:variant>
        <vt:lpwstr/>
      </vt:variant>
      <vt:variant>
        <vt:lpwstr>_Toc429860569</vt:lpwstr>
      </vt:variant>
      <vt:variant>
        <vt:i4>1769534</vt:i4>
      </vt:variant>
      <vt:variant>
        <vt:i4>158</vt:i4>
      </vt:variant>
      <vt:variant>
        <vt:i4>0</vt:i4>
      </vt:variant>
      <vt:variant>
        <vt:i4>5</vt:i4>
      </vt:variant>
      <vt:variant>
        <vt:lpwstr/>
      </vt:variant>
      <vt:variant>
        <vt:lpwstr>_Toc429860568</vt:lpwstr>
      </vt:variant>
      <vt:variant>
        <vt:i4>1769534</vt:i4>
      </vt:variant>
      <vt:variant>
        <vt:i4>152</vt:i4>
      </vt:variant>
      <vt:variant>
        <vt:i4>0</vt:i4>
      </vt:variant>
      <vt:variant>
        <vt:i4>5</vt:i4>
      </vt:variant>
      <vt:variant>
        <vt:lpwstr/>
      </vt:variant>
      <vt:variant>
        <vt:lpwstr>_Toc429860567</vt:lpwstr>
      </vt:variant>
      <vt:variant>
        <vt:i4>1769534</vt:i4>
      </vt:variant>
      <vt:variant>
        <vt:i4>146</vt:i4>
      </vt:variant>
      <vt:variant>
        <vt:i4>0</vt:i4>
      </vt:variant>
      <vt:variant>
        <vt:i4>5</vt:i4>
      </vt:variant>
      <vt:variant>
        <vt:lpwstr/>
      </vt:variant>
      <vt:variant>
        <vt:lpwstr>_Toc429860566</vt:lpwstr>
      </vt:variant>
      <vt:variant>
        <vt:i4>1769534</vt:i4>
      </vt:variant>
      <vt:variant>
        <vt:i4>140</vt:i4>
      </vt:variant>
      <vt:variant>
        <vt:i4>0</vt:i4>
      </vt:variant>
      <vt:variant>
        <vt:i4>5</vt:i4>
      </vt:variant>
      <vt:variant>
        <vt:lpwstr/>
      </vt:variant>
      <vt:variant>
        <vt:lpwstr>_Toc429860565</vt:lpwstr>
      </vt:variant>
      <vt:variant>
        <vt:i4>1769534</vt:i4>
      </vt:variant>
      <vt:variant>
        <vt:i4>134</vt:i4>
      </vt:variant>
      <vt:variant>
        <vt:i4>0</vt:i4>
      </vt:variant>
      <vt:variant>
        <vt:i4>5</vt:i4>
      </vt:variant>
      <vt:variant>
        <vt:lpwstr/>
      </vt:variant>
      <vt:variant>
        <vt:lpwstr>_Toc429860564</vt:lpwstr>
      </vt:variant>
      <vt:variant>
        <vt:i4>1769534</vt:i4>
      </vt:variant>
      <vt:variant>
        <vt:i4>128</vt:i4>
      </vt:variant>
      <vt:variant>
        <vt:i4>0</vt:i4>
      </vt:variant>
      <vt:variant>
        <vt:i4>5</vt:i4>
      </vt:variant>
      <vt:variant>
        <vt:lpwstr/>
      </vt:variant>
      <vt:variant>
        <vt:lpwstr>_Toc429860563</vt:lpwstr>
      </vt:variant>
      <vt:variant>
        <vt:i4>1769534</vt:i4>
      </vt:variant>
      <vt:variant>
        <vt:i4>122</vt:i4>
      </vt:variant>
      <vt:variant>
        <vt:i4>0</vt:i4>
      </vt:variant>
      <vt:variant>
        <vt:i4>5</vt:i4>
      </vt:variant>
      <vt:variant>
        <vt:lpwstr/>
      </vt:variant>
      <vt:variant>
        <vt:lpwstr>_Toc429860562</vt:lpwstr>
      </vt:variant>
      <vt:variant>
        <vt:i4>1769534</vt:i4>
      </vt:variant>
      <vt:variant>
        <vt:i4>116</vt:i4>
      </vt:variant>
      <vt:variant>
        <vt:i4>0</vt:i4>
      </vt:variant>
      <vt:variant>
        <vt:i4>5</vt:i4>
      </vt:variant>
      <vt:variant>
        <vt:lpwstr/>
      </vt:variant>
      <vt:variant>
        <vt:lpwstr>_Toc429860561</vt:lpwstr>
      </vt:variant>
      <vt:variant>
        <vt:i4>1769534</vt:i4>
      </vt:variant>
      <vt:variant>
        <vt:i4>110</vt:i4>
      </vt:variant>
      <vt:variant>
        <vt:i4>0</vt:i4>
      </vt:variant>
      <vt:variant>
        <vt:i4>5</vt:i4>
      </vt:variant>
      <vt:variant>
        <vt:lpwstr/>
      </vt:variant>
      <vt:variant>
        <vt:lpwstr>_Toc429860560</vt:lpwstr>
      </vt:variant>
      <vt:variant>
        <vt:i4>1572926</vt:i4>
      </vt:variant>
      <vt:variant>
        <vt:i4>104</vt:i4>
      </vt:variant>
      <vt:variant>
        <vt:i4>0</vt:i4>
      </vt:variant>
      <vt:variant>
        <vt:i4>5</vt:i4>
      </vt:variant>
      <vt:variant>
        <vt:lpwstr/>
      </vt:variant>
      <vt:variant>
        <vt:lpwstr>_Toc429860559</vt:lpwstr>
      </vt:variant>
      <vt:variant>
        <vt:i4>1572926</vt:i4>
      </vt:variant>
      <vt:variant>
        <vt:i4>98</vt:i4>
      </vt:variant>
      <vt:variant>
        <vt:i4>0</vt:i4>
      </vt:variant>
      <vt:variant>
        <vt:i4>5</vt:i4>
      </vt:variant>
      <vt:variant>
        <vt:lpwstr/>
      </vt:variant>
      <vt:variant>
        <vt:lpwstr>_Toc429860558</vt:lpwstr>
      </vt:variant>
      <vt:variant>
        <vt:i4>1572926</vt:i4>
      </vt:variant>
      <vt:variant>
        <vt:i4>92</vt:i4>
      </vt:variant>
      <vt:variant>
        <vt:i4>0</vt:i4>
      </vt:variant>
      <vt:variant>
        <vt:i4>5</vt:i4>
      </vt:variant>
      <vt:variant>
        <vt:lpwstr/>
      </vt:variant>
      <vt:variant>
        <vt:lpwstr>_Toc429860557</vt:lpwstr>
      </vt:variant>
      <vt:variant>
        <vt:i4>1572926</vt:i4>
      </vt:variant>
      <vt:variant>
        <vt:i4>86</vt:i4>
      </vt:variant>
      <vt:variant>
        <vt:i4>0</vt:i4>
      </vt:variant>
      <vt:variant>
        <vt:i4>5</vt:i4>
      </vt:variant>
      <vt:variant>
        <vt:lpwstr/>
      </vt:variant>
      <vt:variant>
        <vt:lpwstr>_Toc429860556</vt:lpwstr>
      </vt:variant>
      <vt:variant>
        <vt:i4>1572926</vt:i4>
      </vt:variant>
      <vt:variant>
        <vt:i4>80</vt:i4>
      </vt:variant>
      <vt:variant>
        <vt:i4>0</vt:i4>
      </vt:variant>
      <vt:variant>
        <vt:i4>5</vt:i4>
      </vt:variant>
      <vt:variant>
        <vt:lpwstr/>
      </vt:variant>
      <vt:variant>
        <vt:lpwstr>_Toc429860555</vt:lpwstr>
      </vt:variant>
      <vt:variant>
        <vt:i4>1572926</vt:i4>
      </vt:variant>
      <vt:variant>
        <vt:i4>74</vt:i4>
      </vt:variant>
      <vt:variant>
        <vt:i4>0</vt:i4>
      </vt:variant>
      <vt:variant>
        <vt:i4>5</vt:i4>
      </vt:variant>
      <vt:variant>
        <vt:lpwstr/>
      </vt:variant>
      <vt:variant>
        <vt:lpwstr>_Toc429860554</vt:lpwstr>
      </vt:variant>
      <vt:variant>
        <vt:i4>1572926</vt:i4>
      </vt:variant>
      <vt:variant>
        <vt:i4>68</vt:i4>
      </vt:variant>
      <vt:variant>
        <vt:i4>0</vt:i4>
      </vt:variant>
      <vt:variant>
        <vt:i4>5</vt:i4>
      </vt:variant>
      <vt:variant>
        <vt:lpwstr/>
      </vt:variant>
      <vt:variant>
        <vt:lpwstr>_Toc429860553</vt:lpwstr>
      </vt:variant>
      <vt:variant>
        <vt:i4>1572926</vt:i4>
      </vt:variant>
      <vt:variant>
        <vt:i4>62</vt:i4>
      </vt:variant>
      <vt:variant>
        <vt:i4>0</vt:i4>
      </vt:variant>
      <vt:variant>
        <vt:i4>5</vt:i4>
      </vt:variant>
      <vt:variant>
        <vt:lpwstr/>
      </vt:variant>
      <vt:variant>
        <vt:lpwstr>_Toc429860552</vt:lpwstr>
      </vt:variant>
      <vt:variant>
        <vt:i4>1572926</vt:i4>
      </vt:variant>
      <vt:variant>
        <vt:i4>56</vt:i4>
      </vt:variant>
      <vt:variant>
        <vt:i4>0</vt:i4>
      </vt:variant>
      <vt:variant>
        <vt:i4>5</vt:i4>
      </vt:variant>
      <vt:variant>
        <vt:lpwstr/>
      </vt:variant>
      <vt:variant>
        <vt:lpwstr>_Toc429860551</vt:lpwstr>
      </vt:variant>
      <vt:variant>
        <vt:i4>1572926</vt:i4>
      </vt:variant>
      <vt:variant>
        <vt:i4>50</vt:i4>
      </vt:variant>
      <vt:variant>
        <vt:i4>0</vt:i4>
      </vt:variant>
      <vt:variant>
        <vt:i4>5</vt:i4>
      </vt:variant>
      <vt:variant>
        <vt:lpwstr/>
      </vt:variant>
      <vt:variant>
        <vt:lpwstr>_Toc429860550</vt:lpwstr>
      </vt:variant>
      <vt:variant>
        <vt:i4>1638462</vt:i4>
      </vt:variant>
      <vt:variant>
        <vt:i4>44</vt:i4>
      </vt:variant>
      <vt:variant>
        <vt:i4>0</vt:i4>
      </vt:variant>
      <vt:variant>
        <vt:i4>5</vt:i4>
      </vt:variant>
      <vt:variant>
        <vt:lpwstr/>
      </vt:variant>
      <vt:variant>
        <vt:lpwstr>_Toc429860549</vt:lpwstr>
      </vt:variant>
      <vt:variant>
        <vt:i4>1638462</vt:i4>
      </vt:variant>
      <vt:variant>
        <vt:i4>38</vt:i4>
      </vt:variant>
      <vt:variant>
        <vt:i4>0</vt:i4>
      </vt:variant>
      <vt:variant>
        <vt:i4>5</vt:i4>
      </vt:variant>
      <vt:variant>
        <vt:lpwstr/>
      </vt:variant>
      <vt:variant>
        <vt:lpwstr>_Toc429860548</vt:lpwstr>
      </vt:variant>
      <vt:variant>
        <vt:i4>1638462</vt:i4>
      </vt:variant>
      <vt:variant>
        <vt:i4>32</vt:i4>
      </vt:variant>
      <vt:variant>
        <vt:i4>0</vt:i4>
      </vt:variant>
      <vt:variant>
        <vt:i4>5</vt:i4>
      </vt:variant>
      <vt:variant>
        <vt:lpwstr/>
      </vt:variant>
      <vt:variant>
        <vt:lpwstr>_Toc429860547</vt:lpwstr>
      </vt:variant>
      <vt:variant>
        <vt:i4>1638462</vt:i4>
      </vt:variant>
      <vt:variant>
        <vt:i4>26</vt:i4>
      </vt:variant>
      <vt:variant>
        <vt:i4>0</vt:i4>
      </vt:variant>
      <vt:variant>
        <vt:i4>5</vt:i4>
      </vt:variant>
      <vt:variant>
        <vt:lpwstr/>
      </vt:variant>
      <vt:variant>
        <vt:lpwstr>_Toc429860546</vt:lpwstr>
      </vt:variant>
      <vt:variant>
        <vt:i4>1638462</vt:i4>
      </vt:variant>
      <vt:variant>
        <vt:i4>20</vt:i4>
      </vt:variant>
      <vt:variant>
        <vt:i4>0</vt:i4>
      </vt:variant>
      <vt:variant>
        <vt:i4>5</vt:i4>
      </vt:variant>
      <vt:variant>
        <vt:lpwstr/>
      </vt:variant>
      <vt:variant>
        <vt:lpwstr>_Toc429860545</vt:lpwstr>
      </vt:variant>
      <vt:variant>
        <vt:i4>1638462</vt:i4>
      </vt:variant>
      <vt:variant>
        <vt:i4>14</vt:i4>
      </vt:variant>
      <vt:variant>
        <vt:i4>0</vt:i4>
      </vt:variant>
      <vt:variant>
        <vt:i4>5</vt:i4>
      </vt:variant>
      <vt:variant>
        <vt:lpwstr/>
      </vt:variant>
      <vt:variant>
        <vt:lpwstr>_Toc429860544</vt:lpwstr>
      </vt:variant>
      <vt:variant>
        <vt:i4>1638462</vt:i4>
      </vt:variant>
      <vt:variant>
        <vt:i4>8</vt:i4>
      </vt:variant>
      <vt:variant>
        <vt:i4>0</vt:i4>
      </vt:variant>
      <vt:variant>
        <vt:i4>5</vt:i4>
      </vt:variant>
      <vt:variant>
        <vt:lpwstr/>
      </vt:variant>
      <vt:variant>
        <vt:lpwstr>_Toc429860543</vt:lpwstr>
      </vt:variant>
      <vt:variant>
        <vt:i4>1638462</vt:i4>
      </vt:variant>
      <vt:variant>
        <vt:i4>2</vt:i4>
      </vt:variant>
      <vt:variant>
        <vt:i4>0</vt:i4>
      </vt:variant>
      <vt:variant>
        <vt:i4>5</vt:i4>
      </vt:variant>
      <vt:variant>
        <vt:lpwstr/>
      </vt:variant>
      <vt:variant>
        <vt:lpwstr>_Toc429860542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EVoss3</dc:creator>
  <cp:lastModifiedBy>Blacketer, Margaret [JRDUS]</cp:lastModifiedBy>
  <cp:revision>8</cp:revision>
  <dcterms:created xsi:type="dcterms:W3CDTF">2017-03-01T13:32:00Z</dcterms:created>
  <dcterms:modified xsi:type="dcterms:W3CDTF">2017-04-24T20:05:00Z</dcterms:modified>
</cp:coreProperties>
</file>